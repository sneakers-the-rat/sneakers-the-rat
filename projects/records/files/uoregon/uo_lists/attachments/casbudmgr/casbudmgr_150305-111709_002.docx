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4B" w:rsidRPr="003A561D" w:rsidRDefault="00E66DA0" w:rsidP="00E66DA0">
      <w:pPr>
        <w:pStyle w:val="PlainText"/>
        <w:rPr>
          <w:rFonts w:asciiTheme="minorHAnsi" w:hAnsiTheme="minorHAnsi" w:cs="Tahoma"/>
          <w:color w:val="000000"/>
          <w:sz w:val="21"/>
        </w:rPr>
      </w:pPr>
      <w:r w:rsidRPr="003A561D">
        <w:rPr>
          <w:rFonts w:asciiTheme="minorHAnsi" w:hAnsiTheme="minorHAnsi" w:cs="Tahoma"/>
          <w:color w:val="000000"/>
          <w:sz w:val="21"/>
        </w:rPr>
        <w:t>This document summarizes key changes to the</w:t>
      </w:r>
      <w:r w:rsidR="00C76389" w:rsidRPr="003A561D">
        <w:rPr>
          <w:rFonts w:asciiTheme="minorHAnsi" w:hAnsiTheme="minorHAnsi" w:cs="Tahoma"/>
          <w:color w:val="000000"/>
          <w:sz w:val="21"/>
        </w:rPr>
        <w:t xml:space="preserve"> 2014-16</w:t>
      </w:r>
      <w:r w:rsidRPr="003A561D">
        <w:rPr>
          <w:rFonts w:asciiTheme="minorHAnsi" w:hAnsiTheme="minorHAnsi" w:cs="Tahoma"/>
          <w:color w:val="000000"/>
          <w:sz w:val="21"/>
        </w:rPr>
        <w:t xml:space="preserve"> UO-GTFF Collective Bargaining Agreement that was ratified on December 19, 2014 and took effect immediately thereafter. Topics include: </w:t>
      </w:r>
    </w:p>
    <w:tbl>
      <w:tblPr>
        <w:tblStyle w:val="PlainTable2"/>
        <w:tblW w:w="0" w:type="auto"/>
        <w:tblLook w:val="04A0" w:firstRow="1" w:lastRow="0" w:firstColumn="1" w:lastColumn="0" w:noHBand="0" w:noVBand="1"/>
      </w:tblPr>
      <w:tblGrid>
        <w:gridCol w:w="8190"/>
        <w:gridCol w:w="360"/>
        <w:gridCol w:w="828"/>
      </w:tblGrid>
      <w:tr w:rsidR="00966420" w:rsidRPr="003A561D" w:rsidTr="005C5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p>
        </w:tc>
        <w:tc>
          <w:tcPr>
            <w:tcW w:w="360" w:type="dxa"/>
          </w:tcPr>
          <w:p w:rsidR="00966420" w:rsidRPr="003A561D" w:rsidRDefault="00966420" w:rsidP="00E66DA0">
            <w:pPr>
              <w:pStyle w:val="PlainText"/>
              <w:cnfStyle w:val="100000000000" w:firstRow="1"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ahoma"/>
                <w:i/>
                <w:color w:val="000000"/>
                <w:sz w:val="21"/>
              </w:rPr>
            </w:pPr>
            <w:r w:rsidRPr="003A561D">
              <w:rPr>
                <w:rFonts w:asciiTheme="minorHAnsi" w:hAnsiTheme="minorHAnsi" w:cs="Tahoma"/>
                <w:i/>
                <w:color w:val="000000"/>
                <w:sz w:val="21"/>
              </w:rPr>
              <w:t>Page</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r w:rsidRPr="003A561D">
              <w:rPr>
                <w:rFonts w:asciiTheme="minorHAnsi" w:hAnsiTheme="minorHAnsi" w:cs="Tahoma"/>
                <w:color w:val="000000"/>
                <w:sz w:val="21"/>
              </w:rPr>
              <w:t>Increases to Minimum Salary Rates</w:t>
            </w:r>
          </w:p>
        </w:tc>
        <w:tc>
          <w:tcPr>
            <w:tcW w:w="360" w:type="dxa"/>
          </w:tcPr>
          <w:p w:rsidR="00966420" w:rsidRPr="003A561D" w:rsidRDefault="00966420" w:rsidP="00E66DA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1</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r w:rsidRPr="003A561D">
              <w:rPr>
                <w:rFonts w:asciiTheme="minorHAnsi" w:hAnsiTheme="minorHAnsi" w:cs="Tahoma"/>
                <w:color w:val="000000"/>
                <w:sz w:val="21"/>
              </w:rPr>
              <w:t>Tuition Waiver and Mandatory Fee Subsidies during the Academic Year</w:t>
            </w:r>
          </w:p>
        </w:tc>
        <w:tc>
          <w:tcPr>
            <w:tcW w:w="360" w:type="dxa"/>
          </w:tcPr>
          <w:p w:rsidR="00966420" w:rsidRPr="003A561D" w:rsidRDefault="00966420" w:rsidP="00E66DA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2</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r w:rsidRPr="003A561D">
              <w:rPr>
                <w:rFonts w:asciiTheme="minorHAnsi" w:hAnsiTheme="minorHAnsi" w:cs="Tahoma"/>
                <w:color w:val="000000"/>
                <w:sz w:val="21"/>
              </w:rPr>
              <w:t>Insurance</w:t>
            </w:r>
          </w:p>
        </w:tc>
        <w:tc>
          <w:tcPr>
            <w:tcW w:w="360" w:type="dxa"/>
          </w:tcPr>
          <w:p w:rsidR="00966420" w:rsidRPr="003A561D" w:rsidRDefault="00966420" w:rsidP="00E66DA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2</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r w:rsidRPr="003A561D">
              <w:rPr>
                <w:rFonts w:asciiTheme="minorHAnsi" w:hAnsiTheme="minorHAnsi" w:cs="Tahoma"/>
                <w:color w:val="000000"/>
                <w:sz w:val="21"/>
              </w:rPr>
              <w:t>SEVIS Fee Reimbursement</w:t>
            </w:r>
          </w:p>
        </w:tc>
        <w:tc>
          <w:tcPr>
            <w:tcW w:w="360" w:type="dxa"/>
          </w:tcPr>
          <w:p w:rsidR="00966420" w:rsidRPr="003A561D" w:rsidRDefault="00966420" w:rsidP="00E66DA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2</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E66DA0">
            <w:pPr>
              <w:pStyle w:val="PlainText"/>
              <w:rPr>
                <w:rFonts w:asciiTheme="minorHAnsi" w:hAnsiTheme="minorHAnsi" w:cs="Tahoma"/>
                <w:color w:val="000000"/>
                <w:sz w:val="21"/>
              </w:rPr>
            </w:pPr>
            <w:r w:rsidRPr="003A561D">
              <w:rPr>
                <w:rFonts w:asciiTheme="minorHAnsi" w:hAnsiTheme="minorHAnsi" w:cs="Tahoma"/>
                <w:color w:val="000000"/>
                <w:sz w:val="21"/>
              </w:rPr>
              <w:t>Summer Tuition Waiver and Summer Enrollment</w:t>
            </w:r>
          </w:p>
        </w:tc>
        <w:tc>
          <w:tcPr>
            <w:tcW w:w="360" w:type="dxa"/>
          </w:tcPr>
          <w:p w:rsidR="00966420" w:rsidRPr="003A561D" w:rsidRDefault="00966420" w:rsidP="00E66DA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2</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Layoff</w:t>
            </w:r>
          </w:p>
        </w:tc>
        <w:tc>
          <w:tcPr>
            <w:tcW w:w="360" w:type="dxa"/>
          </w:tcPr>
          <w:p w:rsidR="00966420" w:rsidRPr="003A561D" w:rsidRDefault="00966420" w:rsidP="0096642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3</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olor w:val="000000"/>
                <w:sz w:val="21"/>
              </w:rPr>
              <w:t>Workload Allocation Forms</w:t>
            </w:r>
          </w:p>
        </w:tc>
        <w:tc>
          <w:tcPr>
            <w:tcW w:w="360" w:type="dxa"/>
          </w:tcPr>
          <w:p w:rsidR="00966420" w:rsidRPr="003A561D" w:rsidRDefault="00966420" w:rsidP="0096642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966420"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sidRPr="003A561D">
              <w:rPr>
                <w:rFonts w:asciiTheme="minorHAnsi" w:hAnsiTheme="minorHAnsi" w:cs="Tahoma"/>
                <w:color w:val="000000"/>
                <w:sz w:val="21"/>
              </w:rPr>
              <w:t>4</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Absences</w:t>
            </w:r>
          </w:p>
        </w:tc>
        <w:tc>
          <w:tcPr>
            <w:tcW w:w="360" w:type="dxa"/>
          </w:tcPr>
          <w:p w:rsidR="00966420" w:rsidRPr="003A561D" w:rsidRDefault="00966420" w:rsidP="0096642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6</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Health, Safety and Work Environment</w:t>
            </w:r>
          </w:p>
        </w:tc>
        <w:tc>
          <w:tcPr>
            <w:tcW w:w="360" w:type="dxa"/>
          </w:tcPr>
          <w:p w:rsidR="00966420" w:rsidRPr="003A561D" w:rsidRDefault="00966420" w:rsidP="0096642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8</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Performance Evaluation</w:t>
            </w:r>
          </w:p>
        </w:tc>
        <w:tc>
          <w:tcPr>
            <w:tcW w:w="360" w:type="dxa"/>
          </w:tcPr>
          <w:p w:rsidR="00966420" w:rsidRPr="003A561D" w:rsidRDefault="00966420" w:rsidP="0096642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8</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Discipline and Discharge</w:t>
            </w:r>
          </w:p>
        </w:tc>
        <w:tc>
          <w:tcPr>
            <w:tcW w:w="360" w:type="dxa"/>
          </w:tcPr>
          <w:p w:rsidR="00966420" w:rsidRPr="003A561D" w:rsidRDefault="00966420" w:rsidP="0096642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8</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Appointments/Reappointments</w:t>
            </w:r>
          </w:p>
        </w:tc>
        <w:tc>
          <w:tcPr>
            <w:tcW w:w="360" w:type="dxa"/>
          </w:tcPr>
          <w:p w:rsidR="00966420" w:rsidRPr="003A561D" w:rsidRDefault="00966420" w:rsidP="0096642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8</w:t>
            </w:r>
          </w:p>
        </w:tc>
      </w:tr>
      <w:tr w:rsidR="00966420" w:rsidRPr="003A561D" w:rsidTr="005C5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Criminal Records Checks</w:t>
            </w:r>
          </w:p>
        </w:tc>
        <w:tc>
          <w:tcPr>
            <w:tcW w:w="360" w:type="dxa"/>
          </w:tcPr>
          <w:p w:rsidR="00966420" w:rsidRPr="003A561D" w:rsidRDefault="00966420" w:rsidP="00966420">
            <w:pPr>
              <w:pStyle w:val="PlainTex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8</w:t>
            </w:r>
          </w:p>
        </w:tc>
      </w:tr>
      <w:tr w:rsidR="00966420" w:rsidRPr="003A561D" w:rsidTr="005C5EF6">
        <w:tc>
          <w:tcPr>
            <w:cnfStyle w:val="001000000000" w:firstRow="0" w:lastRow="0" w:firstColumn="1" w:lastColumn="0" w:oddVBand="0" w:evenVBand="0" w:oddHBand="0" w:evenHBand="0" w:firstRowFirstColumn="0" w:firstRowLastColumn="0" w:lastRowFirstColumn="0" w:lastRowLastColumn="0"/>
            <w:tcW w:w="8190" w:type="dxa"/>
          </w:tcPr>
          <w:p w:rsidR="00966420" w:rsidRPr="003A561D" w:rsidRDefault="00966420" w:rsidP="00966420">
            <w:pPr>
              <w:pStyle w:val="PlainText"/>
              <w:rPr>
                <w:rFonts w:asciiTheme="minorHAnsi" w:hAnsiTheme="minorHAnsi" w:cs="Tahoma"/>
                <w:color w:val="000000"/>
                <w:sz w:val="21"/>
              </w:rPr>
            </w:pPr>
            <w:r w:rsidRPr="003A561D">
              <w:rPr>
                <w:rFonts w:asciiTheme="minorHAnsi" w:hAnsiTheme="minorHAnsi" w:cs="Tahoma"/>
                <w:color w:val="000000"/>
                <w:sz w:val="21"/>
              </w:rPr>
              <w:t>Drug and Alcohol Testing</w:t>
            </w:r>
          </w:p>
        </w:tc>
        <w:tc>
          <w:tcPr>
            <w:tcW w:w="360" w:type="dxa"/>
          </w:tcPr>
          <w:p w:rsidR="00966420" w:rsidRPr="003A561D" w:rsidRDefault="00966420" w:rsidP="0096642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p>
        </w:tc>
        <w:tc>
          <w:tcPr>
            <w:tcW w:w="828" w:type="dxa"/>
          </w:tcPr>
          <w:p w:rsidR="00966420" w:rsidRPr="003A561D" w:rsidRDefault="005C5EF6" w:rsidP="00966420">
            <w:pPr>
              <w:pStyle w:val="PlainT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ahoma"/>
                <w:color w:val="000000"/>
                <w:sz w:val="21"/>
              </w:rPr>
            </w:pPr>
            <w:r>
              <w:rPr>
                <w:rFonts w:asciiTheme="minorHAnsi" w:hAnsiTheme="minorHAnsi" w:cs="Tahoma"/>
                <w:color w:val="000000"/>
                <w:sz w:val="21"/>
              </w:rPr>
              <w:t>9</w:t>
            </w:r>
          </w:p>
        </w:tc>
      </w:tr>
    </w:tbl>
    <w:p w:rsidR="005D3474" w:rsidRPr="003A561D" w:rsidRDefault="005D3474" w:rsidP="005D3474">
      <w:pPr>
        <w:pStyle w:val="PlainText"/>
        <w:rPr>
          <w:rFonts w:asciiTheme="minorHAnsi" w:hAnsiTheme="minorHAnsi" w:cs="Tahoma"/>
          <w:color w:val="000000"/>
          <w:sz w:val="21"/>
        </w:rPr>
      </w:pPr>
    </w:p>
    <w:p w:rsidR="003A561D" w:rsidRDefault="003A561D" w:rsidP="005D3474">
      <w:pPr>
        <w:pStyle w:val="PlainText"/>
        <w:pBdr>
          <w:bottom w:val="single" w:sz="12" w:space="1" w:color="auto"/>
        </w:pBdr>
        <w:rPr>
          <w:rFonts w:asciiTheme="minorHAnsi" w:hAnsiTheme="minorHAnsi" w:cs="Tahoma"/>
          <w:b/>
          <w:color w:val="000000"/>
          <w:sz w:val="21"/>
        </w:rPr>
      </w:pPr>
    </w:p>
    <w:p w:rsidR="003A561D" w:rsidRDefault="003A561D" w:rsidP="005D3474">
      <w:pPr>
        <w:pStyle w:val="PlainText"/>
        <w:pBdr>
          <w:bottom w:val="single" w:sz="12" w:space="1" w:color="auto"/>
        </w:pBdr>
        <w:rPr>
          <w:rFonts w:asciiTheme="minorHAnsi" w:hAnsiTheme="minorHAnsi" w:cs="Tahoma"/>
          <w:b/>
          <w:color w:val="000000"/>
          <w:sz w:val="21"/>
        </w:rPr>
      </w:pPr>
    </w:p>
    <w:p w:rsidR="003A561D" w:rsidRDefault="003A561D" w:rsidP="005D3474">
      <w:pPr>
        <w:pStyle w:val="PlainText"/>
        <w:pBdr>
          <w:bottom w:val="single" w:sz="12" w:space="1" w:color="auto"/>
        </w:pBdr>
        <w:rPr>
          <w:rFonts w:asciiTheme="minorHAnsi" w:hAnsiTheme="minorHAnsi" w:cs="Tahoma"/>
          <w:b/>
          <w:color w:val="000000"/>
          <w:sz w:val="21"/>
        </w:rPr>
      </w:pPr>
    </w:p>
    <w:p w:rsidR="003A561D" w:rsidRDefault="003A561D" w:rsidP="005D3474">
      <w:pPr>
        <w:pStyle w:val="PlainText"/>
        <w:pBdr>
          <w:bottom w:val="single" w:sz="12" w:space="1" w:color="auto"/>
        </w:pBdr>
        <w:rPr>
          <w:rFonts w:asciiTheme="minorHAnsi" w:hAnsiTheme="minorHAnsi" w:cs="Tahoma"/>
          <w:b/>
          <w:color w:val="000000"/>
          <w:sz w:val="21"/>
        </w:rPr>
      </w:pPr>
    </w:p>
    <w:p w:rsidR="005D3474" w:rsidRPr="003A561D" w:rsidRDefault="005D3474"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Increases to Minimum Salary Rates</w:t>
      </w:r>
      <w:r w:rsidR="00311BD0" w:rsidRPr="003A561D">
        <w:rPr>
          <w:rFonts w:asciiTheme="minorHAnsi" w:hAnsiTheme="minorHAnsi" w:cs="Tahoma"/>
          <w:b/>
          <w:color w:val="000000"/>
          <w:sz w:val="21"/>
        </w:rPr>
        <w:t xml:space="preserve"> (Article 21)</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 5% increase in each year of the 2014-16 UO-GTFF CBA was negotiated for the minimum salaries, which are bargained each cycle. Resulting minimum salaries can be found on the Graduate School website. </w:t>
      </w:r>
      <w:hyperlink r:id="rId8" w:anchor="salary" w:history="1">
        <w:r w:rsidRPr="003A561D">
          <w:rPr>
            <w:rStyle w:val="Hyperlink"/>
            <w:rFonts w:asciiTheme="minorHAnsi" w:hAnsiTheme="minorHAnsi" w:cs="Tahoma"/>
            <w:sz w:val="21"/>
          </w:rPr>
          <w:t>http://gradschool.uoregon.edu/staff/gtf-appointments/gtf-appointment-costs#salary</w:t>
        </w:r>
      </w:hyperlink>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Budgets are not being augmented centrally for this increase.</w:t>
      </w:r>
    </w:p>
    <w:p w:rsidR="005D3474" w:rsidRPr="003A561D" w:rsidRDefault="005D3474" w:rsidP="005D3474">
      <w:pPr>
        <w:pStyle w:val="PlainText"/>
        <w:ind w:left="720"/>
        <w:rPr>
          <w:rFonts w:asciiTheme="minorHAnsi" w:hAnsiTheme="minorHAnsi" w:cs="Tahoma"/>
          <w:color w:val="000000"/>
          <w:sz w:val="21"/>
        </w:rPr>
      </w:pPr>
      <w:r w:rsidRPr="003A561D">
        <w:rPr>
          <w:rFonts w:asciiTheme="minorHAnsi" w:hAnsiTheme="minorHAnsi" w:cs="Tahoma"/>
          <w:color w:val="000000"/>
          <w:sz w:val="21"/>
        </w:rPr>
        <w:t xml:space="preserve"> </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i/>
          <w:color w:val="000000"/>
          <w:sz w:val="21"/>
        </w:rPr>
        <w:t>SCHEDULE</w:t>
      </w:r>
      <w:r w:rsidR="00A96C08" w:rsidRPr="003A561D">
        <w:rPr>
          <w:rFonts w:asciiTheme="minorHAnsi" w:hAnsiTheme="minorHAnsi" w:cs="Tahoma"/>
          <w:i/>
          <w:color w:val="000000"/>
          <w:sz w:val="21"/>
        </w:rPr>
        <w:t xml:space="preserve"> </w:t>
      </w:r>
      <w:r w:rsidR="00A96C08" w:rsidRPr="003A561D">
        <w:rPr>
          <w:rFonts w:asciiTheme="minorHAnsi" w:hAnsiTheme="minorHAnsi" w:cs="Tahoma"/>
          <w:i/>
          <w:caps/>
          <w:color w:val="000000"/>
          <w:sz w:val="21"/>
        </w:rPr>
        <w:t>for Retroactive Pay</w:t>
      </w:r>
    </w:p>
    <w:p w:rsidR="005D3474" w:rsidRPr="003A561D" w:rsidRDefault="005D3474" w:rsidP="005D3474">
      <w:pPr>
        <w:pStyle w:val="PlainText"/>
        <w:ind w:left="450" w:hanging="360"/>
        <w:rPr>
          <w:rFonts w:asciiTheme="minorHAnsi" w:hAnsiTheme="minorHAnsi" w:cs="Tahoma"/>
          <w:color w:val="000000"/>
          <w:sz w:val="21"/>
        </w:rPr>
      </w:pPr>
      <w:r w:rsidRPr="003A561D">
        <w:rPr>
          <w:rFonts w:asciiTheme="minorHAnsi" w:hAnsiTheme="minorHAnsi" w:cstheme="minorHAnsi"/>
          <w:color w:val="000000"/>
          <w:sz w:val="21"/>
        </w:rPr>
        <w:t>1.</w:t>
      </w:r>
      <w:r w:rsidRPr="003A561D">
        <w:rPr>
          <w:rFonts w:asciiTheme="minorHAnsi" w:hAnsiTheme="minorHAnsi"/>
          <w:color w:val="000000"/>
          <w:sz w:val="21"/>
        </w:rPr>
        <w:t xml:space="preserve">     </w:t>
      </w:r>
      <w:r w:rsidRPr="003A561D">
        <w:rPr>
          <w:rFonts w:asciiTheme="minorHAnsi" w:hAnsiTheme="minorHAnsi" w:cs="Tahoma"/>
          <w:color w:val="000000"/>
          <w:sz w:val="21"/>
        </w:rPr>
        <w:t>GTFs with fall and winter appointments receive</w:t>
      </w:r>
      <w:r w:rsidR="00A96C08" w:rsidRPr="003A561D">
        <w:rPr>
          <w:rFonts w:asciiTheme="minorHAnsi" w:hAnsiTheme="minorHAnsi" w:cs="Tahoma"/>
          <w:color w:val="000000"/>
          <w:sz w:val="21"/>
        </w:rPr>
        <w:t>d</w:t>
      </w:r>
      <w:r w:rsidRPr="003A561D">
        <w:rPr>
          <w:rFonts w:asciiTheme="minorHAnsi" w:hAnsiTheme="minorHAnsi" w:cs="Tahoma"/>
          <w:color w:val="000000"/>
          <w:sz w:val="21"/>
        </w:rPr>
        <w:t xml:space="preserve"> the retroactive increase amount (up to 5%, depending on unit’s previous pay rates) for September 16-December 31 paid in, or alongside, the January paycheck.</w:t>
      </w:r>
    </w:p>
    <w:p w:rsidR="005D3474" w:rsidRPr="003A561D" w:rsidRDefault="005D3474" w:rsidP="005D3474">
      <w:pPr>
        <w:pStyle w:val="PlainText"/>
        <w:ind w:left="450" w:hanging="360"/>
        <w:rPr>
          <w:rFonts w:asciiTheme="minorHAnsi" w:hAnsiTheme="minorHAnsi" w:cs="Tahoma"/>
          <w:color w:val="000000"/>
          <w:sz w:val="21"/>
        </w:rPr>
      </w:pPr>
      <w:r w:rsidRPr="003A561D">
        <w:rPr>
          <w:rFonts w:asciiTheme="minorHAnsi" w:hAnsiTheme="minorHAnsi" w:cstheme="minorHAnsi"/>
          <w:color w:val="000000"/>
          <w:sz w:val="21"/>
        </w:rPr>
        <w:t>2.</w:t>
      </w:r>
      <w:r w:rsidRPr="003A561D">
        <w:rPr>
          <w:rFonts w:asciiTheme="minorHAnsi" w:hAnsiTheme="minorHAnsi"/>
          <w:color w:val="000000"/>
          <w:sz w:val="21"/>
        </w:rPr>
        <w:t xml:space="preserve">     </w:t>
      </w:r>
      <w:r w:rsidRPr="003A561D">
        <w:rPr>
          <w:rFonts w:asciiTheme="minorHAnsi" w:hAnsiTheme="minorHAnsi" w:cs="Tahoma"/>
          <w:color w:val="000000"/>
          <w:sz w:val="21"/>
        </w:rPr>
        <w:t xml:space="preserve">The </w:t>
      </w:r>
      <w:r w:rsidR="00A96C08" w:rsidRPr="003A561D">
        <w:rPr>
          <w:rFonts w:asciiTheme="minorHAnsi" w:hAnsiTheme="minorHAnsi" w:cs="Tahoma"/>
          <w:color w:val="000000"/>
          <w:sz w:val="21"/>
        </w:rPr>
        <w:t>retroactive increase amount (up to 5%, depending on unit’s previous pay rates)</w:t>
      </w:r>
      <w:r w:rsidR="00A67094" w:rsidRPr="003A561D">
        <w:rPr>
          <w:rFonts w:asciiTheme="minorHAnsi" w:hAnsiTheme="minorHAnsi" w:cs="Tahoma"/>
          <w:color w:val="000000"/>
          <w:sz w:val="21"/>
        </w:rPr>
        <w:t xml:space="preserve"> </w:t>
      </w:r>
      <w:r w:rsidRPr="003A561D">
        <w:rPr>
          <w:rFonts w:asciiTheme="minorHAnsi" w:hAnsiTheme="minorHAnsi" w:cs="Tahoma"/>
          <w:color w:val="000000"/>
          <w:sz w:val="21"/>
        </w:rPr>
        <w:t xml:space="preserve">for September 16-December 15 for students who had fall-only GTF appointments </w:t>
      </w:r>
      <w:r w:rsidR="00A96C08" w:rsidRPr="003A561D">
        <w:rPr>
          <w:rFonts w:asciiTheme="minorHAnsi" w:hAnsiTheme="minorHAnsi" w:cs="Tahoma"/>
          <w:color w:val="000000"/>
          <w:sz w:val="21"/>
        </w:rPr>
        <w:t>were</w:t>
      </w:r>
      <w:r w:rsidRPr="003A561D">
        <w:rPr>
          <w:rFonts w:asciiTheme="minorHAnsi" w:hAnsiTheme="minorHAnsi" w:cs="Tahoma"/>
          <w:color w:val="000000"/>
          <w:sz w:val="21"/>
        </w:rPr>
        <w:t xml:space="preserve"> distributed </w:t>
      </w:r>
      <w:r w:rsidR="00653175" w:rsidRPr="003A561D">
        <w:rPr>
          <w:rFonts w:asciiTheme="minorHAnsi" w:hAnsiTheme="minorHAnsi" w:cs="Tahoma"/>
          <w:color w:val="000000"/>
          <w:sz w:val="21"/>
        </w:rPr>
        <w:t xml:space="preserve">via Direct Deposit or mail (depending on the employee’s settings) </w:t>
      </w:r>
      <w:r w:rsidR="00A67094" w:rsidRPr="003A561D">
        <w:rPr>
          <w:rFonts w:asciiTheme="minorHAnsi" w:hAnsiTheme="minorHAnsi" w:cs="Tahoma"/>
          <w:color w:val="000000"/>
          <w:sz w:val="21"/>
        </w:rPr>
        <w:t>by</w:t>
      </w:r>
      <w:r w:rsidRPr="003A561D">
        <w:rPr>
          <w:rFonts w:asciiTheme="minorHAnsi" w:hAnsiTheme="minorHAnsi" w:cs="Tahoma"/>
          <w:color w:val="000000"/>
          <w:sz w:val="21"/>
        </w:rPr>
        <w:t xml:space="preserve"> February 2, 2015</w:t>
      </w:r>
      <w:r w:rsidR="00653175" w:rsidRPr="003A561D">
        <w:rPr>
          <w:rFonts w:asciiTheme="minorHAnsi" w:hAnsiTheme="minorHAnsi" w:cs="Tahoma"/>
          <w:color w:val="000000"/>
          <w:sz w:val="21"/>
        </w:rPr>
        <w:t>.</w:t>
      </w:r>
    </w:p>
    <w:p w:rsidR="005D3474" w:rsidRPr="003A561D" w:rsidRDefault="005D3474" w:rsidP="005D3474">
      <w:pPr>
        <w:pStyle w:val="PlainText"/>
        <w:ind w:left="90"/>
        <w:rPr>
          <w:rFonts w:asciiTheme="minorHAnsi" w:hAnsiTheme="minorHAnsi" w:cs="Tahoma"/>
          <w:color w:val="000000"/>
          <w:sz w:val="21"/>
        </w:rPr>
      </w:pPr>
      <w:r w:rsidRPr="003A561D">
        <w:rPr>
          <w:rFonts w:asciiTheme="minorHAnsi" w:hAnsiTheme="minorHAnsi" w:cs="Tahoma"/>
          <w:color w:val="000000"/>
          <w:sz w:val="21"/>
        </w:rPr>
        <w:t> </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i/>
          <w:color w:val="000000"/>
          <w:sz w:val="21"/>
        </w:rPr>
        <w:t>FUTURE APPOINTMENTS</w:t>
      </w:r>
    </w:p>
    <w:p w:rsidR="005D3474" w:rsidRPr="003A561D" w:rsidRDefault="005D3474" w:rsidP="005D3474">
      <w:pPr>
        <w:widowControl w:val="0"/>
        <w:autoSpaceDE w:val="0"/>
        <w:autoSpaceDN w:val="0"/>
        <w:adjustRightInd w:val="0"/>
        <w:rPr>
          <w:rFonts w:asciiTheme="minorHAnsi" w:hAnsiTheme="minorHAnsi"/>
          <w:color w:val="000000"/>
          <w:sz w:val="21"/>
          <w:szCs w:val="21"/>
        </w:rPr>
      </w:pPr>
      <w:r w:rsidRPr="003A561D">
        <w:rPr>
          <w:rFonts w:asciiTheme="minorHAnsi" w:hAnsiTheme="minorHAnsi" w:cs="Calibri"/>
          <w:color w:val="000000"/>
          <w:sz w:val="21"/>
          <w:szCs w:val="21"/>
        </w:rPr>
        <w:t>In every unit in which the pay rates were less than the above-listed new minimum rates, the 2014-15 pay rates have been re-established at the new minimum rates.  These units must now appoint any new GTFs at the new minimum rates. That is, all notices of appointment and PRFs submitted must bear the new rates.  </w:t>
      </w:r>
      <w:r w:rsidRPr="003A561D">
        <w:rPr>
          <w:rFonts w:asciiTheme="minorHAnsi" w:hAnsiTheme="minorHAnsi" w:cs="Tahoma"/>
          <w:color w:val="000000"/>
          <w:sz w:val="21"/>
          <w:szCs w:val="21"/>
        </w:rPr>
        <w:t> </w:t>
      </w:r>
    </w:p>
    <w:p w:rsidR="005D3474" w:rsidRPr="003A561D" w:rsidRDefault="005D3474" w:rsidP="005D3474">
      <w:pPr>
        <w:widowControl w:val="0"/>
        <w:autoSpaceDE w:val="0"/>
        <w:autoSpaceDN w:val="0"/>
        <w:adjustRightInd w:val="0"/>
        <w:rPr>
          <w:rFonts w:asciiTheme="minorHAnsi" w:hAnsiTheme="minorHAnsi"/>
          <w:color w:val="000000"/>
          <w:sz w:val="21"/>
          <w:szCs w:val="21"/>
        </w:rPr>
      </w:pPr>
      <w:r w:rsidRPr="003A561D">
        <w:rPr>
          <w:rFonts w:asciiTheme="minorHAnsi" w:hAnsiTheme="minorHAnsi" w:cs="Tahoma"/>
          <w:i/>
          <w:color w:val="000000"/>
          <w:sz w:val="21"/>
          <w:szCs w:val="21"/>
        </w:rPr>
        <w:t> </w:t>
      </w:r>
    </w:p>
    <w:p w:rsidR="005D3474" w:rsidRPr="003A561D" w:rsidRDefault="005D3474" w:rsidP="005D3474">
      <w:pPr>
        <w:widowControl w:val="0"/>
        <w:autoSpaceDE w:val="0"/>
        <w:autoSpaceDN w:val="0"/>
        <w:adjustRightInd w:val="0"/>
        <w:rPr>
          <w:rFonts w:asciiTheme="minorHAnsi" w:hAnsiTheme="minorHAnsi"/>
          <w:color w:val="000000"/>
          <w:sz w:val="21"/>
          <w:szCs w:val="21"/>
        </w:rPr>
      </w:pPr>
      <w:r w:rsidRPr="003A561D">
        <w:rPr>
          <w:rFonts w:asciiTheme="minorHAnsi" w:hAnsiTheme="minorHAnsi" w:cs="Calibri"/>
          <w:i/>
          <w:color w:val="000000"/>
          <w:sz w:val="21"/>
          <w:szCs w:val="21"/>
        </w:rPr>
        <w:t>INCREASING THE UNIT’S PAY RATE</w:t>
      </w:r>
    </w:p>
    <w:p w:rsidR="005D3474" w:rsidRPr="003A561D" w:rsidRDefault="005D3474" w:rsidP="005D3474">
      <w:pPr>
        <w:widowControl w:val="0"/>
        <w:autoSpaceDE w:val="0"/>
        <w:autoSpaceDN w:val="0"/>
        <w:adjustRightInd w:val="0"/>
        <w:rPr>
          <w:rFonts w:asciiTheme="minorHAnsi" w:hAnsiTheme="minorHAnsi" w:cs="Calibri"/>
          <w:color w:val="000000"/>
          <w:sz w:val="21"/>
          <w:szCs w:val="21"/>
        </w:rPr>
      </w:pPr>
      <w:r w:rsidRPr="003A561D">
        <w:rPr>
          <w:rFonts w:asciiTheme="minorHAnsi" w:hAnsiTheme="minorHAnsi" w:cs="Calibri"/>
          <w:color w:val="000000"/>
          <w:sz w:val="21"/>
          <w:szCs w:val="21"/>
        </w:rPr>
        <w:t>There is a process by which a unit may establish new pay rates for future appointments. First, the unit must obtain</w:t>
      </w:r>
      <w:r w:rsidRPr="003A561D">
        <w:rPr>
          <w:rFonts w:asciiTheme="minorHAnsi" w:hAnsiTheme="minorHAnsi" w:cs="Calibri"/>
          <w:color w:val="000000"/>
          <w:sz w:val="21"/>
          <w:szCs w:val="21"/>
          <w:u w:val="single"/>
        </w:rPr>
        <w:t xml:space="preserve"> specific, prior written approval for the new annual rates by the</w:t>
      </w:r>
      <w:r w:rsidR="00A96C08" w:rsidRPr="003A561D">
        <w:rPr>
          <w:rFonts w:asciiTheme="minorHAnsi" w:hAnsiTheme="minorHAnsi" w:cs="Calibri"/>
          <w:color w:val="000000"/>
          <w:sz w:val="21"/>
          <w:szCs w:val="21"/>
          <w:u w:val="single"/>
        </w:rPr>
        <w:t>ir</w:t>
      </w:r>
      <w:r w:rsidRPr="003A561D">
        <w:rPr>
          <w:rFonts w:asciiTheme="minorHAnsi" w:hAnsiTheme="minorHAnsi" w:cs="Calibri"/>
          <w:color w:val="000000"/>
          <w:sz w:val="21"/>
          <w:szCs w:val="21"/>
          <w:u w:val="single"/>
        </w:rPr>
        <w:t xml:space="preserve"> dean's/VP’s office. </w:t>
      </w:r>
      <w:r w:rsidRPr="003A561D">
        <w:rPr>
          <w:rFonts w:asciiTheme="minorHAnsi" w:hAnsiTheme="minorHAnsi" w:cs="Calibri"/>
          <w:color w:val="000000"/>
          <w:sz w:val="21"/>
          <w:szCs w:val="21"/>
        </w:rPr>
        <w:t xml:space="preserve">Second, the unit must complete </w:t>
      </w:r>
      <w:r w:rsidR="002A4D32" w:rsidRPr="003A561D">
        <w:rPr>
          <w:rFonts w:asciiTheme="minorHAnsi" w:hAnsiTheme="minorHAnsi" w:cs="Calibri"/>
          <w:color w:val="000000"/>
          <w:sz w:val="21"/>
          <w:szCs w:val="21"/>
        </w:rPr>
        <w:t>a</w:t>
      </w:r>
      <w:r w:rsidRPr="003A561D">
        <w:rPr>
          <w:rFonts w:asciiTheme="minorHAnsi" w:hAnsiTheme="minorHAnsi" w:cs="Calibri"/>
          <w:color w:val="000000"/>
          <w:sz w:val="21"/>
          <w:szCs w:val="21"/>
        </w:rPr>
        <w:t xml:space="preserve"> GTF Annual Rate Increase Disclosure form</w:t>
      </w:r>
      <w:r w:rsidR="00653175" w:rsidRPr="003A561D">
        <w:rPr>
          <w:rFonts w:asciiTheme="minorHAnsi" w:hAnsiTheme="minorHAnsi" w:cs="Calibri"/>
          <w:color w:val="000000"/>
          <w:sz w:val="21"/>
          <w:szCs w:val="21"/>
        </w:rPr>
        <w:t xml:space="preserve"> that cites</w:t>
      </w:r>
      <w:r w:rsidRPr="003A561D">
        <w:rPr>
          <w:rFonts w:asciiTheme="minorHAnsi" w:hAnsiTheme="minorHAnsi" w:cs="Calibri"/>
          <w:color w:val="000000"/>
          <w:sz w:val="21"/>
          <w:szCs w:val="21"/>
        </w:rPr>
        <w:t xml:space="preserve"> the date the increase is to take effect (retroactive increases, at this point, may not be requested).</w:t>
      </w:r>
      <w:r w:rsidR="00A96C08" w:rsidRPr="003A561D">
        <w:rPr>
          <w:rFonts w:asciiTheme="minorHAnsi" w:hAnsiTheme="minorHAnsi" w:cs="Calibri"/>
          <w:color w:val="000000"/>
          <w:sz w:val="21"/>
          <w:szCs w:val="21"/>
        </w:rPr>
        <w:t xml:space="preserve"> The GTF Annual Rate Increase Disclosure form can be found at: </w:t>
      </w:r>
      <w:hyperlink r:id="rId9" w:history="1">
        <w:r w:rsidR="00A96C08" w:rsidRPr="003A561D">
          <w:rPr>
            <w:rStyle w:val="Hyperlink"/>
            <w:rFonts w:asciiTheme="minorHAnsi" w:hAnsiTheme="minorHAnsi" w:cs="Calibri"/>
            <w:sz w:val="21"/>
            <w:szCs w:val="21"/>
          </w:rPr>
          <w:t>http://gradschool.uoregon.edu/staff/gtf-forms</w:t>
        </w:r>
      </w:hyperlink>
      <w:r w:rsidR="00A96C08" w:rsidRPr="003A561D">
        <w:rPr>
          <w:rFonts w:asciiTheme="minorHAnsi" w:hAnsiTheme="minorHAnsi" w:cs="Calibri"/>
          <w:color w:val="000000"/>
          <w:sz w:val="21"/>
          <w:szCs w:val="21"/>
        </w:rPr>
        <w:t xml:space="preserve"> </w:t>
      </w:r>
    </w:p>
    <w:p w:rsidR="00966420" w:rsidRPr="003A561D" w:rsidRDefault="00966420" w:rsidP="005D3474">
      <w:pPr>
        <w:widowControl w:val="0"/>
        <w:autoSpaceDE w:val="0"/>
        <w:autoSpaceDN w:val="0"/>
        <w:adjustRightInd w:val="0"/>
        <w:rPr>
          <w:rFonts w:asciiTheme="minorHAnsi" w:hAnsiTheme="minorHAnsi"/>
          <w:color w:val="000000"/>
          <w:sz w:val="21"/>
          <w:szCs w:val="21"/>
        </w:rPr>
      </w:pPr>
    </w:p>
    <w:p w:rsidR="005D3474" w:rsidRPr="003A561D" w:rsidRDefault="005D3474" w:rsidP="005D3474">
      <w:pPr>
        <w:pStyle w:val="PlainText"/>
        <w:pBdr>
          <w:bottom w:val="single" w:sz="12" w:space="1" w:color="auto"/>
        </w:pBdr>
        <w:rPr>
          <w:rFonts w:asciiTheme="minorHAnsi" w:hAnsiTheme="minorHAnsi" w:cs="Tahoma"/>
          <w:color w:val="000000"/>
          <w:sz w:val="21"/>
        </w:rPr>
      </w:pPr>
      <w:r w:rsidRPr="003A561D">
        <w:rPr>
          <w:rFonts w:asciiTheme="minorHAnsi" w:hAnsiTheme="minorHAnsi" w:cs="Tahoma"/>
          <w:b/>
          <w:color w:val="000000"/>
          <w:sz w:val="21"/>
        </w:rPr>
        <w:lastRenderedPageBreak/>
        <w:t>Tuition Waiver and Mandatory Fee Subsidies during the Academic Year</w:t>
      </w:r>
      <w:r w:rsidR="00311BD0" w:rsidRPr="003A561D">
        <w:rPr>
          <w:rFonts w:asciiTheme="minorHAnsi" w:hAnsiTheme="minorHAnsi" w:cs="Tahoma"/>
          <w:b/>
          <w:color w:val="000000"/>
          <w:sz w:val="21"/>
        </w:rPr>
        <w:t xml:space="preserve"> (Article 22)</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The University will continue to cover tuition</w:t>
      </w:r>
      <w:r w:rsidR="00A96C08" w:rsidRPr="003A561D">
        <w:rPr>
          <w:rFonts w:asciiTheme="minorHAnsi" w:hAnsiTheme="minorHAnsi" w:cs="Tahoma"/>
          <w:color w:val="000000"/>
          <w:sz w:val="21"/>
        </w:rPr>
        <w:t xml:space="preserve"> for </w:t>
      </w:r>
      <w:r w:rsidRPr="003A561D">
        <w:rPr>
          <w:rFonts w:asciiTheme="minorHAnsi" w:hAnsiTheme="minorHAnsi" w:cs="Tahoma"/>
          <w:color w:val="000000"/>
          <w:sz w:val="21"/>
        </w:rPr>
        <w:t>9-16 credits, and all but $61/term in mandatory fees. This year, fees are $576, an $82 per term increase over 2013-14. Budgets are not being augmented centrally for this increase in cost.</w:t>
      </w:r>
    </w:p>
    <w:p w:rsidR="00233795" w:rsidRPr="003A561D" w:rsidRDefault="00233795" w:rsidP="005D3474">
      <w:pPr>
        <w:pStyle w:val="PlainText"/>
        <w:rPr>
          <w:rFonts w:asciiTheme="minorHAnsi" w:hAnsiTheme="minorHAnsi" w:cs="Tahoma"/>
          <w:color w:val="000000"/>
          <w:sz w:val="21"/>
        </w:rPr>
      </w:pPr>
    </w:p>
    <w:p w:rsidR="00233795" w:rsidRPr="003A561D" w:rsidRDefault="00233795" w:rsidP="00233795">
      <w:pPr>
        <w:pStyle w:val="PlainText"/>
        <w:pBdr>
          <w:bottom w:val="single" w:sz="12" w:space="1" w:color="auto"/>
        </w:pBdr>
        <w:rPr>
          <w:rFonts w:asciiTheme="minorHAnsi" w:hAnsiTheme="minorHAnsi" w:cs="Tahoma"/>
          <w:color w:val="000000"/>
          <w:sz w:val="21"/>
        </w:rPr>
      </w:pPr>
      <w:r w:rsidRPr="003A561D">
        <w:rPr>
          <w:rFonts w:asciiTheme="minorHAnsi" w:hAnsiTheme="minorHAnsi" w:cs="Tahoma"/>
          <w:b/>
          <w:color w:val="000000"/>
          <w:sz w:val="21"/>
        </w:rPr>
        <w:t>Insurance</w:t>
      </w:r>
      <w:r w:rsidR="00311BD0" w:rsidRPr="003A561D">
        <w:rPr>
          <w:rFonts w:asciiTheme="minorHAnsi" w:hAnsiTheme="minorHAnsi" w:cs="Tahoma"/>
          <w:b/>
          <w:color w:val="000000"/>
          <w:sz w:val="21"/>
        </w:rPr>
        <w:t xml:space="preserve"> (Article 23)</w:t>
      </w:r>
    </w:p>
    <w:p w:rsidR="00233795" w:rsidRPr="003A561D" w:rsidRDefault="00233795" w:rsidP="005D3474">
      <w:pPr>
        <w:pStyle w:val="PlainText"/>
        <w:rPr>
          <w:rFonts w:asciiTheme="minorHAnsi" w:hAnsiTheme="minorHAnsi" w:cs="Tahoma"/>
          <w:color w:val="000000"/>
          <w:sz w:val="21"/>
        </w:rPr>
      </w:pPr>
      <w:r w:rsidRPr="003A561D">
        <w:rPr>
          <w:rFonts w:asciiTheme="minorHAnsi" w:hAnsiTheme="minorHAnsi" w:cs="Tahoma"/>
          <w:color w:val="000000"/>
          <w:sz w:val="21"/>
        </w:rPr>
        <w:t>Current year premium rates and new benefits took effect on</w:t>
      </w:r>
      <w:r w:rsidR="00653175" w:rsidRPr="003A561D">
        <w:rPr>
          <w:rFonts w:asciiTheme="minorHAnsi" w:hAnsiTheme="minorHAnsi" w:cs="Tahoma"/>
          <w:color w:val="000000"/>
          <w:sz w:val="21"/>
        </w:rPr>
        <w:t xml:space="preserve"> September 16, 2014 </w:t>
      </w:r>
      <w:r w:rsidR="00A96C08" w:rsidRPr="003A561D">
        <w:rPr>
          <w:rFonts w:asciiTheme="minorHAnsi" w:hAnsiTheme="minorHAnsi" w:cs="Tahoma"/>
          <w:color w:val="000000"/>
          <w:sz w:val="21"/>
        </w:rPr>
        <w:t xml:space="preserve">and are </w:t>
      </w:r>
      <w:r w:rsidRPr="003A561D">
        <w:rPr>
          <w:rFonts w:asciiTheme="minorHAnsi" w:hAnsiTheme="minorHAnsi" w:cs="Tahoma"/>
          <w:color w:val="000000"/>
          <w:sz w:val="21"/>
        </w:rPr>
        <w:t xml:space="preserve">already in place. The University continues to cover 95% of employee and dependent coverage. The University now pays $92,500 per year to the GTFF to administer the insurance plan. </w:t>
      </w:r>
    </w:p>
    <w:p w:rsidR="005D3474" w:rsidRPr="003A561D" w:rsidRDefault="005D3474" w:rsidP="005D3474">
      <w:pPr>
        <w:pStyle w:val="PlainText"/>
        <w:ind w:left="810"/>
        <w:rPr>
          <w:rFonts w:asciiTheme="minorHAnsi" w:hAnsiTheme="minorHAnsi" w:cs="Tahoma"/>
          <w:color w:val="000000"/>
          <w:sz w:val="21"/>
        </w:rPr>
      </w:pPr>
      <w:r w:rsidRPr="003A561D">
        <w:rPr>
          <w:rFonts w:asciiTheme="minorHAnsi" w:hAnsiTheme="minorHAnsi" w:cs="Tahoma"/>
          <w:color w:val="000000"/>
          <w:sz w:val="21"/>
        </w:rPr>
        <w:t> </w:t>
      </w:r>
    </w:p>
    <w:p w:rsidR="005D3474" w:rsidRPr="003A561D" w:rsidRDefault="005D3474" w:rsidP="005D3474">
      <w:pPr>
        <w:pStyle w:val="PlainText"/>
        <w:pBdr>
          <w:bottom w:val="single" w:sz="12" w:space="1" w:color="auto"/>
        </w:pBdr>
        <w:rPr>
          <w:rFonts w:asciiTheme="minorHAnsi" w:hAnsiTheme="minorHAnsi" w:cs="Tahoma"/>
          <w:color w:val="000000"/>
          <w:sz w:val="21"/>
        </w:rPr>
      </w:pPr>
      <w:r w:rsidRPr="003A561D">
        <w:rPr>
          <w:rFonts w:asciiTheme="minorHAnsi" w:hAnsiTheme="minorHAnsi" w:cs="Tahoma"/>
          <w:b/>
          <w:color w:val="000000"/>
          <w:sz w:val="21"/>
        </w:rPr>
        <w:t>SEVIS Fee Reimbursement</w:t>
      </w:r>
      <w:r w:rsidR="00311BD0" w:rsidRPr="003A561D">
        <w:rPr>
          <w:rFonts w:asciiTheme="minorHAnsi" w:hAnsiTheme="minorHAnsi" w:cs="Tahoma"/>
          <w:b/>
          <w:color w:val="000000"/>
          <w:sz w:val="21"/>
        </w:rPr>
        <w:t xml:space="preserve"> (Article 22)</w:t>
      </w:r>
    </w:p>
    <w:p w:rsidR="005D3474" w:rsidRPr="003A561D" w:rsidRDefault="005D3474" w:rsidP="005D3474">
      <w:pPr>
        <w:pStyle w:val="PlainText"/>
        <w:rPr>
          <w:rFonts w:asciiTheme="minorHAnsi" w:hAnsiTheme="minorHAnsi" w:cs="Tahoma"/>
          <w:color w:val="000000"/>
          <w:sz w:val="21"/>
        </w:rPr>
      </w:pPr>
      <w:r w:rsidRPr="003A561D">
        <w:rPr>
          <w:rFonts w:asciiTheme="minorHAnsi" w:eastAsia="Times New Roman" w:hAnsiTheme="minorHAnsi"/>
          <w:color w:val="000000"/>
          <w:sz w:val="21"/>
        </w:rPr>
        <w:t xml:space="preserve">The SEVIS (Student and Exchange Visitor Program) Fee is a </w:t>
      </w:r>
      <w:r w:rsidR="00A67094" w:rsidRPr="003A561D">
        <w:rPr>
          <w:rFonts w:asciiTheme="minorHAnsi" w:eastAsia="Times New Roman" w:hAnsiTheme="minorHAnsi"/>
          <w:color w:val="000000"/>
          <w:sz w:val="21"/>
        </w:rPr>
        <w:t xml:space="preserve">$180-$200 one-time </w:t>
      </w:r>
      <w:r w:rsidRPr="003A561D">
        <w:rPr>
          <w:rFonts w:asciiTheme="minorHAnsi" w:eastAsia="Times New Roman" w:hAnsiTheme="minorHAnsi"/>
          <w:color w:val="000000"/>
          <w:sz w:val="21"/>
        </w:rPr>
        <w:t>fee paid by all international students to the federal government. To be eligibl</w:t>
      </w:r>
      <w:r w:rsidR="00311BD0" w:rsidRPr="003A561D">
        <w:rPr>
          <w:rFonts w:asciiTheme="minorHAnsi" w:eastAsia="Times New Roman" w:hAnsiTheme="minorHAnsi"/>
          <w:color w:val="000000"/>
          <w:sz w:val="21"/>
        </w:rPr>
        <w:t xml:space="preserve">e for reimbursement of the </w:t>
      </w:r>
      <w:r w:rsidRPr="003A561D">
        <w:rPr>
          <w:rFonts w:asciiTheme="minorHAnsi" w:eastAsia="Times New Roman" w:hAnsiTheme="minorHAnsi"/>
          <w:color w:val="000000"/>
          <w:sz w:val="21"/>
        </w:rPr>
        <w:t>SEVIS</w:t>
      </w:r>
      <w:r w:rsidR="00A96C08" w:rsidRPr="003A561D">
        <w:rPr>
          <w:rFonts w:asciiTheme="minorHAnsi" w:eastAsia="Times New Roman" w:hAnsiTheme="minorHAnsi"/>
          <w:color w:val="000000"/>
          <w:sz w:val="21"/>
        </w:rPr>
        <w:t xml:space="preserve"> </w:t>
      </w:r>
      <w:r w:rsidRPr="003A561D">
        <w:rPr>
          <w:rFonts w:asciiTheme="minorHAnsi" w:eastAsia="Times New Roman" w:hAnsiTheme="minorHAnsi"/>
          <w:color w:val="000000"/>
          <w:sz w:val="21"/>
        </w:rPr>
        <w:t>Fee, students must:</w:t>
      </w:r>
    </w:p>
    <w:p w:rsidR="005D3474" w:rsidRPr="003A561D" w:rsidRDefault="005D3474" w:rsidP="005D3474">
      <w:pPr>
        <w:ind w:left="810" w:hanging="360"/>
        <w:rPr>
          <w:rFonts w:asciiTheme="minorHAnsi" w:hAnsiTheme="minorHAnsi"/>
          <w:color w:val="000000"/>
          <w:sz w:val="21"/>
          <w:szCs w:val="21"/>
        </w:rPr>
      </w:pPr>
      <w:r w:rsidRPr="003A561D">
        <w:rPr>
          <w:rFonts w:asciiTheme="minorHAnsi" w:eastAsia="Symbol" w:hAnsiTheme="minorHAnsi" w:cs="Symbol"/>
          <w:color w:val="000000"/>
          <w:sz w:val="21"/>
          <w:szCs w:val="21"/>
        </w:rPr>
        <w:t>·</w:t>
      </w:r>
      <w:r w:rsidRPr="003A561D">
        <w:rPr>
          <w:rFonts w:asciiTheme="minorHAnsi" w:eastAsia="Symbol" w:hAnsiTheme="minorHAnsi"/>
          <w:color w:val="000000"/>
          <w:sz w:val="21"/>
          <w:szCs w:val="21"/>
        </w:rPr>
        <w:t xml:space="preserve">       </w:t>
      </w:r>
      <w:r w:rsidRPr="003A561D">
        <w:rPr>
          <w:rFonts w:asciiTheme="minorHAnsi" w:eastAsia="Times New Roman" w:hAnsiTheme="minorHAnsi"/>
          <w:color w:val="000000"/>
          <w:sz w:val="21"/>
          <w:szCs w:val="21"/>
        </w:rPr>
        <w:t>Have paid the SEVIS Fee to attend their current UO graduate program </w:t>
      </w:r>
    </w:p>
    <w:p w:rsidR="005D3474" w:rsidRPr="003A561D" w:rsidRDefault="005D3474" w:rsidP="005D3474">
      <w:pPr>
        <w:ind w:left="810" w:hanging="360"/>
        <w:rPr>
          <w:rFonts w:asciiTheme="minorHAnsi" w:hAnsiTheme="minorHAnsi"/>
          <w:color w:val="000000"/>
          <w:sz w:val="21"/>
          <w:szCs w:val="21"/>
        </w:rPr>
      </w:pPr>
      <w:r w:rsidRPr="003A561D">
        <w:rPr>
          <w:rFonts w:asciiTheme="minorHAnsi" w:eastAsia="Symbol" w:hAnsiTheme="minorHAnsi" w:cs="Symbol"/>
          <w:color w:val="000000"/>
          <w:sz w:val="21"/>
          <w:szCs w:val="21"/>
        </w:rPr>
        <w:t>·</w:t>
      </w:r>
      <w:r w:rsidRPr="003A561D">
        <w:rPr>
          <w:rFonts w:asciiTheme="minorHAnsi" w:eastAsia="Symbol" w:hAnsiTheme="minorHAnsi"/>
          <w:color w:val="000000"/>
          <w:sz w:val="21"/>
          <w:szCs w:val="21"/>
        </w:rPr>
        <w:t xml:space="preserve">       </w:t>
      </w:r>
      <w:r w:rsidRPr="003A561D">
        <w:rPr>
          <w:rFonts w:asciiTheme="minorHAnsi" w:eastAsia="Times New Roman" w:hAnsiTheme="minorHAnsi"/>
          <w:color w:val="000000"/>
          <w:sz w:val="21"/>
          <w:szCs w:val="21"/>
        </w:rPr>
        <w:t>Have matriculated (began) in their current UO graduate program in Fall 2014 or later</w:t>
      </w:r>
    </w:p>
    <w:p w:rsidR="005D3474" w:rsidRPr="003A561D" w:rsidRDefault="005D3474" w:rsidP="005D3474">
      <w:pPr>
        <w:ind w:left="810" w:hanging="360"/>
        <w:rPr>
          <w:rFonts w:asciiTheme="minorHAnsi" w:hAnsiTheme="minorHAnsi"/>
          <w:color w:val="000000"/>
          <w:sz w:val="21"/>
          <w:szCs w:val="21"/>
        </w:rPr>
      </w:pPr>
      <w:r w:rsidRPr="003A561D">
        <w:rPr>
          <w:rFonts w:asciiTheme="minorHAnsi" w:eastAsia="Symbol" w:hAnsiTheme="minorHAnsi" w:cs="Symbol"/>
          <w:color w:val="000000"/>
          <w:sz w:val="21"/>
          <w:szCs w:val="21"/>
        </w:rPr>
        <w:t>·</w:t>
      </w:r>
      <w:r w:rsidRPr="003A561D">
        <w:rPr>
          <w:rFonts w:asciiTheme="minorHAnsi" w:eastAsia="Symbol" w:hAnsiTheme="minorHAnsi"/>
          <w:color w:val="000000"/>
          <w:sz w:val="21"/>
          <w:szCs w:val="21"/>
        </w:rPr>
        <w:t xml:space="preserve">       </w:t>
      </w:r>
      <w:r w:rsidRPr="003A561D">
        <w:rPr>
          <w:rFonts w:asciiTheme="minorHAnsi" w:eastAsia="Times New Roman" w:hAnsiTheme="minorHAnsi"/>
          <w:color w:val="000000"/>
          <w:sz w:val="21"/>
          <w:szCs w:val="21"/>
        </w:rPr>
        <w:t>Have been employed as a GTF in the term in which they matriculated into their current UO graduate program</w:t>
      </w:r>
    </w:p>
    <w:p w:rsidR="005D3474" w:rsidRPr="003A561D" w:rsidRDefault="005D3474" w:rsidP="005D3474">
      <w:pPr>
        <w:ind w:left="810" w:hanging="360"/>
        <w:rPr>
          <w:rFonts w:asciiTheme="minorHAnsi" w:hAnsiTheme="minorHAnsi"/>
          <w:color w:val="000000"/>
          <w:sz w:val="21"/>
          <w:szCs w:val="21"/>
        </w:rPr>
      </w:pPr>
      <w:r w:rsidRPr="003A561D">
        <w:rPr>
          <w:rFonts w:asciiTheme="minorHAnsi" w:eastAsia="Symbol" w:hAnsiTheme="minorHAnsi" w:cs="Symbol"/>
          <w:color w:val="000000"/>
          <w:sz w:val="21"/>
          <w:szCs w:val="21"/>
        </w:rPr>
        <w:t>·</w:t>
      </w:r>
      <w:r w:rsidRPr="003A561D">
        <w:rPr>
          <w:rFonts w:asciiTheme="minorHAnsi" w:eastAsia="Symbol" w:hAnsiTheme="minorHAnsi"/>
          <w:color w:val="000000"/>
          <w:sz w:val="21"/>
          <w:szCs w:val="21"/>
        </w:rPr>
        <w:t xml:space="preserve">       </w:t>
      </w:r>
      <w:r w:rsidRPr="003A561D">
        <w:rPr>
          <w:rFonts w:asciiTheme="minorHAnsi" w:eastAsia="Times New Roman" w:hAnsiTheme="minorHAnsi"/>
          <w:color w:val="000000"/>
          <w:sz w:val="21"/>
          <w:szCs w:val="21"/>
        </w:rPr>
        <w:t>Have not already been reimbursed for the SEVIS Fee payment by another source</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Each term, the Graduate School will identify eligible students (there are usually 50-55 per year, all but 1-2 will be identified in the fall term). Each student will be emailed directly and invited to submit a request for reimbursement. A central fund to process the reimbursements has been set up. The Graduate School will make the reimbursements via Resource Aid to the student</w:t>
      </w:r>
      <w:r w:rsidR="00A96C08" w:rsidRPr="003A561D">
        <w:rPr>
          <w:rFonts w:asciiTheme="minorHAnsi" w:hAnsiTheme="minorHAnsi" w:cs="Tahoma"/>
          <w:color w:val="000000"/>
          <w:sz w:val="21"/>
        </w:rPr>
        <w:t>’s</w:t>
      </w:r>
      <w:r w:rsidR="00653175" w:rsidRPr="003A561D">
        <w:rPr>
          <w:rFonts w:asciiTheme="minorHAnsi" w:hAnsiTheme="minorHAnsi" w:cs="Tahoma"/>
          <w:color w:val="000000"/>
          <w:sz w:val="21"/>
        </w:rPr>
        <w:t xml:space="preserve"> UO billing</w:t>
      </w:r>
      <w:r w:rsidRPr="003A561D">
        <w:rPr>
          <w:rFonts w:asciiTheme="minorHAnsi" w:hAnsiTheme="minorHAnsi" w:cs="Tahoma"/>
          <w:color w:val="000000"/>
          <w:sz w:val="21"/>
        </w:rPr>
        <w:t xml:space="preserve"> account</w:t>
      </w:r>
      <w:r w:rsidR="00653175" w:rsidRPr="003A561D">
        <w:rPr>
          <w:rFonts w:asciiTheme="minorHAnsi" w:hAnsiTheme="minorHAnsi" w:cs="Tahoma"/>
          <w:color w:val="000000"/>
          <w:sz w:val="21"/>
        </w:rPr>
        <w:t xml:space="preserve"> (and on to the bank account of those who have Direct Deposit).</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 </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 </w:t>
      </w:r>
      <w:r w:rsidR="00653175" w:rsidRPr="003A561D">
        <w:rPr>
          <w:rFonts w:asciiTheme="minorHAnsi" w:hAnsiTheme="minorHAnsi" w:cs="Tahoma"/>
          <w:color w:val="000000"/>
          <w:sz w:val="21"/>
        </w:rPr>
        <w:t xml:space="preserve">SEVIS Fee Reimbursement </w:t>
      </w:r>
      <w:r w:rsidRPr="003A561D">
        <w:rPr>
          <w:rFonts w:asciiTheme="minorHAnsi" w:hAnsiTheme="minorHAnsi" w:cs="Tahoma"/>
          <w:color w:val="000000"/>
          <w:sz w:val="21"/>
        </w:rPr>
        <w:t>webpage</w:t>
      </w:r>
      <w:r w:rsidR="00324421" w:rsidRPr="003A561D">
        <w:rPr>
          <w:rFonts w:asciiTheme="minorHAnsi" w:hAnsiTheme="minorHAnsi" w:cs="Tahoma"/>
          <w:color w:val="000000"/>
          <w:sz w:val="21"/>
        </w:rPr>
        <w:t xml:space="preserve"> has been developed: </w:t>
      </w:r>
      <w:hyperlink r:id="rId10" w:history="1">
        <w:r w:rsidR="00324421" w:rsidRPr="003A561D">
          <w:rPr>
            <w:rStyle w:val="Hyperlink"/>
            <w:rFonts w:asciiTheme="minorHAnsi" w:hAnsiTheme="minorHAnsi" w:cs="Tahoma"/>
            <w:sz w:val="21"/>
          </w:rPr>
          <w:t>http://gradschool.uoregon.edu/SEVIS-fee-reimbursement</w:t>
        </w:r>
      </w:hyperlink>
      <w:r w:rsidR="0028617A" w:rsidRPr="003A561D">
        <w:rPr>
          <w:rFonts w:asciiTheme="minorHAnsi" w:hAnsiTheme="minorHAnsi" w:cs="Tahoma"/>
          <w:color w:val="000000"/>
          <w:sz w:val="21"/>
        </w:rPr>
        <w:t xml:space="preserve">. </w:t>
      </w:r>
      <w:r w:rsidRPr="003A561D">
        <w:rPr>
          <w:rFonts w:asciiTheme="minorHAnsi" w:hAnsiTheme="minorHAnsi" w:cs="Tahoma"/>
          <w:color w:val="000000"/>
          <w:sz w:val="21"/>
        </w:rPr>
        <w:t xml:space="preserve">Departments are expected to share this with their incoming students.  </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000000"/>
          <w:sz w:val="21"/>
        </w:rPr>
        <w:t> </w:t>
      </w:r>
    </w:p>
    <w:p w:rsidR="005D3474" w:rsidRPr="003A561D" w:rsidRDefault="005D3474" w:rsidP="005D3474">
      <w:pPr>
        <w:pStyle w:val="PlainText"/>
        <w:pBdr>
          <w:bottom w:val="single" w:sz="12" w:space="1" w:color="auto"/>
        </w:pBdr>
        <w:rPr>
          <w:rFonts w:asciiTheme="minorHAnsi" w:hAnsiTheme="minorHAnsi" w:cs="Tahoma"/>
          <w:color w:val="000000"/>
          <w:sz w:val="21"/>
        </w:rPr>
      </w:pPr>
      <w:r w:rsidRPr="003A561D">
        <w:rPr>
          <w:rFonts w:asciiTheme="minorHAnsi" w:hAnsiTheme="minorHAnsi" w:cs="Tahoma"/>
          <w:b/>
          <w:color w:val="000000"/>
          <w:sz w:val="21"/>
        </w:rPr>
        <w:t>Summer Tuition Waiver and Summer Enrollment</w:t>
      </w:r>
      <w:r w:rsidR="00311BD0" w:rsidRPr="003A561D">
        <w:rPr>
          <w:rFonts w:asciiTheme="minorHAnsi" w:hAnsiTheme="minorHAnsi" w:cs="Tahoma"/>
          <w:b/>
          <w:color w:val="000000"/>
          <w:sz w:val="21"/>
        </w:rPr>
        <w:t xml:space="preserve"> (Article 18)</w:t>
      </w:r>
    </w:p>
    <w:p w:rsidR="00653175" w:rsidRPr="003A561D" w:rsidRDefault="00653175" w:rsidP="00653175">
      <w:pPr>
        <w:rPr>
          <w:rFonts w:asciiTheme="minorHAnsi" w:hAnsiTheme="minorHAnsi"/>
          <w:sz w:val="21"/>
          <w:szCs w:val="21"/>
        </w:rPr>
      </w:pPr>
      <w:r w:rsidRPr="003A561D">
        <w:rPr>
          <w:rFonts w:asciiTheme="minorHAnsi" w:hAnsiTheme="minorHAnsi"/>
          <w:sz w:val="21"/>
          <w:szCs w:val="21"/>
        </w:rPr>
        <w:t>A summer tuition waiver, formerly known as the "Summer Sandwich" tuition waiver, is a benefit extended to students meeting one of three GTF appointment criteria.</w:t>
      </w:r>
    </w:p>
    <w:p w:rsidR="00653175" w:rsidRPr="003A561D" w:rsidRDefault="00653175" w:rsidP="00653175">
      <w:pPr>
        <w:rPr>
          <w:rFonts w:asciiTheme="minorHAnsi" w:hAnsiTheme="minorHAnsi"/>
          <w:sz w:val="21"/>
          <w:szCs w:val="21"/>
        </w:rPr>
      </w:pPr>
      <w:r w:rsidRPr="003A561D">
        <w:rPr>
          <w:rFonts w:asciiTheme="minorHAnsi" w:hAnsiTheme="minorHAnsi"/>
          <w:sz w:val="21"/>
          <w:szCs w:val="21"/>
        </w:rPr>
        <w:t>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36"/>
        <w:gridCol w:w="4454"/>
      </w:tblGrid>
      <w:tr w:rsidR="00653175" w:rsidRPr="003A561D" w:rsidTr="00653175">
        <w:trPr>
          <w:tblCellSpacing w:w="0" w:type="dxa"/>
        </w:trPr>
        <w:tc>
          <w:tcPr>
            <w:tcW w:w="5505"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ELIGIBILITY CRITERIA:</w:t>
            </w:r>
          </w:p>
        </w:tc>
        <w:tc>
          <w:tcPr>
            <w:tcW w:w="4950"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ACTION NEEDED:</w:t>
            </w:r>
          </w:p>
        </w:tc>
      </w:tr>
      <w:tr w:rsidR="00653175" w:rsidRPr="003A561D" w:rsidTr="00653175">
        <w:trPr>
          <w:tblCellSpacing w:w="0" w:type="dxa"/>
        </w:trPr>
        <w:tc>
          <w:tcPr>
            <w:tcW w:w="5505"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1. A summer term GTF appointment.</w:t>
            </w:r>
          </w:p>
        </w:tc>
        <w:tc>
          <w:tcPr>
            <w:tcW w:w="4950"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No action needed. The tuition waiver will be applied with the appointment.</w:t>
            </w:r>
          </w:p>
        </w:tc>
      </w:tr>
      <w:tr w:rsidR="00653175" w:rsidRPr="003A561D" w:rsidTr="00653175">
        <w:trPr>
          <w:tblCellSpacing w:w="0" w:type="dxa"/>
        </w:trPr>
        <w:tc>
          <w:tcPr>
            <w:tcW w:w="5505"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 xml:space="preserve">2. A GTF appointment in any </w:t>
            </w:r>
            <w:r w:rsidRPr="003A561D">
              <w:rPr>
                <w:rFonts w:asciiTheme="minorHAnsi" w:hAnsiTheme="minorHAnsi"/>
                <w:sz w:val="21"/>
                <w:szCs w:val="21"/>
                <w:u w:val="single"/>
              </w:rPr>
              <w:t>two</w:t>
            </w:r>
            <w:r w:rsidRPr="003A561D">
              <w:rPr>
                <w:rFonts w:asciiTheme="minorHAnsi" w:hAnsiTheme="minorHAnsi"/>
                <w:sz w:val="21"/>
                <w:szCs w:val="21"/>
              </w:rPr>
              <w:t xml:space="preserve"> quarters of the preceding academic year (that is, the preceding fall, winter, and spring).</w:t>
            </w:r>
          </w:p>
        </w:tc>
        <w:tc>
          <w:tcPr>
            <w:tcW w:w="4950"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 xml:space="preserve">Complete and submit the </w:t>
            </w:r>
            <w:hyperlink r:id="rId11" w:history="1">
              <w:r w:rsidRPr="003A561D">
                <w:rPr>
                  <w:rStyle w:val="Hyperlink"/>
                  <w:rFonts w:asciiTheme="minorHAnsi" w:hAnsiTheme="minorHAnsi"/>
                  <w:sz w:val="21"/>
                  <w:szCs w:val="21"/>
                </w:rPr>
                <w:t>Summer Tuition Waiver Request</w:t>
              </w:r>
            </w:hyperlink>
            <w:r w:rsidRPr="003A561D">
              <w:rPr>
                <w:rFonts w:asciiTheme="minorHAnsi" w:hAnsiTheme="minorHAnsi"/>
                <w:sz w:val="21"/>
                <w:szCs w:val="21"/>
              </w:rPr>
              <w:t xml:space="preserve"> by</w:t>
            </w:r>
            <w:r w:rsidRPr="003A561D">
              <w:rPr>
                <w:rStyle w:val="Strong"/>
                <w:rFonts w:asciiTheme="minorHAnsi" w:hAnsiTheme="minorHAnsi"/>
                <w:sz w:val="21"/>
                <w:szCs w:val="21"/>
              </w:rPr>
              <w:t xml:space="preserve"> May 10</w:t>
            </w:r>
            <w:r w:rsidRPr="003A561D">
              <w:rPr>
                <w:rFonts w:asciiTheme="minorHAnsi" w:hAnsiTheme="minorHAnsi"/>
                <w:sz w:val="21"/>
                <w:szCs w:val="21"/>
              </w:rPr>
              <w:t xml:space="preserve"> to ensure it is processed before the start of the applicable summer term. Forms will be accepted through September 10 following the applicable summer.</w:t>
            </w:r>
          </w:p>
        </w:tc>
      </w:tr>
      <w:tr w:rsidR="00653175" w:rsidRPr="003A561D" w:rsidTr="00653175">
        <w:trPr>
          <w:tblCellSpacing w:w="0" w:type="dxa"/>
        </w:trPr>
        <w:tc>
          <w:tcPr>
            <w:tcW w:w="5505"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3. A fiscal year GTF appointment that includes the applicable summer (that is, the dates on the Notice of Appointment are July 1-June 30 and the assignment is for research).</w:t>
            </w:r>
          </w:p>
        </w:tc>
        <w:tc>
          <w:tcPr>
            <w:tcW w:w="4950" w:type="dxa"/>
            <w:tcBorders>
              <w:top w:val="outset" w:sz="6" w:space="0" w:color="auto"/>
              <w:left w:val="outset" w:sz="6" w:space="0" w:color="auto"/>
              <w:bottom w:val="outset" w:sz="6" w:space="0" w:color="auto"/>
              <w:right w:val="outset" w:sz="6" w:space="0" w:color="auto"/>
            </w:tcBorders>
            <w:vAlign w:val="center"/>
            <w:hideMark/>
          </w:tcPr>
          <w:p w:rsidR="00653175" w:rsidRPr="003A561D" w:rsidRDefault="00653175" w:rsidP="00653175">
            <w:pPr>
              <w:rPr>
                <w:rFonts w:asciiTheme="minorHAnsi" w:hAnsiTheme="minorHAnsi"/>
                <w:sz w:val="21"/>
                <w:szCs w:val="21"/>
              </w:rPr>
            </w:pPr>
            <w:r w:rsidRPr="003A561D">
              <w:rPr>
                <w:rFonts w:asciiTheme="minorHAnsi" w:hAnsiTheme="minorHAnsi"/>
                <w:sz w:val="21"/>
                <w:szCs w:val="21"/>
              </w:rPr>
              <w:t>No action needed. The tuition waiver will be applied with the appointment.</w:t>
            </w:r>
          </w:p>
        </w:tc>
      </w:tr>
    </w:tbl>
    <w:p w:rsidR="00653175" w:rsidRPr="003A561D" w:rsidRDefault="00653175" w:rsidP="005D3474">
      <w:pPr>
        <w:rPr>
          <w:ins w:id="0" w:author="Kassy Fisher" w:date="2015-02-05T12:19:00Z"/>
          <w:rFonts w:asciiTheme="minorHAnsi" w:eastAsia="Times New Roman" w:hAnsiTheme="minorHAnsi"/>
          <w:color w:val="000000"/>
          <w:sz w:val="21"/>
          <w:szCs w:val="21"/>
        </w:rPr>
      </w:pPr>
    </w:p>
    <w:p w:rsidR="005D3474" w:rsidRPr="003A561D" w:rsidRDefault="00324421" w:rsidP="005D3474">
      <w:pPr>
        <w:rPr>
          <w:rFonts w:asciiTheme="minorHAnsi" w:eastAsia="Times New Roman" w:hAnsiTheme="minorHAnsi"/>
          <w:color w:val="000000"/>
          <w:sz w:val="21"/>
          <w:szCs w:val="21"/>
        </w:rPr>
      </w:pPr>
      <w:r w:rsidRPr="003A561D">
        <w:rPr>
          <w:rFonts w:asciiTheme="minorHAnsi" w:eastAsia="Times New Roman" w:hAnsiTheme="minorHAnsi"/>
          <w:color w:val="000000"/>
          <w:sz w:val="21"/>
          <w:szCs w:val="21"/>
        </w:rPr>
        <w:t xml:space="preserve">The website and form have been updated: </w:t>
      </w:r>
      <w:hyperlink r:id="rId12" w:history="1">
        <w:r w:rsidRPr="003A561D">
          <w:rPr>
            <w:rStyle w:val="Hyperlink"/>
            <w:rFonts w:asciiTheme="minorHAnsi" w:eastAsia="Times New Roman" w:hAnsiTheme="minorHAnsi"/>
            <w:sz w:val="21"/>
            <w:szCs w:val="21"/>
          </w:rPr>
          <w:t>http://gradschool.uoregon.edu/gtf/summer-sandwich</w:t>
        </w:r>
      </w:hyperlink>
      <w:r w:rsidRPr="003A561D">
        <w:rPr>
          <w:rFonts w:asciiTheme="minorHAnsi" w:eastAsia="Times New Roman" w:hAnsiTheme="minorHAnsi"/>
          <w:color w:val="000000"/>
          <w:sz w:val="21"/>
          <w:szCs w:val="21"/>
        </w:rPr>
        <w:t xml:space="preserve"> </w:t>
      </w:r>
      <w:r w:rsidR="00A96C08" w:rsidRPr="003A561D">
        <w:rPr>
          <w:rFonts w:asciiTheme="minorHAnsi" w:eastAsia="Times New Roman" w:hAnsiTheme="minorHAnsi"/>
          <w:color w:val="000000"/>
          <w:sz w:val="21"/>
          <w:szCs w:val="21"/>
        </w:rPr>
        <w:br/>
      </w:r>
      <w:r w:rsidRPr="003A561D">
        <w:rPr>
          <w:rFonts w:asciiTheme="minorHAnsi" w:eastAsia="Times New Roman" w:hAnsiTheme="minorHAnsi"/>
          <w:color w:val="000000"/>
          <w:sz w:val="21"/>
          <w:szCs w:val="21"/>
        </w:rPr>
        <w:t xml:space="preserve">NOTE: The form no longer requires the department to confirm </w:t>
      </w:r>
      <w:r w:rsidR="0028617A" w:rsidRPr="003A561D">
        <w:rPr>
          <w:rFonts w:asciiTheme="minorHAnsi" w:eastAsia="Times New Roman" w:hAnsiTheme="minorHAnsi"/>
          <w:color w:val="000000"/>
          <w:sz w:val="21"/>
          <w:szCs w:val="21"/>
        </w:rPr>
        <w:t xml:space="preserve">an </w:t>
      </w:r>
      <w:r w:rsidRPr="003A561D">
        <w:rPr>
          <w:rFonts w:asciiTheme="minorHAnsi" w:eastAsia="Times New Roman" w:hAnsiTheme="minorHAnsi"/>
          <w:color w:val="000000"/>
          <w:sz w:val="21"/>
          <w:szCs w:val="21"/>
        </w:rPr>
        <w:t xml:space="preserve">appointment or </w:t>
      </w:r>
      <w:r w:rsidR="0028617A" w:rsidRPr="003A561D">
        <w:rPr>
          <w:rFonts w:asciiTheme="minorHAnsi" w:eastAsia="Times New Roman" w:hAnsiTheme="minorHAnsi"/>
          <w:color w:val="000000"/>
          <w:sz w:val="21"/>
          <w:szCs w:val="21"/>
        </w:rPr>
        <w:t>the intent to offer an appointment</w:t>
      </w:r>
      <w:r w:rsidRPr="003A561D">
        <w:rPr>
          <w:rFonts w:asciiTheme="minorHAnsi" w:eastAsia="Times New Roman" w:hAnsiTheme="minorHAnsi"/>
          <w:color w:val="000000"/>
          <w:sz w:val="21"/>
          <w:szCs w:val="21"/>
        </w:rPr>
        <w:t>.</w:t>
      </w:r>
    </w:p>
    <w:p w:rsidR="00EB7D50" w:rsidRPr="003A561D" w:rsidRDefault="00EB7D50" w:rsidP="005D3474">
      <w:pPr>
        <w:rPr>
          <w:rFonts w:asciiTheme="minorHAnsi" w:eastAsia="Times New Roman" w:hAnsiTheme="minorHAnsi"/>
          <w:i/>
          <w:color w:val="000000"/>
          <w:sz w:val="21"/>
          <w:szCs w:val="21"/>
        </w:rPr>
      </w:pPr>
    </w:p>
    <w:p w:rsidR="00EB7D50" w:rsidRPr="003A561D" w:rsidRDefault="00EB7D50" w:rsidP="005D3474">
      <w:pPr>
        <w:rPr>
          <w:rFonts w:asciiTheme="minorHAnsi" w:hAnsiTheme="minorHAnsi"/>
          <w:i/>
          <w:color w:val="000000"/>
          <w:sz w:val="21"/>
          <w:szCs w:val="21"/>
        </w:rPr>
      </w:pPr>
      <w:r w:rsidRPr="003A561D">
        <w:rPr>
          <w:rFonts w:asciiTheme="minorHAnsi" w:eastAsia="Times New Roman" w:hAnsiTheme="minorHAnsi"/>
          <w:i/>
          <w:color w:val="000000"/>
          <w:sz w:val="21"/>
          <w:szCs w:val="21"/>
        </w:rPr>
        <w:t>SUMMER ENROLLMENT</w:t>
      </w:r>
    </w:p>
    <w:p w:rsidR="00A34501" w:rsidRPr="003A561D" w:rsidRDefault="005D3474" w:rsidP="005D3474">
      <w:pPr>
        <w:rPr>
          <w:rFonts w:asciiTheme="minorHAnsi" w:eastAsia="Times New Roman" w:hAnsiTheme="minorHAnsi"/>
          <w:color w:val="000000"/>
          <w:sz w:val="21"/>
          <w:szCs w:val="21"/>
        </w:rPr>
      </w:pPr>
      <w:r w:rsidRPr="003A561D">
        <w:rPr>
          <w:rFonts w:asciiTheme="minorHAnsi" w:eastAsia="Times New Roman" w:hAnsiTheme="minorHAnsi"/>
          <w:color w:val="000000"/>
          <w:sz w:val="21"/>
          <w:szCs w:val="21"/>
        </w:rPr>
        <w:t xml:space="preserve">Departments may not disallow enrollment in the summer. </w:t>
      </w:r>
      <w:r w:rsidR="00A34501" w:rsidRPr="003A561D">
        <w:rPr>
          <w:rFonts w:asciiTheme="minorHAnsi" w:eastAsia="Times New Roman" w:hAnsiTheme="minorHAnsi"/>
          <w:color w:val="000000"/>
          <w:sz w:val="21"/>
          <w:szCs w:val="21"/>
        </w:rPr>
        <w:t>This is now specifically stated in the CBA (see Article 18).</w:t>
      </w:r>
    </w:p>
    <w:p w:rsidR="00A34501" w:rsidRPr="003A561D" w:rsidRDefault="00A34501" w:rsidP="005D3474">
      <w:pPr>
        <w:rPr>
          <w:rFonts w:asciiTheme="minorHAnsi" w:eastAsia="Times New Roman" w:hAnsiTheme="minorHAnsi"/>
          <w:color w:val="000000"/>
          <w:sz w:val="21"/>
          <w:szCs w:val="21"/>
        </w:rPr>
      </w:pPr>
    </w:p>
    <w:p w:rsidR="005D3474" w:rsidRPr="003A561D" w:rsidRDefault="005D3474" w:rsidP="005D3474">
      <w:pPr>
        <w:rPr>
          <w:rFonts w:asciiTheme="minorHAnsi" w:hAnsiTheme="minorHAnsi"/>
          <w:color w:val="000000"/>
          <w:sz w:val="21"/>
          <w:szCs w:val="21"/>
        </w:rPr>
      </w:pPr>
      <w:r w:rsidRPr="003A561D">
        <w:rPr>
          <w:rFonts w:asciiTheme="minorHAnsi" w:eastAsia="Times New Roman" w:hAnsiTheme="minorHAnsi"/>
          <w:color w:val="000000"/>
          <w:sz w:val="21"/>
          <w:szCs w:val="21"/>
        </w:rPr>
        <w:t xml:space="preserve">The waiver now covers </w:t>
      </w:r>
      <w:r w:rsidRPr="003A561D">
        <w:rPr>
          <w:rFonts w:asciiTheme="minorHAnsi" w:hAnsiTheme="minorHAnsi"/>
          <w:color w:val="000000"/>
          <w:sz w:val="21"/>
          <w:szCs w:val="21"/>
          <w:u w:val="single"/>
        </w:rPr>
        <w:t>all classes that will be used to meet requirements for the degree</w:t>
      </w:r>
      <w:r w:rsidRPr="003A561D">
        <w:rPr>
          <w:rFonts w:asciiTheme="minorHAnsi" w:hAnsiTheme="minorHAnsi"/>
          <w:color w:val="000000"/>
          <w:sz w:val="21"/>
          <w:szCs w:val="21"/>
        </w:rPr>
        <w:t xml:space="preserve"> except those classes with irregular fees (e.g., self-support courses). </w:t>
      </w:r>
      <w:r w:rsidR="003A561D">
        <w:rPr>
          <w:rFonts w:asciiTheme="minorHAnsi" w:hAnsiTheme="minorHAnsi"/>
          <w:color w:val="000000"/>
          <w:sz w:val="21"/>
          <w:szCs w:val="21"/>
        </w:rPr>
        <w:t>That is, e</w:t>
      </w:r>
      <w:r w:rsidRPr="003A561D">
        <w:rPr>
          <w:rFonts w:asciiTheme="minorHAnsi" w:hAnsiTheme="minorHAnsi"/>
          <w:color w:val="000000"/>
          <w:sz w:val="21"/>
          <w:szCs w:val="21"/>
        </w:rPr>
        <w:t xml:space="preserve">nrollment in classes that are not being used to meet requirements for the degree (e.g., courses for personal enrichment) are no longer </w:t>
      </w:r>
      <w:r w:rsidR="003A561D">
        <w:rPr>
          <w:rFonts w:asciiTheme="minorHAnsi" w:hAnsiTheme="minorHAnsi"/>
          <w:color w:val="000000"/>
          <w:sz w:val="21"/>
          <w:szCs w:val="21"/>
        </w:rPr>
        <w:t xml:space="preserve">to be </w:t>
      </w:r>
      <w:r w:rsidRPr="003A561D">
        <w:rPr>
          <w:rFonts w:asciiTheme="minorHAnsi" w:hAnsiTheme="minorHAnsi"/>
          <w:color w:val="000000"/>
          <w:sz w:val="21"/>
          <w:szCs w:val="21"/>
        </w:rPr>
        <w:t xml:space="preserve">covered.   </w:t>
      </w:r>
      <w:r w:rsidR="003A561D">
        <w:rPr>
          <w:rFonts w:asciiTheme="minorHAnsi" w:hAnsiTheme="minorHAnsi"/>
          <w:color w:val="000000"/>
          <w:sz w:val="21"/>
          <w:szCs w:val="21"/>
        </w:rPr>
        <w:t xml:space="preserve">Implementation of this provision for Summer 2015 is still being determined and will be announced once finalized. </w:t>
      </w:r>
    </w:p>
    <w:p w:rsidR="005D3474" w:rsidRPr="003A561D" w:rsidRDefault="005D3474" w:rsidP="005D3474">
      <w:pPr>
        <w:pStyle w:val="PlainText"/>
        <w:rPr>
          <w:rFonts w:asciiTheme="minorHAnsi" w:hAnsiTheme="minorHAnsi" w:cs="Tahoma"/>
          <w:color w:val="000000"/>
          <w:sz w:val="21"/>
        </w:rPr>
      </w:pPr>
    </w:p>
    <w:p w:rsidR="005D3474" w:rsidRDefault="005D3474" w:rsidP="005D3474">
      <w:pPr>
        <w:pBdr>
          <w:bottom w:val="single" w:sz="12" w:space="1" w:color="auto"/>
        </w:pBdr>
        <w:rPr>
          <w:rFonts w:asciiTheme="minorHAnsi" w:hAnsiTheme="minorHAnsi"/>
          <w:b/>
          <w:color w:val="000000"/>
          <w:sz w:val="21"/>
          <w:szCs w:val="21"/>
        </w:rPr>
      </w:pPr>
      <w:r w:rsidRPr="003A561D">
        <w:rPr>
          <w:rFonts w:asciiTheme="minorHAnsi" w:hAnsiTheme="minorHAnsi"/>
          <w:b/>
          <w:color w:val="000000"/>
          <w:sz w:val="21"/>
          <w:szCs w:val="21"/>
        </w:rPr>
        <w:t>Layoff</w:t>
      </w:r>
      <w:r w:rsidR="00311BD0" w:rsidRPr="003A561D">
        <w:rPr>
          <w:rFonts w:asciiTheme="minorHAnsi" w:hAnsiTheme="minorHAnsi"/>
          <w:b/>
          <w:color w:val="000000"/>
          <w:sz w:val="21"/>
          <w:szCs w:val="21"/>
        </w:rPr>
        <w:t xml:space="preserve"> (Article 20)</w:t>
      </w:r>
    </w:p>
    <w:p w:rsidR="00385BDF" w:rsidRPr="003A561D" w:rsidRDefault="00B533B8" w:rsidP="005D3474">
      <w:pPr>
        <w:rPr>
          <w:rFonts w:asciiTheme="minorHAnsi" w:hAnsiTheme="minorHAnsi"/>
          <w:color w:val="000000"/>
          <w:sz w:val="21"/>
          <w:szCs w:val="21"/>
        </w:rPr>
      </w:pPr>
      <w:r>
        <w:rPr>
          <w:rFonts w:asciiTheme="minorHAnsi" w:hAnsiTheme="minorHAnsi"/>
          <w:color w:val="000000"/>
          <w:sz w:val="21"/>
          <w:szCs w:val="21"/>
        </w:rPr>
        <w:t xml:space="preserve"> </w:t>
      </w:r>
      <w:bookmarkStart w:id="1" w:name="_GoBack"/>
      <w:bookmarkEnd w:id="1"/>
      <w:r w:rsidR="005D3474" w:rsidRPr="003A561D">
        <w:rPr>
          <w:rFonts w:asciiTheme="minorHAnsi" w:hAnsiTheme="minorHAnsi"/>
          <w:color w:val="000000"/>
          <w:sz w:val="21"/>
          <w:szCs w:val="21"/>
        </w:rPr>
        <w:t xml:space="preserve">Once a GTF has been provided with a Notice of Appointment (contract), he/she may no longer be laid off due to lack of or </w:t>
      </w:r>
      <w:r w:rsidR="007A28E6" w:rsidRPr="003A561D">
        <w:rPr>
          <w:rFonts w:asciiTheme="minorHAnsi" w:hAnsiTheme="minorHAnsi"/>
          <w:color w:val="000000"/>
          <w:sz w:val="21"/>
          <w:szCs w:val="21"/>
        </w:rPr>
        <w:t>insufficient</w:t>
      </w:r>
      <w:r w:rsidR="005D3474" w:rsidRPr="003A561D">
        <w:rPr>
          <w:rFonts w:asciiTheme="minorHAnsi" w:hAnsiTheme="minorHAnsi"/>
          <w:color w:val="000000"/>
          <w:sz w:val="21"/>
          <w:szCs w:val="21"/>
        </w:rPr>
        <w:t xml:space="preserve"> enrollment in the course </w:t>
      </w:r>
      <w:r w:rsidR="007A28E6" w:rsidRPr="003A561D">
        <w:rPr>
          <w:rFonts w:asciiTheme="minorHAnsi" w:hAnsiTheme="minorHAnsi"/>
          <w:color w:val="000000"/>
          <w:sz w:val="21"/>
          <w:szCs w:val="21"/>
        </w:rPr>
        <w:t>to</w:t>
      </w:r>
      <w:r w:rsidR="005D3474" w:rsidRPr="003A561D">
        <w:rPr>
          <w:rFonts w:asciiTheme="minorHAnsi" w:hAnsiTheme="minorHAnsi"/>
          <w:color w:val="000000"/>
          <w:sz w:val="21"/>
          <w:szCs w:val="21"/>
        </w:rPr>
        <w:t xml:space="preserve"> which he/she has been </w:t>
      </w:r>
      <w:r w:rsidR="007A28E6" w:rsidRPr="003A561D">
        <w:rPr>
          <w:rFonts w:asciiTheme="minorHAnsi" w:hAnsiTheme="minorHAnsi"/>
          <w:color w:val="000000"/>
          <w:sz w:val="21"/>
          <w:szCs w:val="21"/>
        </w:rPr>
        <w:t>assigned</w:t>
      </w:r>
      <w:r w:rsidR="005D3474" w:rsidRPr="003A561D">
        <w:rPr>
          <w:rFonts w:asciiTheme="minorHAnsi" w:hAnsiTheme="minorHAnsi"/>
          <w:color w:val="000000"/>
          <w:sz w:val="21"/>
          <w:szCs w:val="21"/>
        </w:rPr>
        <w:t xml:space="preserve">. </w:t>
      </w:r>
      <w:r w:rsidR="00103D60" w:rsidRPr="003A561D">
        <w:rPr>
          <w:rFonts w:asciiTheme="minorHAnsi" w:hAnsiTheme="minorHAnsi"/>
          <w:color w:val="000000"/>
          <w:sz w:val="21"/>
          <w:szCs w:val="21"/>
        </w:rPr>
        <w:t>Do not withhold making assignments for courses with predictable enrollmen</w:t>
      </w:r>
      <w:r w:rsidR="00385BDF" w:rsidRPr="003A561D">
        <w:rPr>
          <w:rFonts w:asciiTheme="minorHAnsi" w:hAnsiTheme="minorHAnsi"/>
          <w:color w:val="000000"/>
          <w:sz w:val="21"/>
          <w:szCs w:val="21"/>
        </w:rPr>
        <w:t xml:space="preserve">t. It is still an expectation that teaching GTFs be apprised of their course assignments at least two weeks before the start of classes (Article 9, Section 3). However, the contract also allows for shorter notice due to circumstances such as changes in the course or sections being offered and unexpected variations in student enrollment.  </w:t>
      </w:r>
      <w:r w:rsidR="005D3474" w:rsidRPr="003A561D">
        <w:rPr>
          <w:rFonts w:asciiTheme="minorHAnsi" w:hAnsiTheme="minorHAnsi"/>
          <w:color w:val="000000"/>
          <w:sz w:val="21"/>
          <w:szCs w:val="21"/>
        </w:rPr>
        <w:t>Therefore</w:t>
      </w:r>
      <w:r w:rsidR="00103D60" w:rsidRPr="003A561D">
        <w:rPr>
          <w:rFonts w:asciiTheme="minorHAnsi" w:hAnsiTheme="minorHAnsi"/>
          <w:color w:val="000000"/>
          <w:sz w:val="21"/>
          <w:szCs w:val="21"/>
        </w:rPr>
        <w:t>--</w:t>
      </w:r>
      <w:r w:rsidR="00103D60" w:rsidRPr="003A561D">
        <w:rPr>
          <w:rFonts w:asciiTheme="minorHAnsi" w:hAnsiTheme="minorHAnsi"/>
          <w:color w:val="000000"/>
          <w:sz w:val="21"/>
          <w:szCs w:val="21"/>
          <w:u w:val="single"/>
        </w:rPr>
        <w:t xml:space="preserve">when hiring specifically for courses </w:t>
      </w:r>
      <w:r w:rsidR="00385BDF" w:rsidRPr="003A561D">
        <w:rPr>
          <w:rFonts w:asciiTheme="minorHAnsi" w:hAnsiTheme="minorHAnsi"/>
          <w:color w:val="000000"/>
          <w:sz w:val="21"/>
          <w:szCs w:val="21"/>
          <w:u w:val="single"/>
        </w:rPr>
        <w:t xml:space="preserve">or sections </w:t>
      </w:r>
      <w:r w:rsidR="00103D60" w:rsidRPr="003A561D">
        <w:rPr>
          <w:rFonts w:asciiTheme="minorHAnsi" w:hAnsiTheme="minorHAnsi"/>
          <w:color w:val="000000"/>
          <w:sz w:val="21"/>
          <w:szCs w:val="21"/>
          <w:u w:val="single"/>
        </w:rPr>
        <w:t>with unpredictable enrollment</w:t>
      </w:r>
      <w:r w:rsidR="00103D60" w:rsidRPr="003A561D">
        <w:rPr>
          <w:rFonts w:asciiTheme="minorHAnsi" w:hAnsiTheme="minorHAnsi"/>
          <w:color w:val="000000"/>
          <w:sz w:val="21"/>
          <w:szCs w:val="21"/>
        </w:rPr>
        <w:t xml:space="preserve">-- </w:t>
      </w:r>
      <w:r w:rsidR="005D3474" w:rsidRPr="003A561D">
        <w:rPr>
          <w:rFonts w:asciiTheme="minorHAnsi" w:hAnsiTheme="minorHAnsi"/>
          <w:color w:val="000000"/>
          <w:sz w:val="21"/>
          <w:szCs w:val="21"/>
        </w:rPr>
        <w:t xml:space="preserve">it is now advisable to wait until the course meets minimum enrollment goals before offering a formal Notice of Appointment. </w:t>
      </w:r>
    </w:p>
    <w:p w:rsidR="00385BDF" w:rsidRPr="003A561D" w:rsidRDefault="00385BDF" w:rsidP="005D3474">
      <w:pPr>
        <w:rPr>
          <w:rFonts w:asciiTheme="minorHAnsi" w:hAnsiTheme="minorHAnsi"/>
          <w:color w:val="000000"/>
          <w:sz w:val="21"/>
          <w:szCs w:val="21"/>
        </w:rPr>
      </w:pPr>
    </w:p>
    <w:p w:rsidR="00385BDF" w:rsidRPr="003A561D" w:rsidRDefault="00385BDF" w:rsidP="00385BDF">
      <w:pPr>
        <w:rPr>
          <w:rFonts w:asciiTheme="minorHAnsi" w:hAnsiTheme="minorHAnsi"/>
          <w:color w:val="000000"/>
          <w:sz w:val="21"/>
          <w:szCs w:val="21"/>
        </w:rPr>
      </w:pPr>
      <w:r w:rsidRPr="003A561D">
        <w:rPr>
          <w:rFonts w:asciiTheme="minorHAnsi" w:hAnsiTheme="minorHAnsi"/>
          <w:color w:val="000000"/>
          <w:sz w:val="21"/>
          <w:szCs w:val="21"/>
        </w:rPr>
        <w:t>While the Graduate School’s priority submission deadlines for each term are important for ensuring that GTFs receive timely pay and benefits (insurance eligibility and tuition and fee waivers), units that offer an appointment late due to unpredictable enrollment should be aware—and should communicate to the GTF—that the GTF’s pay and set-up of benefits (tuition waiver, fee subsidy in fall/winter/spring, and insurance eligibility) may be delayed.</w:t>
      </w:r>
    </w:p>
    <w:p w:rsidR="00385BDF" w:rsidRPr="003A561D" w:rsidRDefault="00385BDF" w:rsidP="005D3474">
      <w:pPr>
        <w:rPr>
          <w:rFonts w:asciiTheme="minorHAnsi" w:hAnsiTheme="minorHAnsi"/>
          <w:color w:val="000000"/>
          <w:sz w:val="21"/>
          <w:szCs w:val="21"/>
        </w:rPr>
      </w:pPr>
    </w:p>
    <w:p w:rsidR="005D3474" w:rsidRPr="003A561D" w:rsidRDefault="002511A9" w:rsidP="005D3474">
      <w:pPr>
        <w:rPr>
          <w:rFonts w:asciiTheme="minorHAnsi" w:hAnsiTheme="minorHAnsi"/>
          <w:color w:val="000000"/>
          <w:sz w:val="21"/>
          <w:szCs w:val="21"/>
        </w:rPr>
      </w:pPr>
      <w:r w:rsidRPr="003A561D">
        <w:rPr>
          <w:rFonts w:asciiTheme="minorHAnsi" w:hAnsiTheme="minorHAnsi"/>
          <w:color w:val="000000"/>
          <w:sz w:val="21"/>
          <w:szCs w:val="21"/>
        </w:rPr>
        <w:t xml:space="preserve">Here is some suggested text for contacting a prospective GTF during the summer planning phase, before enrollment is stable enough to offer an appointment: </w:t>
      </w:r>
    </w:p>
    <w:p w:rsidR="002511A9" w:rsidRPr="003A561D" w:rsidRDefault="002511A9" w:rsidP="005D3474">
      <w:pPr>
        <w:rPr>
          <w:rFonts w:asciiTheme="minorHAnsi" w:hAnsiTheme="minorHAnsi"/>
          <w:color w:val="000000"/>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Dear [NAME]:</w:t>
      </w:r>
    </w:p>
    <w:p w:rsidR="002511A9" w:rsidRPr="003A561D" w:rsidRDefault="002511A9" w:rsidP="002511A9">
      <w:pPr>
        <w:ind w:left="720"/>
        <w:rPr>
          <w:rFonts w:asciiTheme="minorHAnsi" w:hAnsiTheme="minorHAnsi"/>
          <w:i/>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[DEPARTMENT] may be offering [COURSE] this summer, contingent on sufficient enrollment to support the course.</w:t>
      </w:r>
    </w:p>
    <w:p w:rsidR="002511A9" w:rsidRPr="003A561D" w:rsidRDefault="002511A9" w:rsidP="002511A9">
      <w:pPr>
        <w:ind w:left="720"/>
        <w:rPr>
          <w:rFonts w:asciiTheme="minorHAnsi" w:hAnsiTheme="minorHAnsi"/>
          <w:i/>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Once the enrollment level has met minimum requirements to hold this course, we would like to offer you an opportunity to teach the course, provided you are interested. We expect to have sufficient information to determine whether the course will be offered no sooner than [DATE—for summer, and depending on the course, this would be some date in May or June]. Details of the potential assignment are as follows.</w:t>
      </w:r>
    </w:p>
    <w:p w:rsidR="002511A9" w:rsidRPr="003A561D" w:rsidRDefault="002511A9" w:rsidP="002511A9">
      <w:pPr>
        <w:ind w:left="720"/>
        <w:rPr>
          <w:rFonts w:asciiTheme="minorHAnsi" w:hAnsiTheme="minorHAnsi"/>
          <w:i/>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 xml:space="preserve">Course Dates: </w:t>
      </w: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 xml:space="preserve">Course Times: </w:t>
      </w: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Appointment Level: GTF I/II/III</w:t>
      </w: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 xml:space="preserve">FTE: </w:t>
      </w: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 xml:space="preserve">Estimated Monthly Gross Salary: </w:t>
      </w:r>
    </w:p>
    <w:p w:rsidR="002511A9" w:rsidRPr="003A561D" w:rsidRDefault="002511A9" w:rsidP="002511A9">
      <w:pPr>
        <w:ind w:left="720"/>
        <w:rPr>
          <w:rFonts w:asciiTheme="minorHAnsi" w:hAnsiTheme="minorHAnsi"/>
          <w:i/>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b/>
          <w:bCs/>
          <w:i/>
          <w:sz w:val="21"/>
          <w:szCs w:val="21"/>
        </w:rPr>
        <w:t>This is not an offer of appointment.</w:t>
      </w:r>
      <w:r w:rsidRPr="003A561D">
        <w:rPr>
          <w:rFonts w:asciiTheme="minorHAnsi" w:hAnsiTheme="minorHAnsi"/>
          <w:i/>
          <w:sz w:val="21"/>
          <w:szCs w:val="21"/>
        </w:rPr>
        <w:t xml:space="preserve"> Once a Notice of Appointment is offered to you and you return the signed Notice, we will proceed with setting up the appointment (salary, tuition waiver, insurance </w:t>
      </w:r>
      <w:r w:rsidRPr="003A561D">
        <w:rPr>
          <w:rFonts w:asciiTheme="minorHAnsi" w:hAnsiTheme="minorHAnsi"/>
          <w:i/>
          <w:sz w:val="21"/>
          <w:szCs w:val="21"/>
        </w:rPr>
        <w:lastRenderedPageBreak/>
        <w:t>eligibility and subsidy). If the Notice is not created and subsequently returned to the department after the Graduate School’s priority submission deadline on [DATE-- for summer 2015, this would be May 8], your salary and benefits may not be in place before the start date of this course.</w:t>
      </w:r>
    </w:p>
    <w:p w:rsidR="002511A9" w:rsidRPr="003A561D" w:rsidRDefault="002511A9" w:rsidP="002511A9">
      <w:pPr>
        <w:ind w:left="720"/>
        <w:rPr>
          <w:rFonts w:asciiTheme="minorHAnsi" w:hAnsiTheme="minorHAnsi"/>
          <w:i/>
          <w:sz w:val="21"/>
          <w:szCs w:val="21"/>
        </w:rPr>
      </w:pPr>
    </w:p>
    <w:p w:rsidR="002511A9" w:rsidRPr="003A561D" w:rsidRDefault="002511A9" w:rsidP="002511A9">
      <w:pPr>
        <w:ind w:left="720"/>
        <w:rPr>
          <w:rFonts w:asciiTheme="minorHAnsi" w:hAnsiTheme="minorHAnsi"/>
          <w:i/>
          <w:sz w:val="21"/>
          <w:szCs w:val="21"/>
        </w:rPr>
      </w:pPr>
      <w:r w:rsidRPr="003A561D">
        <w:rPr>
          <w:rFonts w:asciiTheme="minorHAnsi" w:hAnsiTheme="minorHAnsi"/>
          <w:i/>
          <w:sz w:val="21"/>
          <w:szCs w:val="21"/>
        </w:rPr>
        <w:t>Please let us know if you are interested in this opportunity.  Your response is not binding.  Additionally, if you are offered another opportunity without similar contingencies, you may accept it even after expressing interest in this position.</w:t>
      </w:r>
    </w:p>
    <w:p w:rsidR="00103D60" w:rsidRPr="003A561D" w:rsidRDefault="00103D60" w:rsidP="005D3474">
      <w:pPr>
        <w:rPr>
          <w:rFonts w:asciiTheme="minorHAnsi" w:hAnsiTheme="minorHAnsi"/>
          <w:color w:val="000000"/>
          <w:sz w:val="21"/>
          <w:szCs w:val="21"/>
        </w:rPr>
      </w:pPr>
    </w:p>
    <w:p w:rsidR="00103D60" w:rsidRPr="003A561D" w:rsidRDefault="00103D60" w:rsidP="005D3474">
      <w:pPr>
        <w:rPr>
          <w:rFonts w:asciiTheme="minorHAnsi" w:hAnsiTheme="minorHAnsi"/>
          <w:color w:val="000000"/>
          <w:sz w:val="21"/>
          <w:szCs w:val="21"/>
        </w:rPr>
      </w:pPr>
      <w:r w:rsidRPr="003A561D">
        <w:rPr>
          <w:rFonts w:asciiTheme="minorHAnsi" w:hAnsiTheme="minorHAnsi"/>
          <w:color w:val="000000"/>
          <w:sz w:val="21"/>
          <w:szCs w:val="21"/>
        </w:rPr>
        <w:t>See Article 20, Layoff, for information about layoff criteria, notification, etc.</w:t>
      </w:r>
      <w:r w:rsidR="00385BDF" w:rsidRPr="003A561D">
        <w:rPr>
          <w:rFonts w:asciiTheme="minorHAnsi" w:hAnsiTheme="minorHAnsi"/>
          <w:color w:val="000000"/>
          <w:sz w:val="21"/>
          <w:szCs w:val="21"/>
        </w:rPr>
        <w:t xml:space="preserve"> Feel free to contact HR or the Graduate School if you believe you have a situation warranting GTF layoff.</w:t>
      </w:r>
    </w:p>
    <w:p w:rsidR="005D3474"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 </w:t>
      </w:r>
    </w:p>
    <w:p w:rsidR="00103D60" w:rsidRPr="003A561D" w:rsidRDefault="00966420" w:rsidP="005D3474">
      <w:pPr>
        <w:pBdr>
          <w:bottom w:val="single" w:sz="12" w:space="1" w:color="auto"/>
        </w:pBdr>
        <w:rPr>
          <w:rFonts w:asciiTheme="minorHAnsi" w:hAnsiTheme="minorHAnsi"/>
          <w:b/>
          <w:color w:val="000000"/>
          <w:sz w:val="21"/>
          <w:szCs w:val="21"/>
        </w:rPr>
      </w:pPr>
      <w:r w:rsidRPr="003A561D">
        <w:rPr>
          <w:rFonts w:asciiTheme="minorHAnsi" w:hAnsiTheme="minorHAnsi"/>
          <w:b/>
          <w:color w:val="000000"/>
          <w:sz w:val="21"/>
          <w:szCs w:val="21"/>
        </w:rPr>
        <w:t xml:space="preserve">Workload Allocation Forms: </w:t>
      </w:r>
      <w:r w:rsidR="0028617A" w:rsidRPr="003A561D">
        <w:rPr>
          <w:rFonts w:asciiTheme="minorHAnsi" w:hAnsiTheme="minorHAnsi"/>
          <w:b/>
          <w:color w:val="000000"/>
          <w:sz w:val="21"/>
          <w:szCs w:val="21"/>
        </w:rPr>
        <w:t>Fostering Dialogue b</w:t>
      </w:r>
      <w:r w:rsidR="005D3474" w:rsidRPr="003A561D">
        <w:rPr>
          <w:rFonts w:asciiTheme="minorHAnsi" w:hAnsiTheme="minorHAnsi"/>
          <w:b/>
          <w:color w:val="000000"/>
          <w:sz w:val="21"/>
          <w:szCs w:val="21"/>
        </w:rPr>
        <w:t>etween Supe</w:t>
      </w:r>
      <w:r w:rsidRPr="003A561D">
        <w:rPr>
          <w:rFonts w:asciiTheme="minorHAnsi" w:hAnsiTheme="minorHAnsi"/>
          <w:b/>
          <w:color w:val="000000"/>
          <w:sz w:val="21"/>
          <w:szCs w:val="21"/>
        </w:rPr>
        <w:t>rvisors and GTFs about Workload</w:t>
      </w:r>
      <w:r w:rsidR="005D3474" w:rsidRPr="003A561D">
        <w:rPr>
          <w:rFonts w:asciiTheme="minorHAnsi" w:hAnsiTheme="minorHAnsi"/>
          <w:b/>
          <w:color w:val="000000"/>
          <w:sz w:val="21"/>
          <w:szCs w:val="21"/>
        </w:rPr>
        <w:t xml:space="preserve"> </w:t>
      </w:r>
    </w:p>
    <w:p w:rsidR="005D3474" w:rsidRPr="003A561D" w:rsidRDefault="00311BD0" w:rsidP="005D3474">
      <w:pPr>
        <w:rPr>
          <w:rFonts w:asciiTheme="minorHAnsi" w:hAnsiTheme="minorHAnsi"/>
          <w:color w:val="000000"/>
          <w:sz w:val="21"/>
          <w:szCs w:val="21"/>
        </w:rPr>
      </w:pPr>
      <w:r w:rsidRPr="003A561D">
        <w:rPr>
          <w:rFonts w:asciiTheme="minorHAnsi" w:hAnsiTheme="minorHAnsi"/>
          <w:b/>
          <w:color w:val="000000"/>
          <w:sz w:val="21"/>
          <w:szCs w:val="21"/>
        </w:rPr>
        <w:t>(Article 9)</w:t>
      </w:r>
    </w:p>
    <w:p w:rsidR="005D3474" w:rsidRPr="003A561D" w:rsidRDefault="00311BD0" w:rsidP="005D3474">
      <w:pPr>
        <w:rPr>
          <w:rFonts w:asciiTheme="minorHAnsi" w:hAnsiTheme="minorHAnsi"/>
          <w:color w:val="000000"/>
          <w:sz w:val="21"/>
          <w:szCs w:val="21"/>
        </w:rPr>
      </w:pPr>
      <w:r w:rsidRPr="003A561D">
        <w:rPr>
          <w:rFonts w:asciiTheme="minorHAnsi" w:hAnsiTheme="minorHAnsi"/>
          <w:color w:val="000000"/>
          <w:sz w:val="21"/>
          <w:szCs w:val="21"/>
        </w:rPr>
        <w:t>I</w:t>
      </w:r>
      <w:r w:rsidR="005D3474" w:rsidRPr="003A561D">
        <w:rPr>
          <w:rFonts w:asciiTheme="minorHAnsi" w:hAnsiTheme="minorHAnsi"/>
          <w:color w:val="000000"/>
          <w:sz w:val="21"/>
          <w:szCs w:val="21"/>
        </w:rPr>
        <w:t xml:space="preserve">n order to foster a shared understanding of tasks and workload expectations between GTFs and their individual supervisors, departments must </w:t>
      </w:r>
      <w:r w:rsidR="0028617A" w:rsidRPr="003A561D">
        <w:rPr>
          <w:rFonts w:asciiTheme="minorHAnsi" w:hAnsiTheme="minorHAnsi"/>
          <w:color w:val="000000"/>
          <w:sz w:val="21"/>
          <w:szCs w:val="21"/>
        </w:rPr>
        <w:t>make available</w:t>
      </w:r>
      <w:r w:rsidR="005D3474" w:rsidRPr="003A561D">
        <w:rPr>
          <w:rFonts w:asciiTheme="minorHAnsi" w:hAnsiTheme="minorHAnsi"/>
          <w:color w:val="000000"/>
          <w:sz w:val="21"/>
          <w:szCs w:val="21"/>
        </w:rPr>
        <w:t xml:space="preserve"> a tool for voluntary use known in the CBA as a “Workload Allocation Form”.</w:t>
      </w:r>
      <w:r w:rsidR="002A4D32" w:rsidRPr="003A561D">
        <w:rPr>
          <w:rFonts w:asciiTheme="minorHAnsi" w:hAnsiTheme="minorHAnsi"/>
          <w:color w:val="000000"/>
          <w:sz w:val="21"/>
          <w:szCs w:val="21"/>
        </w:rPr>
        <w:t xml:space="preserve"> This is outlined in </w:t>
      </w:r>
      <w:r w:rsidR="0028617A" w:rsidRPr="003A561D">
        <w:rPr>
          <w:rFonts w:asciiTheme="minorHAnsi" w:hAnsiTheme="minorHAnsi"/>
          <w:color w:val="000000"/>
          <w:sz w:val="21"/>
          <w:szCs w:val="21"/>
        </w:rPr>
        <w:t xml:space="preserve">Section 5 of </w:t>
      </w:r>
      <w:r w:rsidR="002A4D32" w:rsidRPr="003A561D">
        <w:rPr>
          <w:rFonts w:asciiTheme="minorHAnsi" w:hAnsiTheme="minorHAnsi"/>
          <w:color w:val="000000"/>
          <w:sz w:val="21"/>
          <w:szCs w:val="21"/>
        </w:rPr>
        <w:t>Article 9,</w:t>
      </w:r>
      <w:r w:rsidR="0028617A" w:rsidRPr="003A561D">
        <w:rPr>
          <w:rFonts w:asciiTheme="minorHAnsi" w:hAnsiTheme="minorHAnsi"/>
          <w:color w:val="000000"/>
          <w:sz w:val="21"/>
          <w:szCs w:val="21"/>
        </w:rPr>
        <w:t xml:space="preserve"> Work Agreement/Work Assignment</w:t>
      </w:r>
      <w:r w:rsidR="002A4D32" w:rsidRPr="003A561D">
        <w:rPr>
          <w:rFonts w:asciiTheme="minorHAnsi" w:hAnsiTheme="minorHAnsi"/>
          <w:color w:val="000000"/>
          <w:sz w:val="21"/>
          <w:szCs w:val="21"/>
        </w:rPr>
        <w:t>.</w:t>
      </w:r>
    </w:p>
    <w:p w:rsidR="005D3474"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 </w:t>
      </w:r>
    </w:p>
    <w:p w:rsidR="005D3474"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Workload Allocation Forms, already in broad use by some departments, are a means of documenting the specific tasks associated with an individual GTF’s wo</w:t>
      </w:r>
      <w:r w:rsidR="00065FB0" w:rsidRPr="003A561D">
        <w:rPr>
          <w:rFonts w:asciiTheme="minorHAnsi" w:hAnsiTheme="minorHAnsi"/>
          <w:color w:val="000000"/>
          <w:sz w:val="21"/>
          <w:szCs w:val="21"/>
        </w:rPr>
        <w:t xml:space="preserve">rk assignment and </w:t>
      </w:r>
      <w:r w:rsidRPr="003A561D">
        <w:rPr>
          <w:rFonts w:asciiTheme="minorHAnsi" w:hAnsiTheme="minorHAnsi"/>
          <w:color w:val="000000"/>
          <w:sz w:val="21"/>
          <w:szCs w:val="21"/>
        </w:rPr>
        <w:t xml:space="preserve">how long those tasks are expected to take over the course of the academic term. While GDRS documents commonly include ranges of time particular to </w:t>
      </w:r>
      <w:r w:rsidR="00065FB0" w:rsidRPr="003A561D">
        <w:rPr>
          <w:rFonts w:asciiTheme="minorHAnsi" w:hAnsiTheme="minorHAnsi"/>
          <w:color w:val="000000"/>
          <w:sz w:val="21"/>
          <w:szCs w:val="21"/>
        </w:rPr>
        <w:t>general assignments</w:t>
      </w:r>
      <w:r w:rsidRPr="003A561D">
        <w:rPr>
          <w:rFonts w:asciiTheme="minorHAnsi" w:hAnsiTheme="minorHAnsi"/>
          <w:color w:val="000000"/>
          <w:sz w:val="21"/>
          <w:szCs w:val="21"/>
        </w:rPr>
        <w:t xml:space="preserve"> </w:t>
      </w:r>
      <w:r w:rsidRPr="003A561D">
        <w:rPr>
          <w:rFonts w:asciiTheme="minorHAnsi" w:hAnsiTheme="minorHAnsi"/>
          <w:sz w:val="21"/>
          <w:szCs w:val="21"/>
        </w:rPr>
        <w:t xml:space="preserve">(e.g., </w:t>
      </w:r>
      <w:r w:rsidR="007A28E6" w:rsidRPr="003A561D">
        <w:rPr>
          <w:rFonts w:asciiTheme="minorHAnsi" w:hAnsiTheme="minorHAnsi"/>
          <w:sz w:val="21"/>
          <w:szCs w:val="21"/>
        </w:rPr>
        <w:t>the Math Department’s GDRS says that its instructor GTFs spend 3-4 hours/week in class, 6-8 hours/week in preparation, 2-4 hours/week grading, etc.</w:t>
      </w:r>
      <w:r w:rsidRPr="003A561D">
        <w:rPr>
          <w:rFonts w:asciiTheme="minorHAnsi" w:hAnsiTheme="minorHAnsi"/>
          <w:sz w:val="21"/>
          <w:szCs w:val="21"/>
        </w:rPr>
        <w:t xml:space="preserve">), </w:t>
      </w:r>
      <w:r w:rsidRPr="003A561D">
        <w:rPr>
          <w:rFonts w:asciiTheme="minorHAnsi" w:hAnsiTheme="minorHAnsi"/>
          <w:color w:val="000000"/>
          <w:sz w:val="21"/>
          <w:szCs w:val="21"/>
        </w:rPr>
        <w:t xml:space="preserve">the Workload Allocation Form is to be completed between an individual GTF and his/her supervisor, ideally at the beginning of the term, as a means of documenting a shared understanding of expectations and providing a </w:t>
      </w:r>
      <w:r w:rsidR="007A28E6" w:rsidRPr="003A561D">
        <w:rPr>
          <w:rFonts w:asciiTheme="minorHAnsi" w:hAnsiTheme="minorHAnsi"/>
          <w:color w:val="000000"/>
          <w:sz w:val="21"/>
          <w:szCs w:val="21"/>
        </w:rPr>
        <w:t>basis for future discussion</w:t>
      </w:r>
      <w:r w:rsidR="00065FB0" w:rsidRPr="003A561D">
        <w:rPr>
          <w:rFonts w:asciiTheme="minorHAnsi" w:hAnsiTheme="minorHAnsi"/>
          <w:color w:val="000000"/>
          <w:sz w:val="21"/>
          <w:szCs w:val="21"/>
        </w:rPr>
        <w:t>. S</w:t>
      </w:r>
      <w:r w:rsidRPr="003A561D">
        <w:rPr>
          <w:rFonts w:asciiTheme="minorHAnsi" w:hAnsiTheme="minorHAnsi"/>
          <w:color w:val="000000"/>
          <w:sz w:val="21"/>
          <w:szCs w:val="21"/>
        </w:rPr>
        <w:t>hould a particular tas</w:t>
      </w:r>
      <w:r w:rsidR="00065FB0" w:rsidRPr="003A561D">
        <w:rPr>
          <w:rFonts w:asciiTheme="minorHAnsi" w:hAnsiTheme="minorHAnsi"/>
          <w:color w:val="000000"/>
          <w:sz w:val="21"/>
          <w:szCs w:val="21"/>
        </w:rPr>
        <w:t xml:space="preserve">k take a GTF more time than expected, reviewing the form with his/her supervisor provides </w:t>
      </w:r>
      <w:r w:rsidRPr="003A561D">
        <w:rPr>
          <w:rFonts w:asciiTheme="minorHAnsi" w:hAnsiTheme="minorHAnsi"/>
          <w:color w:val="000000"/>
          <w:sz w:val="21"/>
          <w:szCs w:val="21"/>
        </w:rPr>
        <w:t xml:space="preserve">an opportunity for </w:t>
      </w:r>
      <w:r w:rsidR="007A28E6" w:rsidRPr="003A561D">
        <w:rPr>
          <w:rFonts w:asciiTheme="minorHAnsi" w:hAnsiTheme="minorHAnsi"/>
          <w:color w:val="000000"/>
          <w:sz w:val="21"/>
          <w:szCs w:val="21"/>
        </w:rPr>
        <w:t xml:space="preserve">clarification, </w:t>
      </w:r>
      <w:r w:rsidRPr="003A561D">
        <w:rPr>
          <w:rFonts w:asciiTheme="minorHAnsi" w:hAnsiTheme="minorHAnsi"/>
          <w:color w:val="000000"/>
          <w:sz w:val="21"/>
          <w:szCs w:val="21"/>
        </w:rPr>
        <w:t>training</w:t>
      </w:r>
      <w:r w:rsidR="007A28E6" w:rsidRPr="003A561D">
        <w:rPr>
          <w:rFonts w:asciiTheme="minorHAnsi" w:hAnsiTheme="minorHAnsi"/>
          <w:color w:val="000000"/>
          <w:sz w:val="21"/>
          <w:szCs w:val="21"/>
        </w:rPr>
        <w:t>,</w:t>
      </w:r>
      <w:r w:rsidRPr="003A561D">
        <w:rPr>
          <w:rFonts w:asciiTheme="minorHAnsi" w:hAnsiTheme="minorHAnsi"/>
          <w:color w:val="000000"/>
          <w:sz w:val="21"/>
          <w:szCs w:val="21"/>
        </w:rPr>
        <w:t xml:space="preserve"> or </w:t>
      </w:r>
      <w:r w:rsidR="007A28E6" w:rsidRPr="003A561D">
        <w:rPr>
          <w:rFonts w:asciiTheme="minorHAnsi" w:hAnsiTheme="minorHAnsi"/>
          <w:color w:val="000000"/>
          <w:sz w:val="21"/>
          <w:szCs w:val="21"/>
        </w:rPr>
        <w:t>adjustment.</w:t>
      </w:r>
      <w:r w:rsidRPr="003A561D">
        <w:rPr>
          <w:rFonts w:asciiTheme="minorHAnsi" w:hAnsiTheme="minorHAnsi"/>
          <w:color w:val="000000"/>
          <w:sz w:val="21"/>
          <w:szCs w:val="21"/>
        </w:rPr>
        <w:t xml:space="preserve"> </w:t>
      </w:r>
    </w:p>
    <w:p w:rsidR="005D3474" w:rsidRPr="003A561D" w:rsidRDefault="005D3474" w:rsidP="005D3474">
      <w:pPr>
        <w:rPr>
          <w:rFonts w:asciiTheme="minorHAnsi" w:hAnsiTheme="minorHAnsi"/>
          <w:color w:val="000000"/>
          <w:sz w:val="21"/>
          <w:szCs w:val="21"/>
        </w:rPr>
      </w:pPr>
      <w:r w:rsidRPr="003A561D">
        <w:rPr>
          <w:rFonts w:asciiTheme="minorHAnsi" w:hAnsiTheme="minorHAnsi"/>
          <w:i/>
          <w:color w:val="000000"/>
          <w:sz w:val="21"/>
          <w:szCs w:val="21"/>
        </w:rPr>
        <w:t> </w:t>
      </w:r>
    </w:p>
    <w:p w:rsidR="005D3474" w:rsidRPr="003A561D" w:rsidRDefault="005D3474" w:rsidP="005D3474">
      <w:pPr>
        <w:rPr>
          <w:rFonts w:asciiTheme="minorHAnsi" w:hAnsiTheme="minorHAnsi"/>
          <w:color w:val="000000"/>
          <w:sz w:val="21"/>
          <w:szCs w:val="21"/>
        </w:rPr>
      </w:pPr>
      <w:r w:rsidRPr="003A561D">
        <w:rPr>
          <w:rFonts w:asciiTheme="minorHAnsi" w:hAnsiTheme="minorHAnsi"/>
          <w:i/>
          <w:color w:val="000000"/>
          <w:sz w:val="21"/>
          <w:szCs w:val="21"/>
        </w:rPr>
        <w:t>MAKING THE FORM AVAILABLE</w:t>
      </w:r>
    </w:p>
    <w:p w:rsidR="00F56666"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 xml:space="preserve">The Graduate School has collected a number of forms currently in </w:t>
      </w:r>
      <w:r w:rsidR="00F56666" w:rsidRPr="003A561D">
        <w:rPr>
          <w:rFonts w:asciiTheme="minorHAnsi" w:hAnsiTheme="minorHAnsi"/>
          <w:color w:val="000000"/>
          <w:sz w:val="21"/>
          <w:szCs w:val="21"/>
        </w:rPr>
        <w:t xml:space="preserve">use. On </w:t>
      </w:r>
      <w:r w:rsidR="003A561D">
        <w:rPr>
          <w:rFonts w:asciiTheme="minorHAnsi" w:hAnsiTheme="minorHAnsi"/>
          <w:color w:val="000000"/>
          <w:sz w:val="21"/>
          <w:szCs w:val="21"/>
        </w:rPr>
        <w:t>the last page</w:t>
      </w:r>
      <w:r w:rsidR="00F56666" w:rsidRPr="003A561D">
        <w:rPr>
          <w:rFonts w:asciiTheme="minorHAnsi" w:hAnsiTheme="minorHAnsi"/>
          <w:color w:val="000000"/>
          <w:sz w:val="21"/>
          <w:szCs w:val="21"/>
        </w:rPr>
        <w:t xml:space="preserve"> of this document is </w:t>
      </w:r>
      <w:r w:rsidR="003A561D">
        <w:rPr>
          <w:rFonts w:asciiTheme="minorHAnsi" w:hAnsiTheme="minorHAnsi"/>
          <w:color w:val="000000"/>
          <w:sz w:val="21"/>
          <w:szCs w:val="21"/>
        </w:rPr>
        <w:t xml:space="preserve">a </w:t>
      </w:r>
      <w:r w:rsidR="00F56666" w:rsidRPr="003A561D">
        <w:rPr>
          <w:rFonts w:asciiTheme="minorHAnsi" w:hAnsiTheme="minorHAnsi"/>
          <w:color w:val="000000"/>
          <w:sz w:val="21"/>
          <w:szCs w:val="21"/>
        </w:rPr>
        <w:t xml:space="preserve">template that departments may </w:t>
      </w:r>
      <w:r w:rsidRPr="003A561D">
        <w:rPr>
          <w:rFonts w:asciiTheme="minorHAnsi" w:hAnsiTheme="minorHAnsi"/>
          <w:color w:val="000000"/>
          <w:sz w:val="21"/>
          <w:szCs w:val="21"/>
        </w:rPr>
        <w:t xml:space="preserve">use as a basis as they create </w:t>
      </w:r>
      <w:r w:rsidR="00F56666" w:rsidRPr="003A561D">
        <w:rPr>
          <w:rFonts w:asciiTheme="minorHAnsi" w:hAnsiTheme="minorHAnsi"/>
          <w:color w:val="000000"/>
          <w:sz w:val="21"/>
          <w:szCs w:val="21"/>
        </w:rPr>
        <w:t xml:space="preserve">or revise </w:t>
      </w:r>
      <w:r w:rsidRPr="003A561D">
        <w:rPr>
          <w:rFonts w:asciiTheme="minorHAnsi" w:hAnsiTheme="minorHAnsi"/>
          <w:color w:val="000000"/>
          <w:sz w:val="21"/>
          <w:szCs w:val="21"/>
        </w:rPr>
        <w:t xml:space="preserve">their </w:t>
      </w:r>
      <w:r w:rsidR="00F56666" w:rsidRPr="003A561D">
        <w:rPr>
          <w:rFonts w:asciiTheme="minorHAnsi" w:hAnsiTheme="minorHAnsi"/>
          <w:color w:val="000000"/>
          <w:sz w:val="21"/>
          <w:szCs w:val="21"/>
        </w:rPr>
        <w:t xml:space="preserve">own </w:t>
      </w:r>
      <w:r w:rsidRPr="003A561D">
        <w:rPr>
          <w:rFonts w:asciiTheme="minorHAnsi" w:hAnsiTheme="minorHAnsi"/>
          <w:color w:val="000000"/>
          <w:sz w:val="21"/>
          <w:szCs w:val="21"/>
        </w:rPr>
        <w:t xml:space="preserve">department-specific form(s). </w:t>
      </w:r>
      <w:r w:rsidR="003A561D" w:rsidRPr="003A561D">
        <w:rPr>
          <w:rFonts w:asciiTheme="minorHAnsi" w:hAnsiTheme="minorHAnsi"/>
          <w:color w:val="000000"/>
          <w:sz w:val="21"/>
          <w:szCs w:val="21"/>
        </w:rPr>
        <w:t>Going forward, a</w:t>
      </w:r>
      <w:r w:rsidR="00385BDF" w:rsidRPr="003A561D">
        <w:rPr>
          <w:rFonts w:asciiTheme="minorHAnsi" w:hAnsiTheme="minorHAnsi"/>
          <w:color w:val="000000"/>
          <w:sz w:val="21"/>
          <w:szCs w:val="21"/>
        </w:rPr>
        <w:t>ll workl</w:t>
      </w:r>
      <w:r w:rsidR="003A561D" w:rsidRPr="003A561D">
        <w:rPr>
          <w:rFonts w:asciiTheme="minorHAnsi" w:hAnsiTheme="minorHAnsi"/>
          <w:color w:val="000000"/>
          <w:sz w:val="21"/>
          <w:szCs w:val="21"/>
        </w:rPr>
        <w:t xml:space="preserve">oad allocation forms should </w:t>
      </w:r>
      <w:r w:rsidR="00385BDF" w:rsidRPr="003A561D">
        <w:rPr>
          <w:rFonts w:asciiTheme="minorHAnsi" w:hAnsiTheme="minorHAnsi"/>
          <w:color w:val="000000"/>
          <w:sz w:val="21"/>
          <w:szCs w:val="21"/>
        </w:rPr>
        <w:t xml:space="preserve">contain the following </w:t>
      </w:r>
      <w:r w:rsidR="003A561D" w:rsidRPr="003A561D">
        <w:rPr>
          <w:rFonts w:asciiTheme="minorHAnsi" w:hAnsiTheme="minorHAnsi"/>
          <w:color w:val="000000"/>
          <w:sz w:val="21"/>
          <w:szCs w:val="21"/>
        </w:rPr>
        <w:t>three elements.</w:t>
      </w:r>
      <w:r w:rsidR="00385BDF" w:rsidRPr="003A561D">
        <w:rPr>
          <w:rFonts w:asciiTheme="minorHAnsi" w:hAnsiTheme="minorHAnsi"/>
          <w:color w:val="000000"/>
          <w:sz w:val="21"/>
          <w:szCs w:val="21"/>
        </w:rPr>
        <w:t xml:space="preserve"> </w:t>
      </w:r>
    </w:p>
    <w:p w:rsidR="003A561D" w:rsidRPr="003A561D" w:rsidRDefault="003A561D" w:rsidP="005D3474">
      <w:pPr>
        <w:rPr>
          <w:rFonts w:asciiTheme="minorHAnsi" w:hAnsiTheme="minorHAnsi"/>
          <w:color w:val="000000"/>
          <w:sz w:val="21"/>
          <w:szCs w:val="21"/>
        </w:rPr>
      </w:pPr>
    </w:p>
    <w:p w:rsidR="003A561D" w:rsidRPr="003A561D" w:rsidRDefault="003A561D" w:rsidP="005D3D43">
      <w:pPr>
        <w:pStyle w:val="ListParagraph"/>
        <w:numPr>
          <w:ilvl w:val="0"/>
          <w:numId w:val="21"/>
        </w:numPr>
        <w:rPr>
          <w:rFonts w:asciiTheme="minorHAnsi" w:hAnsiTheme="minorHAnsi"/>
          <w:sz w:val="21"/>
          <w:szCs w:val="21"/>
        </w:rPr>
      </w:pPr>
      <w:r w:rsidRPr="003A561D">
        <w:rPr>
          <w:rFonts w:asciiTheme="minorHAnsi" w:hAnsiTheme="minorHAnsi"/>
          <w:color w:val="000000"/>
          <w:sz w:val="21"/>
          <w:szCs w:val="21"/>
        </w:rPr>
        <w:t xml:space="preserve">Text that reads: </w:t>
      </w:r>
    </w:p>
    <w:p w:rsidR="005D3D43" w:rsidRPr="003A561D" w:rsidRDefault="005D3D43" w:rsidP="003A561D">
      <w:pPr>
        <w:pStyle w:val="ListParagraph"/>
        <w:rPr>
          <w:rFonts w:asciiTheme="minorHAnsi" w:hAnsiTheme="minorHAnsi"/>
          <w:i/>
          <w:sz w:val="21"/>
          <w:szCs w:val="21"/>
        </w:rPr>
      </w:pPr>
      <w:r w:rsidRPr="003A561D">
        <w:rPr>
          <w:rFonts w:asciiTheme="minorHAnsi" w:hAnsiTheme="minorHAnsi"/>
          <w:i/>
          <w:color w:val="000000"/>
          <w:sz w:val="21"/>
          <w:szCs w:val="21"/>
        </w:rPr>
        <w:t>“</w:t>
      </w:r>
      <w:r w:rsidRPr="003A561D">
        <w:rPr>
          <w:rFonts w:asciiTheme="minorHAnsi" w:hAnsiTheme="minorHAnsi"/>
          <w:i/>
          <w:color w:val="000000"/>
          <w:sz w:val="21"/>
          <w:szCs w:val="21"/>
        </w:rPr>
        <w:t xml:space="preserve">GTF AND SUPERVISOR, PLEASE REVIEW: The above time allocation represents approximate times expected for each of the major components of the GTF assignment. Times will need to be adjusted by the GTF as needs dictate. Although the instructor/supervisor will always attempt to avoid making requests of the GTF that would cause the  hours worked to exceed the total required hours per quarter, the GTF is expected to inform the instructor/supervisor if the sum of effort asked seems likely to exceed or fall short of the total hours required. It is understood that hours are likely to be distributed so that work in some weeks may be much heavier than in others due to programmatic needs such as when midterms, finals, and other assignments are due. In general, </w:t>
      </w:r>
      <w:r w:rsidRPr="003A561D">
        <w:rPr>
          <w:rFonts w:asciiTheme="minorHAnsi" w:hAnsiTheme="minorHAnsi"/>
          <w:i/>
          <w:sz w:val="21"/>
          <w:szCs w:val="21"/>
        </w:rPr>
        <w:t>GTFs should notify their supervisors as soon as is practicable during the academic term if they anticipate their total work assignment will exceed their FTE.</w:t>
      </w:r>
    </w:p>
    <w:p w:rsidR="005D3D43" w:rsidRPr="003A561D" w:rsidRDefault="005D3D43" w:rsidP="005D3D43">
      <w:pPr>
        <w:rPr>
          <w:rFonts w:asciiTheme="minorHAnsi" w:hAnsiTheme="minorHAnsi"/>
          <w:i/>
          <w:color w:val="000000"/>
          <w:sz w:val="21"/>
          <w:szCs w:val="21"/>
        </w:rPr>
      </w:pPr>
    </w:p>
    <w:p w:rsidR="005D3D43" w:rsidRPr="003A561D" w:rsidRDefault="005D3D43" w:rsidP="003A561D">
      <w:pPr>
        <w:ind w:left="720" w:right="72"/>
        <w:textAlignment w:val="baseline"/>
        <w:rPr>
          <w:rFonts w:asciiTheme="minorHAnsi" w:hAnsiTheme="minorHAnsi"/>
          <w:i/>
          <w:sz w:val="21"/>
          <w:szCs w:val="21"/>
        </w:rPr>
      </w:pPr>
      <w:r w:rsidRPr="003A561D">
        <w:rPr>
          <w:rFonts w:asciiTheme="minorHAnsi" w:hAnsiTheme="minorHAnsi"/>
          <w:i/>
          <w:sz w:val="21"/>
          <w:szCs w:val="21"/>
        </w:rPr>
        <w:t>“</w:t>
      </w:r>
      <w:r w:rsidRPr="003A561D">
        <w:rPr>
          <w:rFonts w:asciiTheme="minorHAnsi" w:hAnsiTheme="minorHAnsi"/>
          <w:i/>
          <w:sz w:val="21"/>
          <w:szCs w:val="21"/>
        </w:rPr>
        <w:t xml:space="preserve">A variance or deviation from the above time allocation for each specific work duty does not constitute a violation of this UO-GTFF Collective Bargaining Agreement and may not be grieved.  However, A Union representative shall be allowed to attend a meeting between the GTF and the GTF’s supervisor for the purpose of reviewing the GTF’s workload allocation form to determine </w:t>
      </w:r>
      <w:r w:rsidRPr="003A561D">
        <w:rPr>
          <w:rFonts w:asciiTheme="minorHAnsi" w:hAnsiTheme="minorHAnsi"/>
          <w:i/>
          <w:sz w:val="21"/>
          <w:szCs w:val="21"/>
        </w:rPr>
        <w:lastRenderedPageBreak/>
        <w:t>whether the GTF’s specific work duties will result in the GTF working in ex</w:t>
      </w:r>
      <w:r w:rsidRPr="003A561D">
        <w:rPr>
          <w:rFonts w:asciiTheme="minorHAnsi" w:hAnsiTheme="minorHAnsi"/>
          <w:i/>
          <w:sz w:val="21"/>
          <w:szCs w:val="21"/>
        </w:rPr>
        <w:t>cess of the GTF’s assigned FTE.”</w:t>
      </w:r>
      <w:r w:rsidRPr="003A561D">
        <w:rPr>
          <w:rFonts w:asciiTheme="minorHAnsi" w:hAnsiTheme="minorHAnsi"/>
          <w:i/>
          <w:sz w:val="21"/>
          <w:szCs w:val="21"/>
        </w:rPr>
        <w:t xml:space="preserve"> </w:t>
      </w:r>
    </w:p>
    <w:p w:rsidR="005D3D43" w:rsidRPr="003A561D" w:rsidRDefault="005D3D43" w:rsidP="005D3D43">
      <w:pPr>
        <w:rPr>
          <w:rFonts w:asciiTheme="minorHAnsi" w:hAnsiTheme="minorHAnsi"/>
          <w:color w:val="000000"/>
          <w:sz w:val="21"/>
          <w:szCs w:val="21"/>
        </w:rPr>
      </w:pPr>
    </w:p>
    <w:p w:rsidR="005D3D43" w:rsidRPr="003A561D" w:rsidRDefault="005D3D43" w:rsidP="005D3D43">
      <w:pPr>
        <w:pStyle w:val="ListParagraph"/>
        <w:numPr>
          <w:ilvl w:val="0"/>
          <w:numId w:val="21"/>
        </w:numPr>
        <w:rPr>
          <w:rFonts w:asciiTheme="minorHAnsi" w:hAnsiTheme="minorHAnsi"/>
          <w:color w:val="000000"/>
          <w:sz w:val="21"/>
          <w:szCs w:val="21"/>
        </w:rPr>
      </w:pPr>
      <w:r w:rsidRPr="003A561D">
        <w:rPr>
          <w:rFonts w:asciiTheme="minorHAnsi" w:hAnsiTheme="minorHAnsi"/>
          <w:color w:val="000000"/>
          <w:sz w:val="21"/>
          <w:szCs w:val="21"/>
        </w:rPr>
        <w:t xml:space="preserve">A breakdown of common FTEs to hours per term such as </w:t>
      </w:r>
      <w:r w:rsidR="003A561D">
        <w:rPr>
          <w:rFonts w:asciiTheme="minorHAnsi" w:hAnsiTheme="minorHAnsi"/>
          <w:color w:val="000000"/>
          <w:sz w:val="21"/>
          <w:szCs w:val="21"/>
        </w:rPr>
        <w:t xml:space="preserve">what’s shown in </w:t>
      </w:r>
      <w:r w:rsidRPr="003A561D">
        <w:rPr>
          <w:rFonts w:asciiTheme="minorHAnsi" w:hAnsiTheme="minorHAnsi"/>
          <w:color w:val="000000"/>
          <w:sz w:val="21"/>
          <w:szCs w:val="21"/>
        </w:rPr>
        <w:t>this table:</w:t>
      </w:r>
    </w:p>
    <w:p w:rsidR="005D3D43" w:rsidRPr="003A561D" w:rsidRDefault="005D3D43" w:rsidP="005D3D43">
      <w:pPr>
        <w:jc w:val="center"/>
        <w:rPr>
          <w:rFonts w:asciiTheme="minorHAnsi" w:hAnsiTheme="minorHAnsi"/>
          <w:color w:val="000000"/>
          <w:sz w:val="21"/>
          <w:szCs w:val="21"/>
        </w:rPr>
      </w:pPr>
    </w:p>
    <w:tbl>
      <w:tblPr>
        <w:tblStyle w:val="TableGrid"/>
        <w:tblW w:w="0" w:type="auto"/>
        <w:jc w:val="center"/>
        <w:tblLook w:val="04A0" w:firstRow="1" w:lastRow="0" w:firstColumn="1" w:lastColumn="0" w:noHBand="0" w:noVBand="1"/>
      </w:tblPr>
      <w:tblGrid>
        <w:gridCol w:w="948"/>
        <w:gridCol w:w="948"/>
        <w:gridCol w:w="948"/>
        <w:gridCol w:w="948"/>
        <w:gridCol w:w="948"/>
        <w:gridCol w:w="1164"/>
      </w:tblGrid>
      <w:tr w:rsidR="003A561D" w:rsidRPr="003A561D" w:rsidTr="003A561D">
        <w:trPr>
          <w:jc w:val="center"/>
        </w:trPr>
        <w:tc>
          <w:tcPr>
            <w:tcW w:w="5904" w:type="dxa"/>
            <w:gridSpan w:val="6"/>
            <w:shd w:val="clear" w:color="auto" w:fill="auto"/>
          </w:tcPr>
          <w:p w:rsidR="003A561D" w:rsidRPr="003A561D" w:rsidRDefault="003A561D" w:rsidP="003A561D">
            <w:pPr>
              <w:jc w:val="center"/>
              <w:rPr>
                <w:rFonts w:asciiTheme="minorHAnsi" w:hAnsiTheme="minorHAnsi"/>
                <w:color w:val="000000"/>
                <w:sz w:val="21"/>
                <w:szCs w:val="21"/>
              </w:rPr>
            </w:pPr>
            <w:r w:rsidRPr="003A561D">
              <w:rPr>
                <w:rFonts w:asciiTheme="minorHAnsi" w:hAnsiTheme="minorHAnsi"/>
                <w:color w:val="000000"/>
                <w:sz w:val="21"/>
                <w:szCs w:val="21"/>
              </w:rPr>
              <w:t>Maximum Hours Per Term By FTE</w:t>
            </w:r>
          </w:p>
          <w:p w:rsidR="003A561D" w:rsidRPr="003A561D" w:rsidRDefault="003A561D" w:rsidP="003A561D">
            <w:pPr>
              <w:jc w:val="center"/>
              <w:rPr>
                <w:rFonts w:asciiTheme="minorHAnsi" w:hAnsiTheme="minorHAnsi"/>
                <w:color w:val="000000"/>
                <w:sz w:val="21"/>
                <w:szCs w:val="21"/>
              </w:rPr>
            </w:pPr>
            <w:r w:rsidRPr="003A561D">
              <w:rPr>
                <w:rFonts w:asciiTheme="minorHAnsi" w:hAnsiTheme="minorHAnsi"/>
                <w:color w:val="000000"/>
                <w:sz w:val="21"/>
                <w:szCs w:val="21"/>
              </w:rPr>
              <w:t>(calculation: F</w:t>
            </w:r>
            <w:r w:rsidRPr="003A561D">
              <w:rPr>
                <w:rFonts w:asciiTheme="minorHAnsi" w:hAnsiTheme="minorHAnsi"/>
                <w:color w:val="000000"/>
                <w:sz w:val="21"/>
                <w:szCs w:val="21"/>
              </w:rPr>
              <w:t>TE x 438= Total Hours per Term)</w:t>
            </w:r>
          </w:p>
        </w:tc>
      </w:tr>
      <w:tr w:rsidR="005D3D43" w:rsidRPr="003A561D" w:rsidTr="003A561D">
        <w:trPr>
          <w:jc w:val="center"/>
        </w:trPr>
        <w:tc>
          <w:tcPr>
            <w:tcW w:w="948"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FTE</w:t>
            </w:r>
          </w:p>
        </w:tc>
        <w:tc>
          <w:tcPr>
            <w:tcW w:w="948"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Hours</w:t>
            </w:r>
          </w:p>
        </w:tc>
        <w:tc>
          <w:tcPr>
            <w:tcW w:w="948"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FTE</w:t>
            </w:r>
          </w:p>
        </w:tc>
        <w:tc>
          <w:tcPr>
            <w:tcW w:w="948"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Hours</w:t>
            </w:r>
          </w:p>
        </w:tc>
        <w:tc>
          <w:tcPr>
            <w:tcW w:w="948"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FTE</w:t>
            </w:r>
          </w:p>
        </w:tc>
        <w:tc>
          <w:tcPr>
            <w:tcW w:w="1164" w:type="dxa"/>
            <w:shd w:val="clear" w:color="auto" w:fill="808080" w:themeFill="background1" w:themeFillShade="80"/>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Hours</w:t>
            </w:r>
          </w:p>
        </w:tc>
      </w:tr>
      <w:tr w:rsidR="005D3D43" w:rsidRPr="003A561D" w:rsidTr="003A561D">
        <w:trPr>
          <w:jc w:val="center"/>
        </w:trPr>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.09</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40</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.25</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110</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.40</w:t>
            </w:r>
          </w:p>
        </w:tc>
        <w:tc>
          <w:tcPr>
            <w:tcW w:w="1164"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175</w:t>
            </w:r>
          </w:p>
        </w:tc>
      </w:tr>
      <w:tr w:rsidR="005D3D43" w:rsidRPr="003A561D" w:rsidTr="003A561D">
        <w:trPr>
          <w:jc w:val="center"/>
        </w:trPr>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.10</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44</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.30</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131</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.45</w:t>
            </w:r>
          </w:p>
        </w:tc>
        <w:tc>
          <w:tcPr>
            <w:tcW w:w="1164"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197</w:t>
            </w:r>
          </w:p>
        </w:tc>
      </w:tr>
      <w:tr w:rsidR="005D3D43" w:rsidRPr="003A561D" w:rsidTr="003A561D">
        <w:trPr>
          <w:jc w:val="center"/>
        </w:trPr>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.20</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88</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.35</w:t>
            </w:r>
          </w:p>
        </w:tc>
        <w:tc>
          <w:tcPr>
            <w:tcW w:w="948" w:type="dxa"/>
            <w:shd w:val="clear" w:color="auto" w:fill="auto"/>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153</w:t>
            </w:r>
          </w:p>
        </w:tc>
        <w:tc>
          <w:tcPr>
            <w:tcW w:w="948"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.49</w:t>
            </w:r>
          </w:p>
        </w:tc>
        <w:tc>
          <w:tcPr>
            <w:tcW w:w="1164" w:type="dxa"/>
            <w:shd w:val="clear" w:color="auto" w:fill="D9D9D9" w:themeFill="background1" w:themeFillShade="D9"/>
          </w:tcPr>
          <w:p w:rsidR="005D3D43" w:rsidRPr="003A561D" w:rsidRDefault="005D3D43" w:rsidP="00C30949">
            <w:pPr>
              <w:rPr>
                <w:rFonts w:asciiTheme="minorHAnsi" w:hAnsiTheme="minorHAnsi"/>
                <w:color w:val="000000"/>
                <w:sz w:val="21"/>
                <w:szCs w:val="21"/>
              </w:rPr>
            </w:pPr>
            <w:r w:rsidRPr="003A561D">
              <w:rPr>
                <w:rFonts w:asciiTheme="minorHAnsi" w:hAnsiTheme="minorHAnsi"/>
                <w:color w:val="000000"/>
                <w:sz w:val="21"/>
                <w:szCs w:val="21"/>
              </w:rPr>
              <w:t>215</w:t>
            </w:r>
          </w:p>
        </w:tc>
      </w:tr>
    </w:tbl>
    <w:p w:rsidR="003A561D" w:rsidRPr="003A561D" w:rsidRDefault="003A561D" w:rsidP="003A561D">
      <w:pPr>
        <w:pStyle w:val="ListParagraph"/>
        <w:rPr>
          <w:rFonts w:asciiTheme="minorHAnsi" w:hAnsiTheme="minorHAnsi"/>
          <w:color w:val="000000"/>
          <w:sz w:val="21"/>
          <w:szCs w:val="21"/>
        </w:rPr>
      </w:pPr>
    </w:p>
    <w:p w:rsidR="005D3D43" w:rsidRPr="003A561D" w:rsidRDefault="005D3D43" w:rsidP="005D3D43">
      <w:pPr>
        <w:pStyle w:val="ListParagraph"/>
        <w:numPr>
          <w:ilvl w:val="0"/>
          <w:numId w:val="21"/>
        </w:numPr>
        <w:rPr>
          <w:rFonts w:asciiTheme="minorHAnsi" w:hAnsiTheme="minorHAnsi"/>
          <w:color w:val="000000"/>
          <w:sz w:val="21"/>
          <w:szCs w:val="21"/>
        </w:rPr>
      </w:pPr>
      <w:r w:rsidRPr="003A561D">
        <w:rPr>
          <w:rFonts w:asciiTheme="minorHAnsi" w:hAnsiTheme="minorHAnsi"/>
          <w:color w:val="000000"/>
          <w:sz w:val="21"/>
          <w:szCs w:val="21"/>
        </w:rPr>
        <w:t>Tasks/duties tied to an hourly range or maximum for the</w:t>
      </w:r>
      <w:r w:rsidRPr="003A561D">
        <w:rPr>
          <w:rFonts w:asciiTheme="minorHAnsi" w:hAnsiTheme="minorHAnsi"/>
          <w:i/>
          <w:color w:val="000000"/>
          <w:sz w:val="21"/>
          <w:szCs w:val="21"/>
        </w:rPr>
        <w:t xml:space="preserve"> term</w:t>
      </w:r>
      <w:r w:rsidRPr="003A561D">
        <w:rPr>
          <w:rFonts w:asciiTheme="minorHAnsi" w:hAnsiTheme="minorHAnsi"/>
          <w:color w:val="000000"/>
          <w:sz w:val="21"/>
          <w:szCs w:val="21"/>
        </w:rPr>
        <w:t>. Tasks/duties tied to hours by the week or in smaller increments are discouraged.</w:t>
      </w:r>
    </w:p>
    <w:p w:rsidR="00F56666" w:rsidRPr="003A561D" w:rsidRDefault="00F56666" w:rsidP="005D3474">
      <w:pPr>
        <w:rPr>
          <w:rFonts w:asciiTheme="minorHAnsi" w:hAnsiTheme="minorHAnsi"/>
          <w:color w:val="000000"/>
          <w:sz w:val="21"/>
          <w:szCs w:val="21"/>
        </w:rPr>
      </w:pPr>
    </w:p>
    <w:p w:rsidR="005D3474" w:rsidRPr="003A561D" w:rsidRDefault="005D3474" w:rsidP="003A561D">
      <w:pPr>
        <w:rPr>
          <w:rFonts w:asciiTheme="minorHAnsi" w:hAnsiTheme="minorHAnsi"/>
          <w:color w:val="000000"/>
          <w:sz w:val="21"/>
          <w:szCs w:val="21"/>
          <w:u w:val="single"/>
        </w:rPr>
      </w:pPr>
      <w:r w:rsidRPr="003A561D">
        <w:rPr>
          <w:rFonts w:asciiTheme="minorHAnsi" w:hAnsiTheme="minorHAnsi"/>
          <w:color w:val="000000"/>
          <w:sz w:val="21"/>
          <w:szCs w:val="21"/>
        </w:rPr>
        <w:t>Departments are expected to remind GTFs and GTF supervisors of the form’s availability as soon as the</w:t>
      </w:r>
      <w:r w:rsidR="00065FB0" w:rsidRPr="003A561D">
        <w:rPr>
          <w:rFonts w:asciiTheme="minorHAnsi" w:hAnsiTheme="minorHAnsi"/>
          <w:color w:val="000000"/>
          <w:sz w:val="21"/>
          <w:szCs w:val="21"/>
        </w:rPr>
        <w:t>ir</w:t>
      </w:r>
      <w:r w:rsidRPr="003A561D">
        <w:rPr>
          <w:rFonts w:asciiTheme="minorHAnsi" w:hAnsiTheme="minorHAnsi"/>
          <w:color w:val="000000"/>
          <w:sz w:val="21"/>
          <w:szCs w:val="21"/>
        </w:rPr>
        <w:t xml:space="preserve"> department-specific form is ready. </w:t>
      </w:r>
      <w:r w:rsidR="003A561D" w:rsidRPr="003A561D">
        <w:rPr>
          <w:rFonts w:asciiTheme="minorHAnsi" w:hAnsiTheme="minorHAnsi"/>
          <w:color w:val="000000"/>
          <w:sz w:val="21"/>
          <w:szCs w:val="21"/>
          <w:u w:val="single"/>
        </w:rPr>
        <w:t>Please be sure your form is publicized and accessibly in advance of Spring 2015 so that spring GTFs and their supervisors may avail themselves of the form if they wish.</w:t>
      </w:r>
    </w:p>
    <w:p w:rsidR="003A561D" w:rsidRPr="003A561D" w:rsidRDefault="003A561D" w:rsidP="003A561D">
      <w:pPr>
        <w:rPr>
          <w:rFonts w:asciiTheme="minorHAnsi" w:hAnsiTheme="minorHAnsi"/>
          <w:color w:val="000000"/>
          <w:sz w:val="21"/>
          <w:szCs w:val="21"/>
        </w:rPr>
      </w:pPr>
    </w:p>
    <w:p w:rsidR="005D3474" w:rsidRPr="003A561D" w:rsidRDefault="005D3474" w:rsidP="005D3474">
      <w:pPr>
        <w:rPr>
          <w:rFonts w:asciiTheme="minorHAnsi" w:hAnsiTheme="minorHAnsi"/>
          <w:i/>
          <w:color w:val="000000"/>
          <w:sz w:val="21"/>
          <w:szCs w:val="21"/>
        </w:rPr>
      </w:pPr>
      <w:r w:rsidRPr="003A561D">
        <w:rPr>
          <w:rFonts w:asciiTheme="minorHAnsi" w:hAnsiTheme="minorHAnsi"/>
          <w:i/>
          <w:color w:val="000000"/>
          <w:sz w:val="21"/>
          <w:szCs w:val="21"/>
        </w:rPr>
        <w:t xml:space="preserve">VOLUNTARY USE OF FORM </w:t>
      </w:r>
    </w:p>
    <w:p w:rsidR="00065FB0" w:rsidRPr="003A561D" w:rsidRDefault="00065FB0" w:rsidP="005D3474">
      <w:pPr>
        <w:rPr>
          <w:rFonts w:asciiTheme="minorHAnsi" w:hAnsiTheme="minorHAnsi"/>
          <w:color w:val="000000"/>
          <w:sz w:val="21"/>
          <w:szCs w:val="21"/>
        </w:rPr>
      </w:pPr>
      <w:r w:rsidRPr="003A561D">
        <w:rPr>
          <w:rFonts w:asciiTheme="minorHAnsi" w:hAnsiTheme="minorHAnsi"/>
          <w:color w:val="000000"/>
          <w:sz w:val="21"/>
          <w:szCs w:val="21"/>
        </w:rPr>
        <w:t>Although some d</w:t>
      </w:r>
      <w:r w:rsidR="005D3474" w:rsidRPr="003A561D">
        <w:rPr>
          <w:rFonts w:asciiTheme="minorHAnsi" w:hAnsiTheme="minorHAnsi"/>
          <w:color w:val="000000"/>
          <w:sz w:val="21"/>
          <w:szCs w:val="21"/>
        </w:rPr>
        <w:t xml:space="preserve">epartments </w:t>
      </w:r>
      <w:r w:rsidRPr="003A561D">
        <w:rPr>
          <w:rFonts w:asciiTheme="minorHAnsi" w:hAnsiTheme="minorHAnsi"/>
          <w:color w:val="000000"/>
          <w:sz w:val="21"/>
          <w:szCs w:val="21"/>
        </w:rPr>
        <w:t xml:space="preserve">mandate use of these forms, this is not a requirement of the CBA or the Graduate School. However, when the form </w:t>
      </w:r>
      <w:r w:rsidRPr="003A561D">
        <w:rPr>
          <w:rFonts w:asciiTheme="minorHAnsi" w:hAnsiTheme="minorHAnsi"/>
          <w:color w:val="000000"/>
          <w:sz w:val="21"/>
          <w:szCs w:val="21"/>
          <w:u w:val="single"/>
        </w:rPr>
        <w:t>is</w:t>
      </w:r>
      <w:r w:rsidRPr="003A561D">
        <w:rPr>
          <w:rFonts w:asciiTheme="minorHAnsi" w:hAnsiTheme="minorHAnsi"/>
          <w:color w:val="000000"/>
          <w:sz w:val="21"/>
          <w:szCs w:val="21"/>
        </w:rPr>
        <w:t xml:space="preserve"> used: </w:t>
      </w:r>
    </w:p>
    <w:p w:rsidR="00065FB0" w:rsidRPr="003A561D" w:rsidRDefault="00065FB0" w:rsidP="00065FB0">
      <w:pPr>
        <w:pStyle w:val="ListParagraph"/>
        <w:numPr>
          <w:ilvl w:val="0"/>
          <w:numId w:val="16"/>
        </w:numPr>
        <w:rPr>
          <w:rFonts w:asciiTheme="minorHAnsi" w:hAnsiTheme="minorHAnsi"/>
          <w:color w:val="000000"/>
          <w:sz w:val="21"/>
          <w:szCs w:val="21"/>
        </w:rPr>
      </w:pPr>
      <w:r w:rsidRPr="003A561D">
        <w:rPr>
          <w:rFonts w:asciiTheme="minorHAnsi" w:hAnsiTheme="minorHAnsi"/>
          <w:color w:val="000000"/>
          <w:sz w:val="21"/>
          <w:szCs w:val="21"/>
        </w:rPr>
        <w:t xml:space="preserve">It may be revised by the GTF and supervisor as needed throughout the GTF’s appointment; </w:t>
      </w:r>
    </w:p>
    <w:p w:rsidR="00065FB0" w:rsidRPr="003A561D" w:rsidRDefault="00065FB0" w:rsidP="00065FB0">
      <w:pPr>
        <w:pStyle w:val="ListParagraph"/>
        <w:numPr>
          <w:ilvl w:val="0"/>
          <w:numId w:val="16"/>
        </w:numPr>
        <w:rPr>
          <w:rFonts w:asciiTheme="minorHAnsi" w:hAnsiTheme="minorHAnsi"/>
          <w:color w:val="000000"/>
          <w:sz w:val="21"/>
          <w:szCs w:val="21"/>
        </w:rPr>
      </w:pPr>
      <w:r w:rsidRPr="003A561D">
        <w:rPr>
          <w:rFonts w:asciiTheme="minorHAnsi" w:hAnsiTheme="minorHAnsi"/>
          <w:color w:val="000000"/>
          <w:sz w:val="21"/>
          <w:szCs w:val="21"/>
        </w:rPr>
        <w:t>The supervisor shall make him/herself available to discuss potential revisions of the form.</w:t>
      </w:r>
    </w:p>
    <w:p w:rsidR="002A4D32" w:rsidRPr="003A561D" w:rsidRDefault="002A4D32" w:rsidP="002A4D32">
      <w:pPr>
        <w:pStyle w:val="ListParagraph"/>
        <w:numPr>
          <w:ilvl w:val="0"/>
          <w:numId w:val="16"/>
        </w:numPr>
        <w:rPr>
          <w:rFonts w:asciiTheme="minorHAnsi" w:hAnsiTheme="minorHAnsi"/>
          <w:color w:val="000000"/>
          <w:sz w:val="21"/>
          <w:szCs w:val="21"/>
        </w:rPr>
      </w:pPr>
      <w:r w:rsidRPr="003A561D">
        <w:rPr>
          <w:rFonts w:asciiTheme="minorHAnsi" w:hAnsiTheme="minorHAnsi"/>
          <w:color w:val="000000"/>
          <w:sz w:val="21"/>
          <w:szCs w:val="21"/>
        </w:rPr>
        <w:t>In any meeting for which the purpose is to discuss reviewing the form to determine whether the GTF’s work duties will result in the GTF working in excess of his/her assigned FTE, the GTF may invite a union representative to the meeting.</w:t>
      </w:r>
    </w:p>
    <w:p w:rsidR="002A4D32" w:rsidRPr="003A561D" w:rsidRDefault="002A4D32" w:rsidP="002A4D32">
      <w:pPr>
        <w:pStyle w:val="ListParagraph"/>
        <w:numPr>
          <w:ilvl w:val="0"/>
          <w:numId w:val="16"/>
        </w:numPr>
        <w:rPr>
          <w:rFonts w:asciiTheme="minorHAnsi" w:hAnsiTheme="minorHAnsi"/>
          <w:color w:val="000000"/>
          <w:sz w:val="21"/>
          <w:szCs w:val="21"/>
        </w:rPr>
      </w:pPr>
      <w:r w:rsidRPr="003A561D">
        <w:rPr>
          <w:rFonts w:asciiTheme="minorHAnsi" w:hAnsiTheme="minorHAnsi"/>
          <w:color w:val="000000"/>
          <w:sz w:val="21"/>
          <w:szCs w:val="21"/>
        </w:rPr>
        <w:t>The GTF or supervisor may voluntarily submit the form for future review</w:t>
      </w:r>
      <w:r w:rsidR="0028617A" w:rsidRPr="003A561D">
        <w:rPr>
          <w:rFonts w:asciiTheme="minorHAnsi" w:hAnsiTheme="minorHAnsi"/>
          <w:color w:val="000000"/>
          <w:sz w:val="21"/>
          <w:szCs w:val="21"/>
        </w:rPr>
        <w:t xml:space="preserve"> and the form must be retained in the department</w:t>
      </w:r>
      <w:r w:rsidRPr="003A561D">
        <w:rPr>
          <w:rFonts w:asciiTheme="minorHAnsi" w:hAnsiTheme="minorHAnsi"/>
          <w:color w:val="000000"/>
          <w:sz w:val="21"/>
          <w:szCs w:val="21"/>
        </w:rPr>
        <w:t>. See “RETENTION OF WORKLOAD ALLOCATION FORMS” below.</w:t>
      </w:r>
    </w:p>
    <w:p w:rsidR="002A4D32" w:rsidRPr="003A561D" w:rsidRDefault="002A4D32" w:rsidP="002A4D32">
      <w:pPr>
        <w:pStyle w:val="ListParagraph"/>
        <w:numPr>
          <w:ilvl w:val="0"/>
          <w:numId w:val="16"/>
        </w:numPr>
        <w:rPr>
          <w:rFonts w:asciiTheme="minorHAnsi" w:hAnsiTheme="minorHAnsi"/>
          <w:color w:val="000000"/>
          <w:sz w:val="21"/>
          <w:szCs w:val="21"/>
        </w:rPr>
      </w:pPr>
      <w:r w:rsidRPr="003A561D">
        <w:rPr>
          <w:rFonts w:asciiTheme="minorHAnsi" w:hAnsiTheme="minorHAnsi"/>
          <w:color w:val="000000"/>
          <w:sz w:val="21"/>
          <w:szCs w:val="21"/>
        </w:rPr>
        <w:t xml:space="preserve">The GTF may make written or verbal recommendations after the end of the assignment (these must be made within three months of the end of the assignment). </w:t>
      </w:r>
    </w:p>
    <w:p w:rsidR="005D3474"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 </w:t>
      </w:r>
    </w:p>
    <w:p w:rsidR="005D3474" w:rsidRPr="003A561D" w:rsidRDefault="005D3474" w:rsidP="005D3474">
      <w:pPr>
        <w:rPr>
          <w:rFonts w:asciiTheme="minorHAnsi" w:hAnsiTheme="minorHAnsi"/>
          <w:color w:val="000000"/>
          <w:sz w:val="21"/>
          <w:szCs w:val="21"/>
        </w:rPr>
      </w:pPr>
      <w:r w:rsidRPr="003A561D">
        <w:rPr>
          <w:rFonts w:asciiTheme="minorHAnsi" w:hAnsiTheme="minorHAnsi"/>
          <w:i/>
          <w:color w:val="000000"/>
          <w:sz w:val="21"/>
          <w:szCs w:val="21"/>
        </w:rPr>
        <w:t>RETENTION OF WORKLOAD ALLOCATION FORMS</w:t>
      </w:r>
    </w:p>
    <w:p w:rsidR="003A561D" w:rsidRDefault="002A4D32" w:rsidP="005D3474">
      <w:pPr>
        <w:rPr>
          <w:rFonts w:asciiTheme="minorHAnsi" w:hAnsiTheme="minorHAnsi"/>
          <w:color w:val="000000"/>
          <w:sz w:val="21"/>
          <w:szCs w:val="21"/>
        </w:rPr>
      </w:pPr>
      <w:r w:rsidRPr="003A561D">
        <w:rPr>
          <w:rFonts w:asciiTheme="minorHAnsi" w:hAnsiTheme="minorHAnsi"/>
          <w:color w:val="000000"/>
          <w:sz w:val="21"/>
          <w:szCs w:val="21"/>
        </w:rPr>
        <w:t xml:space="preserve">Although both use and submission of the forms are voluntary, all forms that are submitted must be retained in the department. </w:t>
      </w:r>
      <w:r w:rsidR="005D3474" w:rsidRPr="003A561D">
        <w:rPr>
          <w:rFonts w:asciiTheme="minorHAnsi" w:hAnsiTheme="minorHAnsi"/>
          <w:color w:val="000000"/>
          <w:sz w:val="21"/>
          <w:szCs w:val="21"/>
        </w:rPr>
        <w:t xml:space="preserve">Departments are to retain all submitted </w:t>
      </w:r>
      <w:r w:rsidRPr="003A561D">
        <w:rPr>
          <w:rFonts w:asciiTheme="minorHAnsi" w:hAnsiTheme="minorHAnsi"/>
          <w:color w:val="000000"/>
          <w:sz w:val="21"/>
          <w:szCs w:val="21"/>
        </w:rPr>
        <w:t>Workload Allocation Forms, and any related recommendations made in writing, for at least four years</w:t>
      </w:r>
      <w:r w:rsidR="005D3474" w:rsidRPr="003A561D">
        <w:rPr>
          <w:rFonts w:asciiTheme="minorHAnsi" w:hAnsiTheme="minorHAnsi"/>
          <w:color w:val="000000"/>
          <w:sz w:val="21"/>
          <w:szCs w:val="21"/>
        </w:rPr>
        <w:t>. We recommend creating a single repository (electronic or paper) in which forms are arranged by assignment (e.g., c</w:t>
      </w:r>
      <w:r w:rsidRPr="003A561D">
        <w:rPr>
          <w:rFonts w:asciiTheme="minorHAnsi" w:hAnsiTheme="minorHAnsi"/>
          <w:color w:val="000000"/>
          <w:sz w:val="21"/>
          <w:szCs w:val="21"/>
        </w:rPr>
        <w:t>ourse name/number).</w:t>
      </w:r>
      <w:r w:rsidR="003A561D">
        <w:rPr>
          <w:rFonts w:asciiTheme="minorHAnsi" w:hAnsiTheme="minorHAnsi"/>
          <w:color w:val="000000"/>
          <w:sz w:val="21"/>
          <w:szCs w:val="21"/>
        </w:rPr>
        <w:t xml:space="preserve"> Things to remember: </w:t>
      </w:r>
    </w:p>
    <w:p w:rsidR="005D3474" w:rsidRPr="004C72DB" w:rsidRDefault="003A561D" w:rsidP="004C72DB">
      <w:pPr>
        <w:pStyle w:val="ListParagraph"/>
        <w:numPr>
          <w:ilvl w:val="0"/>
          <w:numId w:val="22"/>
        </w:numPr>
        <w:rPr>
          <w:rFonts w:asciiTheme="minorHAnsi" w:hAnsiTheme="minorHAnsi"/>
          <w:color w:val="000000"/>
          <w:sz w:val="21"/>
          <w:szCs w:val="21"/>
        </w:rPr>
      </w:pPr>
      <w:r w:rsidRPr="004C72DB">
        <w:rPr>
          <w:rFonts w:asciiTheme="minorHAnsi" w:hAnsiTheme="minorHAnsi"/>
          <w:color w:val="000000"/>
          <w:sz w:val="21"/>
          <w:szCs w:val="21"/>
        </w:rPr>
        <w:t>D</w:t>
      </w:r>
      <w:r w:rsidR="00A67094" w:rsidRPr="004C72DB">
        <w:rPr>
          <w:rFonts w:asciiTheme="minorHAnsi" w:hAnsiTheme="minorHAnsi"/>
          <w:color w:val="000000"/>
          <w:sz w:val="21"/>
          <w:szCs w:val="21"/>
        </w:rPr>
        <w:t xml:space="preserve">epartments </w:t>
      </w:r>
      <w:r w:rsidR="00F56666" w:rsidRPr="004C72DB">
        <w:rPr>
          <w:rFonts w:asciiTheme="minorHAnsi" w:hAnsiTheme="minorHAnsi"/>
          <w:color w:val="000000"/>
          <w:sz w:val="21"/>
          <w:szCs w:val="21"/>
          <w:u w:val="single"/>
        </w:rPr>
        <w:t>must</w:t>
      </w:r>
      <w:r w:rsidR="00A67094" w:rsidRPr="004C72DB">
        <w:rPr>
          <w:rFonts w:asciiTheme="minorHAnsi" w:hAnsiTheme="minorHAnsi"/>
          <w:color w:val="000000"/>
          <w:sz w:val="21"/>
          <w:szCs w:val="21"/>
          <w:u w:val="single"/>
        </w:rPr>
        <w:t xml:space="preserve"> redact</w:t>
      </w:r>
      <w:r w:rsidR="00A67094" w:rsidRPr="004C72DB">
        <w:rPr>
          <w:rFonts w:asciiTheme="minorHAnsi" w:hAnsiTheme="minorHAnsi"/>
          <w:color w:val="000000"/>
          <w:sz w:val="21"/>
          <w:szCs w:val="21"/>
        </w:rPr>
        <w:t xml:space="preserve"> the</w:t>
      </w:r>
      <w:r w:rsidR="00F56666" w:rsidRPr="004C72DB">
        <w:rPr>
          <w:rFonts w:asciiTheme="minorHAnsi" w:hAnsiTheme="minorHAnsi"/>
          <w:color w:val="000000"/>
          <w:sz w:val="21"/>
          <w:szCs w:val="21"/>
        </w:rPr>
        <w:t xml:space="preserve"> following </w:t>
      </w:r>
      <w:r w:rsidR="00A67094" w:rsidRPr="004C72DB">
        <w:rPr>
          <w:rFonts w:asciiTheme="minorHAnsi" w:hAnsiTheme="minorHAnsi"/>
          <w:color w:val="000000"/>
          <w:sz w:val="21"/>
          <w:szCs w:val="21"/>
        </w:rPr>
        <w:t>to ensure compliance with FERPA</w:t>
      </w:r>
      <w:r w:rsidR="00F56666" w:rsidRPr="004C72DB">
        <w:rPr>
          <w:rFonts w:asciiTheme="minorHAnsi" w:hAnsiTheme="minorHAnsi"/>
          <w:color w:val="000000"/>
          <w:sz w:val="21"/>
          <w:szCs w:val="21"/>
        </w:rPr>
        <w:t>: The names of any individuals, including the GTF and course instructor, the term and academic year</w:t>
      </w:r>
      <w:r w:rsidRPr="004C72DB">
        <w:rPr>
          <w:rFonts w:asciiTheme="minorHAnsi" w:hAnsiTheme="minorHAnsi"/>
          <w:color w:val="000000"/>
          <w:sz w:val="21"/>
          <w:szCs w:val="21"/>
        </w:rPr>
        <w:t>, and dates and signatures</w:t>
      </w:r>
      <w:r w:rsidR="00F56666" w:rsidRPr="004C72DB">
        <w:rPr>
          <w:rFonts w:asciiTheme="minorHAnsi" w:hAnsiTheme="minorHAnsi"/>
          <w:color w:val="000000"/>
          <w:sz w:val="21"/>
          <w:szCs w:val="21"/>
        </w:rPr>
        <w:t>.</w:t>
      </w:r>
      <w:r w:rsidR="005D3474" w:rsidRPr="004C72DB">
        <w:rPr>
          <w:rFonts w:asciiTheme="minorHAnsi" w:hAnsiTheme="minorHAnsi"/>
          <w:color w:val="000000"/>
          <w:sz w:val="21"/>
          <w:szCs w:val="21"/>
        </w:rPr>
        <w:t> </w:t>
      </w:r>
    </w:p>
    <w:p w:rsidR="003A561D" w:rsidRPr="004C72DB" w:rsidRDefault="003A561D" w:rsidP="004C72DB">
      <w:pPr>
        <w:pStyle w:val="ListParagraph"/>
        <w:numPr>
          <w:ilvl w:val="0"/>
          <w:numId w:val="22"/>
        </w:numPr>
        <w:rPr>
          <w:rFonts w:asciiTheme="minorHAnsi" w:hAnsiTheme="minorHAnsi"/>
          <w:color w:val="000000"/>
          <w:sz w:val="21"/>
          <w:szCs w:val="21"/>
        </w:rPr>
      </w:pPr>
      <w:r w:rsidRPr="004C72DB">
        <w:rPr>
          <w:rFonts w:asciiTheme="minorHAnsi" w:hAnsiTheme="minorHAnsi"/>
          <w:color w:val="000000"/>
          <w:sz w:val="21"/>
          <w:szCs w:val="21"/>
        </w:rPr>
        <w:t xml:space="preserve">Because the term, year, and dates are being redacted, we recommend </w:t>
      </w:r>
      <w:r w:rsidR="004C72DB" w:rsidRPr="004C72DB">
        <w:rPr>
          <w:rFonts w:asciiTheme="minorHAnsi" w:hAnsiTheme="minorHAnsi"/>
          <w:color w:val="000000"/>
          <w:sz w:val="21"/>
          <w:szCs w:val="21"/>
        </w:rPr>
        <w:t xml:space="preserve">the use of simple internal coding </w:t>
      </w:r>
      <w:r w:rsidRPr="004C72DB">
        <w:rPr>
          <w:rFonts w:asciiTheme="minorHAnsi" w:hAnsiTheme="minorHAnsi"/>
          <w:color w:val="000000"/>
          <w:sz w:val="21"/>
          <w:szCs w:val="21"/>
        </w:rPr>
        <w:t xml:space="preserve">to track the four-year retention period. </w:t>
      </w:r>
      <w:r w:rsidR="004C72DB" w:rsidRPr="004C72DB">
        <w:rPr>
          <w:rFonts w:asciiTheme="minorHAnsi" w:hAnsiTheme="minorHAnsi"/>
          <w:color w:val="000000"/>
          <w:sz w:val="21"/>
          <w:szCs w:val="21"/>
        </w:rPr>
        <w:t>(For example, all forms marked in ink with an “A” on the reverse side or stored in the “A” folder may be destroyed after September 2019.)</w:t>
      </w:r>
    </w:p>
    <w:p w:rsidR="00F56666" w:rsidRPr="003A561D" w:rsidRDefault="00F56666" w:rsidP="005D3474">
      <w:pPr>
        <w:rPr>
          <w:rFonts w:asciiTheme="minorHAnsi" w:hAnsiTheme="minorHAnsi"/>
          <w:i/>
          <w:color w:val="000000"/>
          <w:sz w:val="21"/>
          <w:szCs w:val="21"/>
        </w:rPr>
      </w:pPr>
    </w:p>
    <w:p w:rsidR="005D3474" w:rsidRPr="003A561D" w:rsidRDefault="005D3474" w:rsidP="005D3474">
      <w:pPr>
        <w:rPr>
          <w:rFonts w:asciiTheme="minorHAnsi" w:hAnsiTheme="minorHAnsi"/>
          <w:i/>
          <w:color w:val="000000"/>
          <w:sz w:val="21"/>
          <w:szCs w:val="21"/>
        </w:rPr>
      </w:pPr>
      <w:r w:rsidRPr="003A561D">
        <w:rPr>
          <w:rFonts w:asciiTheme="minorHAnsi" w:hAnsiTheme="minorHAnsi"/>
          <w:i/>
          <w:color w:val="000000"/>
          <w:sz w:val="21"/>
          <w:szCs w:val="21"/>
        </w:rPr>
        <w:t>ACCESSING STORED FORMS</w:t>
      </w:r>
    </w:p>
    <w:p w:rsidR="00A34501" w:rsidRPr="003A561D" w:rsidRDefault="00A34501" w:rsidP="00A34501">
      <w:pPr>
        <w:rPr>
          <w:rFonts w:asciiTheme="minorHAnsi" w:hAnsiTheme="minorHAnsi"/>
          <w:color w:val="000000"/>
          <w:sz w:val="21"/>
          <w:szCs w:val="21"/>
        </w:rPr>
      </w:pPr>
      <w:r w:rsidRPr="003A561D">
        <w:rPr>
          <w:rFonts w:asciiTheme="minorHAnsi" w:hAnsiTheme="minorHAnsi"/>
          <w:color w:val="000000"/>
          <w:sz w:val="21"/>
          <w:szCs w:val="21"/>
        </w:rPr>
        <w:t>The forms must be made available to any GTF in the unit upon request.</w:t>
      </w:r>
    </w:p>
    <w:p w:rsidR="005D3474" w:rsidRPr="003A561D" w:rsidRDefault="005D3474" w:rsidP="005D3474">
      <w:pPr>
        <w:rPr>
          <w:rFonts w:asciiTheme="minorHAnsi" w:hAnsiTheme="minorHAnsi"/>
          <w:color w:val="000000"/>
          <w:sz w:val="21"/>
          <w:szCs w:val="21"/>
        </w:rPr>
      </w:pPr>
    </w:p>
    <w:p w:rsidR="005D3474" w:rsidRPr="003A561D" w:rsidRDefault="005D3474" w:rsidP="005D3474">
      <w:pPr>
        <w:rPr>
          <w:rFonts w:asciiTheme="minorHAnsi" w:hAnsiTheme="minorHAnsi"/>
          <w:color w:val="000000"/>
          <w:sz w:val="21"/>
          <w:szCs w:val="21"/>
        </w:rPr>
      </w:pPr>
      <w:r w:rsidRPr="003A561D">
        <w:rPr>
          <w:rFonts w:asciiTheme="minorHAnsi" w:hAnsiTheme="minorHAnsi"/>
          <w:i/>
          <w:color w:val="000000"/>
          <w:sz w:val="21"/>
          <w:szCs w:val="21"/>
        </w:rPr>
        <w:lastRenderedPageBreak/>
        <w:t>SUPERVISOR IDENTIFICATION</w:t>
      </w:r>
    </w:p>
    <w:p w:rsidR="005D3474" w:rsidRPr="003A561D" w:rsidRDefault="005D3474" w:rsidP="005D3474">
      <w:pPr>
        <w:rPr>
          <w:rFonts w:asciiTheme="minorHAnsi" w:hAnsiTheme="minorHAnsi"/>
          <w:color w:val="000000"/>
          <w:sz w:val="21"/>
          <w:szCs w:val="21"/>
        </w:rPr>
      </w:pPr>
      <w:r w:rsidRPr="003A561D">
        <w:rPr>
          <w:rFonts w:asciiTheme="minorHAnsi" w:hAnsiTheme="minorHAnsi"/>
          <w:color w:val="000000"/>
          <w:sz w:val="21"/>
          <w:szCs w:val="21"/>
        </w:rPr>
        <w:t>Un</w:t>
      </w:r>
      <w:r w:rsidR="00311BD0" w:rsidRPr="003A561D">
        <w:rPr>
          <w:rFonts w:asciiTheme="minorHAnsi" w:hAnsiTheme="minorHAnsi"/>
          <w:color w:val="000000"/>
          <w:sz w:val="21"/>
          <w:szCs w:val="21"/>
        </w:rPr>
        <w:t>related to CBA implementation but related to GTF supervision,</w:t>
      </w:r>
      <w:r w:rsidR="00A34501" w:rsidRPr="003A561D">
        <w:rPr>
          <w:rFonts w:asciiTheme="minorHAnsi" w:hAnsiTheme="minorHAnsi"/>
          <w:color w:val="000000"/>
          <w:sz w:val="21"/>
          <w:szCs w:val="21"/>
        </w:rPr>
        <w:t xml:space="preserve"> department</w:t>
      </w:r>
      <w:r w:rsidRPr="003A561D">
        <w:rPr>
          <w:rFonts w:asciiTheme="minorHAnsi" w:hAnsiTheme="minorHAnsi"/>
          <w:color w:val="000000"/>
          <w:sz w:val="21"/>
          <w:szCs w:val="21"/>
        </w:rPr>
        <w:t>s may soon be asked to start citing (for example, on the PRF) the name or other identifying information of each GTF’s supervisor. The purpose for this is to allow us to directly inform GTF supervisors of their responsibilities and provide them direct access to training and resources.</w:t>
      </w:r>
    </w:p>
    <w:p w:rsidR="005D3474" w:rsidRPr="003A561D" w:rsidRDefault="005D3474" w:rsidP="00311BD0">
      <w:pPr>
        <w:rPr>
          <w:rFonts w:asciiTheme="minorHAnsi" w:hAnsiTheme="minorHAnsi"/>
          <w:b/>
          <w:color w:val="000000"/>
          <w:sz w:val="21"/>
          <w:szCs w:val="21"/>
        </w:rPr>
      </w:pPr>
      <w:r w:rsidRPr="003A561D">
        <w:rPr>
          <w:rFonts w:asciiTheme="minorHAnsi" w:hAnsiTheme="minorHAnsi"/>
          <w:b/>
          <w:color w:val="000000"/>
          <w:sz w:val="21"/>
          <w:szCs w:val="21"/>
        </w:rPr>
        <w:t> </w:t>
      </w:r>
    </w:p>
    <w:p w:rsidR="005D3474" w:rsidRPr="003A561D" w:rsidRDefault="005D3474" w:rsidP="005D3474">
      <w:pPr>
        <w:pStyle w:val="PlainText"/>
        <w:pBdr>
          <w:bottom w:val="single" w:sz="12" w:space="1" w:color="auto"/>
        </w:pBdr>
        <w:rPr>
          <w:rFonts w:asciiTheme="minorHAnsi" w:hAnsiTheme="minorHAnsi" w:cs="Tahoma"/>
          <w:color w:val="000000"/>
          <w:sz w:val="21"/>
        </w:rPr>
      </w:pPr>
      <w:r w:rsidRPr="003A561D">
        <w:rPr>
          <w:rFonts w:asciiTheme="minorHAnsi" w:hAnsiTheme="minorHAnsi" w:cs="Tahoma"/>
          <w:b/>
          <w:color w:val="000000"/>
          <w:sz w:val="21"/>
        </w:rPr>
        <w:t>Absences</w:t>
      </w:r>
      <w:r w:rsidR="00311BD0" w:rsidRPr="003A561D">
        <w:rPr>
          <w:rFonts w:asciiTheme="minorHAnsi" w:hAnsiTheme="minorHAnsi" w:cs="Tahoma"/>
          <w:b/>
          <w:color w:val="000000"/>
          <w:sz w:val="21"/>
        </w:rPr>
        <w:t xml:space="preserve"> (Articles 27 and 28)</w:t>
      </w:r>
    </w:p>
    <w:p w:rsidR="00306C0B" w:rsidRPr="003A561D" w:rsidRDefault="00306C0B" w:rsidP="00306C0B">
      <w:pPr>
        <w:pStyle w:val="PlainText"/>
        <w:rPr>
          <w:rFonts w:asciiTheme="minorHAnsi" w:eastAsia="Symbol" w:hAnsiTheme="minorHAnsi" w:cs="Symbol"/>
          <w:sz w:val="21"/>
        </w:rPr>
      </w:pPr>
      <w:r w:rsidRPr="003A561D">
        <w:rPr>
          <w:rFonts w:asciiTheme="minorHAnsi" w:eastAsia="Symbol" w:hAnsiTheme="minorHAnsi" w:cs="Symbol"/>
          <w:sz w:val="21"/>
        </w:rPr>
        <w:t xml:space="preserve">Documented absences due to participation in jury duty, a recognized election (e.g., an international GTF required to travel to a consular office to vote), or immigration proceedings, will be permitted with no reduction in FTE or loss of pay. Election-related absences and immigration proceeding-related absences may be limited to five days. </w:t>
      </w:r>
      <w:r w:rsidR="00311BD0" w:rsidRPr="003A561D">
        <w:rPr>
          <w:rFonts w:asciiTheme="minorHAnsi" w:eastAsia="Symbol" w:hAnsiTheme="minorHAnsi" w:cs="Symbol"/>
          <w:sz w:val="21"/>
        </w:rPr>
        <w:t>See Article 27 for specific text.</w:t>
      </w:r>
    </w:p>
    <w:p w:rsidR="00306C0B" w:rsidRPr="003A561D" w:rsidRDefault="00306C0B" w:rsidP="00306C0B">
      <w:pPr>
        <w:pStyle w:val="PlainText"/>
        <w:rPr>
          <w:rFonts w:asciiTheme="minorHAnsi" w:eastAsia="Symbol" w:hAnsiTheme="minorHAnsi" w:cs="Symbol"/>
          <w:sz w:val="21"/>
        </w:rPr>
      </w:pPr>
    </w:p>
    <w:p w:rsidR="00DC69F8" w:rsidRPr="003A561D" w:rsidRDefault="00DC69F8" w:rsidP="00DC69F8">
      <w:pPr>
        <w:pStyle w:val="PlainText"/>
        <w:rPr>
          <w:rFonts w:asciiTheme="minorHAnsi" w:eastAsia="Symbol" w:hAnsiTheme="minorHAnsi" w:cs="Symbol"/>
          <w:i/>
          <w:sz w:val="21"/>
        </w:rPr>
      </w:pPr>
      <w:r w:rsidRPr="003A561D">
        <w:rPr>
          <w:rFonts w:asciiTheme="minorHAnsi" w:eastAsia="Symbol" w:hAnsiTheme="minorHAnsi" w:cs="Symbol"/>
          <w:i/>
          <w:sz w:val="21"/>
        </w:rPr>
        <w:t>The following</w:t>
      </w:r>
      <w:r w:rsidR="00311BD0" w:rsidRPr="003A561D">
        <w:rPr>
          <w:rFonts w:asciiTheme="minorHAnsi" w:eastAsia="Symbol" w:hAnsiTheme="minorHAnsi" w:cs="Symbol"/>
          <w:i/>
          <w:sz w:val="21"/>
        </w:rPr>
        <w:t>, found in Article 28,</w:t>
      </w:r>
      <w:r w:rsidRPr="003A561D">
        <w:rPr>
          <w:rFonts w:asciiTheme="minorHAnsi" w:eastAsia="Symbol" w:hAnsiTheme="minorHAnsi" w:cs="Symbol"/>
          <w:i/>
          <w:sz w:val="21"/>
        </w:rPr>
        <w:t xml:space="preserve"> applies to absences related to illness, injury, or medical appointment/procedure for the GTF, his/her child, partner or parent, and to absences related to bereavement and birth/adoption.</w:t>
      </w:r>
    </w:p>
    <w:p w:rsidR="00DC69F8" w:rsidRPr="003A561D" w:rsidRDefault="00DC69F8" w:rsidP="00306C0B">
      <w:pPr>
        <w:pStyle w:val="PlainText"/>
        <w:rPr>
          <w:rFonts w:asciiTheme="minorHAnsi" w:eastAsia="Symbol" w:hAnsiTheme="minorHAnsi" w:cs="Symbol"/>
          <w:sz w:val="21"/>
        </w:rPr>
      </w:pPr>
    </w:p>
    <w:p w:rsidR="0039573F" w:rsidRPr="003A561D" w:rsidRDefault="0039573F" w:rsidP="00306C0B">
      <w:pPr>
        <w:pStyle w:val="PlainText"/>
        <w:rPr>
          <w:rFonts w:asciiTheme="minorHAnsi" w:eastAsia="Symbol" w:hAnsiTheme="minorHAnsi" w:cs="Symbol"/>
          <w:i/>
          <w:sz w:val="21"/>
        </w:rPr>
      </w:pPr>
      <w:r w:rsidRPr="003A561D">
        <w:rPr>
          <w:rFonts w:asciiTheme="minorHAnsi" w:eastAsia="Symbol" w:hAnsiTheme="minorHAnsi" w:cs="Symbol"/>
          <w:i/>
          <w:sz w:val="21"/>
        </w:rPr>
        <w:t>NOTIFICATION</w:t>
      </w:r>
    </w:p>
    <w:p w:rsidR="0039573F" w:rsidRPr="003A561D" w:rsidRDefault="0039573F" w:rsidP="00306C0B">
      <w:pPr>
        <w:pStyle w:val="PlainText"/>
        <w:rPr>
          <w:rFonts w:asciiTheme="minorHAnsi" w:eastAsia="Symbol" w:hAnsiTheme="minorHAnsi" w:cs="Symbol"/>
          <w:sz w:val="21"/>
        </w:rPr>
      </w:pPr>
      <w:r w:rsidRPr="003A561D">
        <w:rPr>
          <w:rFonts w:asciiTheme="minorHAnsi" w:eastAsia="Symbol" w:hAnsiTheme="minorHAnsi" w:cs="Symbol"/>
          <w:sz w:val="21"/>
        </w:rPr>
        <w:t>When needing to be absent, a GTF is expected to notify his/her supervisor or other designated faculty/staff member as early as possible and before the first assigned duty on the day to be missed.</w:t>
      </w:r>
    </w:p>
    <w:p w:rsidR="0039573F" w:rsidRPr="003A561D" w:rsidRDefault="0039573F" w:rsidP="00306C0B">
      <w:pPr>
        <w:pStyle w:val="PlainText"/>
        <w:rPr>
          <w:rFonts w:asciiTheme="minorHAnsi" w:eastAsia="Symbol" w:hAnsiTheme="minorHAnsi" w:cs="Symbol"/>
          <w:sz w:val="21"/>
        </w:rPr>
      </w:pPr>
    </w:p>
    <w:p w:rsidR="0039573F" w:rsidRPr="003A561D" w:rsidRDefault="0039573F" w:rsidP="00306C0B">
      <w:pPr>
        <w:pStyle w:val="PlainText"/>
        <w:rPr>
          <w:rFonts w:asciiTheme="minorHAnsi" w:eastAsia="Symbol" w:hAnsiTheme="minorHAnsi" w:cs="Symbol"/>
          <w:i/>
          <w:sz w:val="21"/>
        </w:rPr>
      </w:pPr>
      <w:r w:rsidRPr="003A561D">
        <w:rPr>
          <w:rFonts w:asciiTheme="minorHAnsi" w:eastAsia="Symbol" w:hAnsiTheme="minorHAnsi" w:cs="Symbol"/>
          <w:i/>
          <w:sz w:val="21"/>
        </w:rPr>
        <w:t>DEPARTMENTAL POLICY</w:t>
      </w:r>
      <w:r w:rsidR="00DC69F8" w:rsidRPr="003A561D">
        <w:rPr>
          <w:rFonts w:asciiTheme="minorHAnsi" w:eastAsia="Symbol" w:hAnsiTheme="minorHAnsi" w:cs="Symbol"/>
          <w:i/>
          <w:sz w:val="21"/>
        </w:rPr>
        <w:t xml:space="preserve"> AND MISSED CLASSES</w:t>
      </w:r>
    </w:p>
    <w:p w:rsidR="00493FF5" w:rsidRPr="003A561D" w:rsidRDefault="0039573F" w:rsidP="00306C0B">
      <w:pPr>
        <w:pStyle w:val="PlainText"/>
        <w:rPr>
          <w:rFonts w:asciiTheme="minorHAnsi" w:eastAsia="Symbol" w:hAnsiTheme="minorHAnsi" w:cs="Symbol"/>
          <w:sz w:val="21"/>
        </w:rPr>
      </w:pPr>
      <w:r w:rsidRPr="003A561D">
        <w:rPr>
          <w:rFonts w:asciiTheme="minorHAnsi" w:eastAsia="Symbol" w:hAnsiTheme="minorHAnsi" w:cs="Symbol"/>
          <w:sz w:val="21"/>
        </w:rPr>
        <w:t>Departments must develop and document a GTF absence procedure. This procedure will be added to the GDRS in the next revision cycle</w:t>
      </w:r>
      <w:r w:rsidR="004C72DB">
        <w:rPr>
          <w:rFonts w:asciiTheme="minorHAnsi" w:eastAsia="Symbol" w:hAnsiTheme="minorHAnsi" w:cs="Symbol"/>
          <w:sz w:val="21"/>
        </w:rPr>
        <w:t xml:space="preserve">, scheduled for the spring term. </w:t>
      </w:r>
      <w:r w:rsidR="004C72DB" w:rsidRPr="004C72DB">
        <w:rPr>
          <w:rFonts w:asciiTheme="minorHAnsi" w:eastAsia="Symbol" w:hAnsiTheme="minorHAnsi" w:cs="Symbol"/>
          <w:sz w:val="21"/>
          <w:u w:val="single"/>
        </w:rPr>
        <w:t>In the meantime, we have extended the date by which the policy</w:t>
      </w:r>
      <w:r w:rsidRPr="004C72DB">
        <w:rPr>
          <w:rFonts w:asciiTheme="minorHAnsi" w:eastAsia="Symbol" w:hAnsiTheme="minorHAnsi" w:cs="Symbol"/>
          <w:sz w:val="21"/>
          <w:u w:val="single"/>
        </w:rPr>
        <w:t xml:space="preserve"> must be communicated to </w:t>
      </w:r>
      <w:r w:rsidR="004C72DB" w:rsidRPr="004C72DB">
        <w:rPr>
          <w:rFonts w:asciiTheme="minorHAnsi" w:eastAsia="Symbol" w:hAnsiTheme="minorHAnsi" w:cs="Symbol"/>
          <w:sz w:val="21"/>
          <w:u w:val="single"/>
        </w:rPr>
        <w:t>all GTFs by email to March 10, 2015</w:t>
      </w:r>
      <w:r w:rsidRPr="003A561D">
        <w:rPr>
          <w:rFonts w:asciiTheme="minorHAnsi" w:eastAsia="Symbol" w:hAnsiTheme="minorHAnsi" w:cs="Symbol"/>
          <w:sz w:val="21"/>
        </w:rPr>
        <w:t>.</w:t>
      </w:r>
      <w:r w:rsidR="00493FF5" w:rsidRPr="003A561D">
        <w:rPr>
          <w:rFonts w:asciiTheme="minorHAnsi" w:eastAsia="Symbol" w:hAnsiTheme="minorHAnsi" w:cs="Symbol"/>
          <w:sz w:val="21"/>
        </w:rPr>
        <w:t xml:space="preserve"> Please attend to the following as you prepare this communication: </w:t>
      </w:r>
    </w:p>
    <w:p w:rsidR="00493FF5"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Clearly outline a procedure that all GTFs can use to notify the department</w:t>
      </w:r>
      <w:r w:rsidR="007D3B56">
        <w:rPr>
          <w:rFonts w:asciiTheme="minorHAnsi" w:eastAsia="Symbol" w:hAnsiTheme="minorHAnsi" w:cs="Symbol"/>
          <w:sz w:val="21"/>
        </w:rPr>
        <w:t xml:space="preserve"> (e.g., supervisor or whoever needs to take action)</w:t>
      </w:r>
      <w:r w:rsidRPr="003A561D">
        <w:rPr>
          <w:rFonts w:asciiTheme="minorHAnsi" w:eastAsia="Symbol" w:hAnsiTheme="minorHAnsi" w:cs="Symbol"/>
          <w:sz w:val="21"/>
        </w:rPr>
        <w:t xml:space="preserve"> of an absence</w:t>
      </w:r>
    </w:p>
    <w:p w:rsidR="00493FF5"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Include a designated point-person to whom the GTF should report. </w:t>
      </w:r>
    </w:p>
    <w:p w:rsidR="00493FF5"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Include a reference to Article 28, Absences, in the procedure. </w:t>
      </w:r>
    </w:p>
    <w:p w:rsidR="00493FF5"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CC </w:t>
      </w:r>
      <w:hyperlink r:id="rId13" w:history="1">
        <w:r w:rsidRPr="003A561D">
          <w:rPr>
            <w:rStyle w:val="Hyperlink"/>
            <w:rFonts w:asciiTheme="minorHAnsi" w:eastAsia="Symbol" w:hAnsiTheme="minorHAnsi" w:cs="Symbol"/>
            <w:sz w:val="21"/>
          </w:rPr>
          <w:t>gtffcba@uoregon.edu</w:t>
        </w:r>
      </w:hyperlink>
      <w:r w:rsidRPr="003A561D">
        <w:rPr>
          <w:rFonts w:asciiTheme="minorHAnsi" w:eastAsia="Symbol" w:hAnsiTheme="minorHAnsi" w:cs="Symbol"/>
          <w:sz w:val="21"/>
        </w:rPr>
        <w:t xml:space="preserve"> on the message to your GTFs.</w:t>
      </w:r>
    </w:p>
    <w:p w:rsidR="0039573F"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Departments that maintain information for GTFs in a handbook or online should add this information promptly to those resources. </w:t>
      </w:r>
      <w:r w:rsidR="0039573F" w:rsidRPr="003A561D">
        <w:rPr>
          <w:rFonts w:asciiTheme="minorHAnsi" w:eastAsia="Symbol" w:hAnsiTheme="minorHAnsi" w:cs="Symbol"/>
          <w:sz w:val="21"/>
        </w:rPr>
        <w:t xml:space="preserve"> </w:t>
      </w:r>
    </w:p>
    <w:p w:rsidR="00493FF5" w:rsidRPr="003A561D"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Regarding substitutes, the CBA states that in no instance shall a GTF be required to pay for a substitute and if no substitute is found, the department may elect to cancel a class. </w:t>
      </w:r>
    </w:p>
    <w:p w:rsidR="00493FF5" w:rsidRDefault="00493FF5" w:rsidP="00493FF5">
      <w:pPr>
        <w:pStyle w:val="PlainText"/>
        <w:numPr>
          <w:ilvl w:val="0"/>
          <w:numId w:val="18"/>
        </w:numPr>
        <w:rPr>
          <w:rFonts w:asciiTheme="minorHAnsi" w:eastAsia="Symbol" w:hAnsiTheme="minorHAnsi" w:cs="Symbol"/>
          <w:sz w:val="21"/>
        </w:rPr>
      </w:pPr>
      <w:r w:rsidRPr="003A561D">
        <w:rPr>
          <w:rFonts w:asciiTheme="minorHAnsi" w:eastAsia="Symbol" w:hAnsiTheme="minorHAnsi" w:cs="Symbol"/>
          <w:sz w:val="21"/>
        </w:rPr>
        <w:t xml:space="preserve">The CBA states that whenever possible, the GTF (or a designee if the GTF cannot do so him/herself) will provide the department with information about where he/she left off (e.g., in the previous class in the case of a teaching GTF). </w:t>
      </w:r>
    </w:p>
    <w:p w:rsidR="004C72DB" w:rsidRDefault="004C72DB" w:rsidP="004C72DB">
      <w:pPr>
        <w:pStyle w:val="PlainText"/>
        <w:rPr>
          <w:rFonts w:asciiTheme="minorHAnsi" w:eastAsia="Symbol" w:hAnsiTheme="minorHAnsi" w:cs="Symbol"/>
          <w:sz w:val="21"/>
        </w:rPr>
      </w:pPr>
    </w:p>
    <w:p w:rsidR="004C72DB" w:rsidRDefault="004C72DB" w:rsidP="004C72DB">
      <w:pPr>
        <w:pStyle w:val="PlainText"/>
        <w:rPr>
          <w:rFonts w:asciiTheme="minorHAnsi" w:eastAsia="Symbol" w:hAnsiTheme="minorHAnsi" w:cs="Symbol"/>
          <w:sz w:val="21"/>
        </w:rPr>
      </w:pPr>
      <w:r>
        <w:rPr>
          <w:rFonts w:asciiTheme="minorHAnsi" w:eastAsia="Symbol" w:hAnsiTheme="minorHAnsi" w:cs="Symbol"/>
          <w:sz w:val="21"/>
        </w:rPr>
        <w:t>In response to repeated requests for sample language, here is a template for departments’ use. Please be sure your policy aligns with your actual practice or the practice you plan to implement.</w:t>
      </w:r>
    </w:p>
    <w:p w:rsidR="004C72DB" w:rsidRDefault="004C72DB" w:rsidP="004C72DB">
      <w:pPr>
        <w:pStyle w:val="PlainText"/>
        <w:rPr>
          <w:rFonts w:asciiTheme="minorHAnsi" w:eastAsia="Symbol" w:hAnsiTheme="minorHAnsi" w:cs="Symbol"/>
          <w:sz w:val="21"/>
        </w:rPr>
      </w:pPr>
    </w:p>
    <w:p w:rsidR="00A35861" w:rsidRPr="00A35861" w:rsidRDefault="00A35861" w:rsidP="00A35861">
      <w:pPr>
        <w:spacing w:line="276" w:lineRule="exact"/>
        <w:ind w:left="720"/>
        <w:textAlignment w:val="baseline"/>
        <w:rPr>
          <w:rFonts w:asciiTheme="minorHAnsi" w:hAnsiTheme="minorHAnsi"/>
          <w:i/>
          <w:iCs/>
          <w:sz w:val="21"/>
          <w:szCs w:val="21"/>
        </w:rPr>
      </w:pPr>
      <w:r w:rsidRPr="00A35861">
        <w:rPr>
          <w:rFonts w:asciiTheme="minorHAnsi" w:hAnsiTheme="minorHAnsi"/>
          <w:i/>
          <w:iCs/>
          <w:sz w:val="21"/>
          <w:szCs w:val="21"/>
        </w:rPr>
        <w:t>NOTIFICATION. If you are unable to attend work at the scheduled time or to meet a class as scheduled, you must notify [INSERT TITLE OR NAME (instructor, supervisor, assistant department head, graduate coordinator…)] as soon as possible, including, if possible, in advance of the scheduled work assignment or class that you are unable to attend. Do not cancel the class without permission from [INSERT…].  To the extent possible, provide the department with information about where you left off (e.g., in the previous class in the case of a teaching GTF). If you are able, please attempt to reach [INSERT…] by both phone and email.</w:t>
      </w:r>
    </w:p>
    <w:p w:rsidR="00A35861" w:rsidRPr="00A35861" w:rsidRDefault="00A35861" w:rsidP="00A35861">
      <w:pPr>
        <w:spacing w:line="276" w:lineRule="exact"/>
        <w:ind w:left="720"/>
        <w:textAlignment w:val="baseline"/>
        <w:rPr>
          <w:rFonts w:asciiTheme="minorHAnsi" w:hAnsiTheme="minorHAnsi"/>
          <w:i/>
          <w:iCs/>
          <w:sz w:val="21"/>
          <w:szCs w:val="21"/>
        </w:rPr>
      </w:pPr>
    </w:p>
    <w:p w:rsidR="00A35861" w:rsidRPr="00A35861" w:rsidRDefault="00A35861" w:rsidP="00A35861">
      <w:pPr>
        <w:autoSpaceDE w:val="0"/>
        <w:autoSpaceDN w:val="0"/>
        <w:ind w:left="720"/>
        <w:rPr>
          <w:rFonts w:asciiTheme="minorHAnsi" w:hAnsiTheme="minorHAnsi"/>
          <w:i/>
          <w:iCs/>
          <w:sz w:val="21"/>
          <w:szCs w:val="21"/>
        </w:rPr>
      </w:pPr>
      <w:r w:rsidRPr="00A35861">
        <w:rPr>
          <w:rFonts w:asciiTheme="minorHAnsi" w:hAnsiTheme="minorHAnsi"/>
          <w:i/>
          <w:iCs/>
          <w:sz w:val="21"/>
          <w:szCs w:val="21"/>
        </w:rPr>
        <w:lastRenderedPageBreak/>
        <w:t xml:space="preserve">In the case that you are unable to directly notify the department, you may designate someone to make your notification and provide the necessary information to [INSERT…] using this protocol. </w:t>
      </w:r>
    </w:p>
    <w:p w:rsidR="00A35861" w:rsidRPr="00A35861" w:rsidRDefault="00A35861" w:rsidP="00A35861">
      <w:pPr>
        <w:autoSpaceDE w:val="0"/>
        <w:autoSpaceDN w:val="0"/>
        <w:ind w:left="720"/>
        <w:rPr>
          <w:rFonts w:asciiTheme="minorHAnsi" w:hAnsiTheme="minorHAnsi"/>
          <w:i/>
          <w:iCs/>
          <w:sz w:val="21"/>
          <w:szCs w:val="21"/>
        </w:rPr>
      </w:pPr>
    </w:p>
    <w:p w:rsidR="00A35861" w:rsidRPr="00A35861" w:rsidRDefault="00A35861" w:rsidP="00A35861">
      <w:pPr>
        <w:autoSpaceDE w:val="0"/>
        <w:autoSpaceDN w:val="0"/>
        <w:ind w:left="720"/>
        <w:rPr>
          <w:rFonts w:asciiTheme="minorHAnsi" w:hAnsiTheme="minorHAnsi"/>
          <w:i/>
          <w:iCs/>
          <w:sz w:val="21"/>
          <w:szCs w:val="21"/>
        </w:rPr>
      </w:pPr>
      <w:r w:rsidRPr="00A35861">
        <w:rPr>
          <w:rFonts w:asciiTheme="minorHAnsi" w:hAnsiTheme="minorHAnsi"/>
          <w:i/>
          <w:iCs/>
          <w:sz w:val="21"/>
          <w:szCs w:val="21"/>
        </w:rPr>
        <w:t>If you are going to miss more than one work week, you or your designee must contact the Graduate School. The Graduate School will coordinate with the GTF and the department on any adjustment due to the GTF’s absence.</w:t>
      </w:r>
    </w:p>
    <w:p w:rsidR="00A35861" w:rsidRPr="00A35861" w:rsidRDefault="00A35861" w:rsidP="00A35861">
      <w:pPr>
        <w:spacing w:line="276" w:lineRule="exact"/>
        <w:ind w:left="720"/>
        <w:textAlignment w:val="baseline"/>
        <w:rPr>
          <w:rFonts w:asciiTheme="minorHAnsi" w:hAnsiTheme="minorHAnsi"/>
          <w:i/>
          <w:iCs/>
          <w:sz w:val="21"/>
          <w:szCs w:val="21"/>
        </w:rPr>
      </w:pPr>
      <w:r w:rsidRPr="00A35861">
        <w:rPr>
          <w:rFonts w:asciiTheme="minorHAnsi" w:hAnsiTheme="minorHAnsi"/>
          <w:i/>
          <w:iCs/>
          <w:sz w:val="21"/>
          <w:szCs w:val="21"/>
        </w:rPr>
        <w:t xml:space="preserve">                </w:t>
      </w:r>
    </w:p>
    <w:p w:rsidR="00A35861" w:rsidRDefault="00A35861" w:rsidP="00A35861">
      <w:pPr>
        <w:autoSpaceDE w:val="0"/>
        <w:autoSpaceDN w:val="0"/>
        <w:ind w:left="720"/>
        <w:rPr>
          <w:rFonts w:asciiTheme="minorHAnsi" w:hAnsiTheme="minorHAnsi"/>
          <w:i/>
          <w:iCs/>
          <w:sz w:val="21"/>
          <w:szCs w:val="21"/>
        </w:rPr>
      </w:pPr>
      <w:r w:rsidRPr="00A35861">
        <w:rPr>
          <w:rFonts w:asciiTheme="minorHAnsi" w:hAnsiTheme="minorHAnsi"/>
          <w:i/>
          <w:iCs/>
          <w:sz w:val="21"/>
          <w:szCs w:val="21"/>
        </w:rPr>
        <w:t>COVERAGE FOR TEACHING GTFs. If possible, please attempt to find an appropriate substitute to take your class and notify the department of the proposed substitute. If you are unable to do this, inform [INSERT…] so he/she can assist in finding a substitute. If no appropriate substitute is found, the department may elect to cancel the class.</w:t>
      </w:r>
      <w:r w:rsidR="007D3B56">
        <w:rPr>
          <w:rFonts w:asciiTheme="minorHAnsi" w:hAnsiTheme="minorHAnsi"/>
          <w:i/>
          <w:iCs/>
          <w:sz w:val="21"/>
          <w:szCs w:val="21"/>
        </w:rPr>
        <w:t xml:space="preserve"> </w:t>
      </w:r>
    </w:p>
    <w:p w:rsidR="007D3B56" w:rsidRPr="00A35861" w:rsidRDefault="007D3B56" w:rsidP="00A35861">
      <w:pPr>
        <w:autoSpaceDE w:val="0"/>
        <w:autoSpaceDN w:val="0"/>
        <w:ind w:left="720"/>
        <w:rPr>
          <w:rFonts w:asciiTheme="minorHAnsi" w:hAnsiTheme="minorHAnsi"/>
          <w:i/>
          <w:iCs/>
          <w:sz w:val="21"/>
          <w:szCs w:val="21"/>
        </w:rPr>
      </w:pPr>
    </w:p>
    <w:p w:rsidR="00A35861" w:rsidRPr="00A35861" w:rsidRDefault="00A35861" w:rsidP="00A35861">
      <w:pPr>
        <w:spacing w:line="276" w:lineRule="exact"/>
        <w:ind w:left="720"/>
        <w:textAlignment w:val="baseline"/>
        <w:rPr>
          <w:rFonts w:asciiTheme="minorHAnsi" w:hAnsiTheme="minorHAnsi"/>
          <w:i/>
          <w:iCs/>
          <w:sz w:val="21"/>
          <w:szCs w:val="21"/>
        </w:rPr>
      </w:pPr>
      <w:r w:rsidRPr="00A35861">
        <w:rPr>
          <w:rFonts w:asciiTheme="minorHAnsi" w:hAnsiTheme="minorHAnsi"/>
          <w:i/>
          <w:iCs/>
          <w:sz w:val="21"/>
          <w:szCs w:val="21"/>
        </w:rPr>
        <w:t xml:space="preserve">MAKE-UP WORK. Generally, for duties missed not related to a class meeting, please check in with [INSERT…] to determine when and how the missed work will be made up. </w:t>
      </w:r>
    </w:p>
    <w:p w:rsidR="00A35861" w:rsidRPr="00A35861" w:rsidRDefault="00A35861" w:rsidP="00A35861">
      <w:pPr>
        <w:autoSpaceDE w:val="0"/>
        <w:autoSpaceDN w:val="0"/>
        <w:rPr>
          <w:rFonts w:asciiTheme="minorHAnsi" w:hAnsiTheme="minorHAnsi"/>
          <w:i/>
          <w:iCs/>
          <w:sz w:val="21"/>
          <w:szCs w:val="21"/>
        </w:rPr>
      </w:pPr>
    </w:p>
    <w:p w:rsidR="00A35861" w:rsidRPr="00A35861" w:rsidRDefault="00A35861" w:rsidP="00A35861">
      <w:pPr>
        <w:autoSpaceDE w:val="0"/>
        <w:autoSpaceDN w:val="0"/>
        <w:ind w:left="720"/>
        <w:rPr>
          <w:rFonts w:asciiTheme="minorHAnsi" w:hAnsiTheme="minorHAnsi"/>
          <w:i/>
          <w:iCs/>
          <w:sz w:val="21"/>
          <w:szCs w:val="21"/>
        </w:rPr>
      </w:pPr>
      <w:r w:rsidRPr="00A35861">
        <w:rPr>
          <w:rFonts w:asciiTheme="minorHAnsi" w:hAnsiTheme="minorHAnsi"/>
          <w:i/>
          <w:iCs/>
          <w:sz w:val="21"/>
          <w:szCs w:val="21"/>
        </w:rPr>
        <w:t xml:space="preserve">PLANNED ABSENCES. If you are planning an approved absence during any working days of the term, be sure to notify [INSERT…] how to reach you (if possible). </w:t>
      </w:r>
    </w:p>
    <w:p w:rsidR="00A35861" w:rsidRPr="00A35861" w:rsidRDefault="00A35861" w:rsidP="00A35861">
      <w:pPr>
        <w:autoSpaceDE w:val="0"/>
        <w:autoSpaceDN w:val="0"/>
        <w:ind w:left="720"/>
        <w:rPr>
          <w:rFonts w:asciiTheme="minorHAnsi" w:hAnsiTheme="minorHAnsi"/>
          <w:i/>
          <w:iCs/>
          <w:sz w:val="21"/>
          <w:szCs w:val="21"/>
        </w:rPr>
      </w:pPr>
    </w:p>
    <w:p w:rsidR="00A35861" w:rsidRPr="00A35861" w:rsidRDefault="00A35861" w:rsidP="00A35861">
      <w:pPr>
        <w:autoSpaceDE w:val="0"/>
        <w:autoSpaceDN w:val="0"/>
        <w:ind w:left="720"/>
        <w:rPr>
          <w:rStyle w:val="Hyperlink"/>
          <w:rFonts w:asciiTheme="minorHAnsi" w:hAnsiTheme="minorHAnsi"/>
          <w:color w:val="auto"/>
          <w:sz w:val="21"/>
          <w:szCs w:val="21"/>
        </w:rPr>
      </w:pPr>
      <w:r w:rsidRPr="00A35861">
        <w:rPr>
          <w:rFonts w:asciiTheme="minorHAnsi" w:hAnsiTheme="minorHAnsi"/>
          <w:i/>
          <w:iCs/>
          <w:sz w:val="21"/>
          <w:szCs w:val="21"/>
        </w:rPr>
        <w:t xml:space="preserve">MORE INFO. More information about GTF absences-- including those related to the birth or placement of a child, a serious health condition, or the care of a partner, child, or parent for a serious health condition-- can be found in Articles 27 and 28 of the UO-GTFF Collective Bargaining Agreement, </w:t>
      </w:r>
      <w:hyperlink r:id="rId14" w:history="1">
        <w:r w:rsidRPr="00A35861">
          <w:rPr>
            <w:rStyle w:val="Hyperlink"/>
            <w:rFonts w:asciiTheme="minorHAnsi" w:hAnsiTheme="minorHAnsi"/>
            <w:i/>
            <w:iCs/>
            <w:sz w:val="21"/>
            <w:szCs w:val="21"/>
          </w:rPr>
          <w:t>http://hr.uoregon.edu/er/labor-agreements</w:t>
        </w:r>
      </w:hyperlink>
      <w:r w:rsidRPr="00A35861">
        <w:rPr>
          <w:rStyle w:val="Hyperlink"/>
          <w:rFonts w:asciiTheme="minorHAnsi" w:hAnsiTheme="minorHAnsi"/>
          <w:i/>
          <w:iCs/>
          <w:sz w:val="21"/>
          <w:szCs w:val="21"/>
        </w:rPr>
        <w:t xml:space="preserve"> </w:t>
      </w:r>
    </w:p>
    <w:p w:rsidR="00DC69F8" w:rsidRPr="003A561D" w:rsidRDefault="00DC69F8" w:rsidP="00A35861">
      <w:pPr>
        <w:pStyle w:val="PlainText"/>
        <w:rPr>
          <w:rFonts w:asciiTheme="minorHAnsi" w:eastAsia="Symbol" w:hAnsiTheme="minorHAnsi" w:cs="Symbol"/>
          <w:sz w:val="21"/>
        </w:rPr>
      </w:pPr>
    </w:p>
    <w:p w:rsidR="00DC69F8" w:rsidRPr="003A561D" w:rsidRDefault="00DC69F8" w:rsidP="00DC69F8">
      <w:pPr>
        <w:pStyle w:val="PlainText"/>
        <w:rPr>
          <w:rFonts w:asciiTheme="minorHAnsi" w:eastAsia="Symbol" w:hAnsiTheme="minorHAnsi" w:cs="Symbol"/>
          <w:sz w:val="21"/>
        </w:rPr>
      </w:pPr>
      <w:r w:rsidRPr="003A561D">
        <w:rPr>
          <w:rFonts w:asciiTheme="minorHAnsi" w:eastAsia="Symbol" w:hAnsiTheme="minorHAnsi" w:cs="Symbol"/>
          <w:i/>
          <w:sz w:val="21"/>
        </w:rPr>
        <w:t>COVERAGE FOR ABSENT GTFs</w:t>
      </w:r>
    </w:p>
    <w:p w:rsidR="00DC69F8" w:rsidRPr="003A561D" w:rsidRDefault="00493FF5" w:rsidP="00DC69F8">
      <w:pPr>
        <w:pStyle w:val="PlainText"/>
        <w:rPr>
          <w:rFonts w:asciiTheme="minorHAnsi" w:eastAsia="Symbol" w:hAnsiTheme="minorHAnsi" w:cs="Symbol"/>
          <w:sz w:val="21"/>
        </w:rPr>
      </w:pPr>
      <w:r w:rsidRPr="003A561D">
        <w:rPr>
          <w:rFonts w:asciiTheme="minorHAnsi" w:eastAsia="Symbol" w:hAnsiTheme="minorHAnsi" w:cs="Symbol"/>
          <w:sz w:val="21"/>
        </w:rPr>
        <w:t>When coverage is necessary, the employing unit should notify the Graduate School and the Graduate School will advise regarding such coverage.</w:t>
      </w:r>
      <w:r w:rsidR="00DC69F8" w:rsidRPr="003A561D">
        <w:rPr>
          <w:rFonts w:asciiTheme="minorHAnsi" w:eastAsia="Symbol" w:hAnsiTheme="minorHAnsi" w:cs="Symbol"/>
          <w:sz w:val="21"/>
        </w:rPr>
        <w:t xml:space="preserve"> This will also help us track the frequency of GTF coverage being required. </w:t>
      </w:r>
      <w:r w:rsidRPr="003A561D">
        <w:rPr>
          <w:rFonts w:asciiTheme="minorHAnsi" w:eastAsia="Symbol" w:hAnsiTheme="minorHAnsi" w:cs="Symbol"/>
          <w:sz w:val="21"/>
        </w:rPr>
        <w:t xml:space="preserve"> </w:t>
      </w:r>
    </w:p>
    <w:p w:rsidR="007D3B56" w:rsidRDefault="007D3B56" w:rsidP="007D3B56">
      <w:pPr>
        <w:autoSpaceDE w:val="0"/>
        <w:autoSpaceDN w:val="0"/>
        <w:rPr>
          <w:rFonts w:asciiTheme="minorHAnsi" w:eastAsia="Symbol" w:hAnsiTheme="minorHAnsi" w:cs="Symbol"/>
          <w:sz w:val="21"/>
          <w:szCs w:val="21"/>
        </w:rPr>
      </w:pPr>
    </w:p>
    <w:p w:rsidR="00493FF5" w:rsidRPr="005C5EF6" w:rsidRDefault="007D3B56" w:rsidP="005C5EF6">
      <w:pPr>
        <w:autoSpaceDE w:val="0"/>
        <w:autoSpaceDN w:val="0"/>
        <w:rPr>
          <w:rFonts w:asciiTheme="minorHAnsi" w:hAnsiTheme="minorHAnsi"/>
          <w:iCs/>
          <w:sz w:val="21"/>
          <w:szCs w:val="21"/>
        </w:rPr>
      </w:pPr>
      <w:r w:rsidRPr="005C5EF6">
        <w:rPr>
          <w:rFonts w:asciiTheme="minorHAnsi" w:hAnsiTheme="minorHAnsi"/>
          <w:iCs/>
          <w:sz w:val="21"/>
          <w:szCs w:val="21"/>
        </w:rPr>
        <w:t xml:space="preserve">Nothing in the CBA precludes </w:t>
      </w:r>
      <w:r w:rsidRPr="005C5EF6">
        <w:rPr>
          <w:rFonts w:asciiTheme="minorHAnsi" w:hAnsiTheme="minorHAnsi"/>
          <w:iCs/>
          <w:sz w:val="21"/>
          <w:szCs w:val="21"/>
        </w:rPr>
        <w:t xml:space="preserve">GTFs </w:t>
      </w:r>
      <w:r w:rsidRPr="005C5EF6">
        <w:rPr>
          <w:rFonts w:asciiTheme="minorHAnsi" w:hAnsiTheme="minorHAnsi"/>
          <w:iCs/>
          <w:sz w:val="21"/>
          <w:szCs w:val="21"/>
        </w:rPr>
        <w:t>from continuing</w:t>
      </w:r>
      <w:r w:rsidRPr="005C5EF6">
        <w:rPr>
          <w:rFonts w:asciiTheme="minorHAnsi" w:hAnsiTheme="minorHAnsi"/>
          <w:iCs/>
          <w:sz w:val="21"/>
          <w:szCs w:val="21"/>
        </w:rPr>
        <w:t xml:space="preserve"> to swap </w:t>
      </w:r>
      <w:r w:rsidR="005C5EF6">
        <w:rPr>
          <w:rFonts w:asciiTheme="minorHAnsi" w:hAnsiTheme="minorHAnsi"/>
          <w:iCs/>
          <w:sz w:val="21"/>
          <w:szCs w:val="21"/>
        </w:rPr>
        <w:t>duties/</w:t>
      </w:r>
      <w:r w:rsidRPr="005C5EF6">
        <w:rPr>
          <w:rFonts w:asciiTheme="minorHAnsi" w:hAnsiTheme="minorHAnsi"/>
          <w:iCs/>
          <w:sz w:val="21"/>
          <w:szCs w:val="21"/>
        </w:rPr>
        <w:t>coverage</w:t>
      </w:r>
      <w:r w:rsidR="005C5EF6">
        <w:rPr>
          <w:rFonts w:asciiTheme="minorHAnsi" w:hAnsiTheme="minorHAnsi"/>
          <w:iCs/>
          <w:sz w:val="21"/>
          <w:szCs w:val="21"/>
        </w:rPr>
        <w:t>, which we know to be a common practice</w:t>
      </w:r>
      <w:r w:rsidRPr="005C5EF6">
        <w:rPr>
          <w:rFonts w:asciiTheme="minorHAnsi" w:hAnsiTheme="minorHAnsi"/>
          <w:iCs/>
          <w:sz w:val="21"/>
          <w:szCs w:val="21"/>
        </w:rPr>
        <w:t>. GTFs asked to cover</w:t>
      </w:r>
      <w:r w:rsidRPr="005C5EF6">
        <w:rPr>
          <w:rFonts w:asciiTheme="minorHAnsi" w:hAnsiTheme="minorHAnsi"/>
          <w:iCs/>
          <w:sz w:val="21"/>
          <w:szCs w:val="21"/>
        </w:rPr>
        <w:t xml:space="preserve"> without a corresponding “swap”</w:t>
      </w:r>
      <w:r w:rsidRPr="005C5EF6">
        <w:rPr>
          <w:rFonts w:asciiTheme="minorHAnsi" w:hAnsiTheme="minorHAnsi"/>
          <w:iCs/>
          <w:sz w:val="21"/>
          <w:szCs w:val="21"/>
        </w:rPr>
        <w:t xml:space="preserve"> should be able to do so without exceeding their FTE</w:t>
      </w:r>
      <w:r w:rsidRPr="005C5EF6">
        <w:rPr>
          <w:rFonts w:asciiTheme="minorHAnsi" w:hAnsiTheme="minorHAnsi"/>
          <w:iCs/>
          <w:sz w:val="21"/>
          <w:szCs w:val="21"/>
        </w:rPr>
        <w:t>. Th</w:t>
      </w:r>
      <w:r w:rsidR="005C5EF6">
        <w:rPr>
          <w:rFonts w:asciiTheme="minorHAnsi" w:hAnsiTheme="minorHAnsi"/>
          <w:iCs/>
          <w:sz w:val="21"/>
          <w:szCs w:val="21"/>
        </w:rPr>
        <w:t>at said, th</w:t>
      </w:r>
      <w:r w:rsidRPr="005C5EF6">
        <w:rPr>
          <w:rFonts w:asciiTheme="minorHAnsi" w:hAnsiTheme="minorHAnsi"/>
          <w:iCs/>
          <w:sz w:val="21"/>
          <w:szCs w:val="21"/>
        </w:rPr>
        <w:t>e CBA is now explicit that</w:t>
      </w:r>
      <w:r w:rsidR="005C5EF6">
        <w:rPr>
          <w:rFonts w:asciiTheme="minorHAnsi" w:hAnsiTheme="minorHAnsi"/>
          <w:iCs/>
          <w:sz w:val="21"/>
          <w:szCs w:val="21"/>
        </w:rPr>
        <w:t xml:space="preserve"> </w:t>
      </w:r>
      <w:r w:rsidR="005C5EF6" w:rsidRPr="005C5EF6">
        <w:rPr>
          <w:rFonts w:asciiTheme="minorHAnsi" w:eastAsia="Symbol" w:hAnsiTheme="minorHAnsi" w:cs="Symbol"/>
          <w:sz w:val="21"/>
        </w:rPr>
        <w:t>i</w:t>
      </w:r>
      <w:r w:rsidR="00493FF5" w:rsidRPr="005C5EF6">
        <w:rPr>
          <w:rFonts w:asciiTheme="minorHAnsi" w:eastAsia="Symbol" w:hAnsiTheme="minorHAnsi" w:cs="Symbol"/>
          <w:sz w:val="21"/>
          <w:szCs w:val="21"/>
        </w:rPr>
        <w:t xml:space="preserve">f a GTF is assigned to cover for an absent GTF and those duties exceed the replacement GTF’s current FTE workload allowance, the coverage GTF’s FTE will need to be adjusted accordingly. </w:t>
      </w:r>
    </w:p>
    <w:p w:rsidR="0039573F" w:rsidRPr="003A561D" w:rsidRDefault="0039573F" w:rsidP="00306C0B">
      <w:pPr>
        <w:pStyle w:val="PlainText"/>
        <w:rPr>
          <w:rFonts w:asciiTheme="minorHAnsi" w:eastAsia="Symbol" w:hAnsiTheme="minorHAnsi" w:cs="Symbol"/>
          <w:sz w:val="21"/>
        </w:rPr>
      </w:pPr>
    </w:p>
    <w:p w:rsidR="007925DB" w:rsidRPr="003A561D" w:rsidRDefault="00DC69F8" w:rsidP="00306C0B">
      <w:pPr>
        <w:pStyle w:val="PlainText"/>
        <w:rPr>
          <w:rFonts w:asciiTheme="minorHAnsi" w:eastAsia="Symbol" w:hAnsiTheme="minorHAnsi" w:cs="Symbol"/>
          <w:i/>
          <w:sz w:val="21"/>
        </w:rPr>
      </w:pPr>
      <w:r w:rsidRPr="003A561D">
        <w:rPr>
          <w:rFonts w:asciiTheme="minorHAnsi" w:eastAsia="Symbol" w:hAnsiTheme="minorHAnsi" w:cs="Symbol"/>
          <w:i/>
          <w:sz w:val="21"/>
        </w:rPr>
        <w:t>GRADUATE SCHOOL CONSULTATION</w:t>
      </w:r>
    </w:p>
    <w:p w:rsidR="00306C0B" w:rsidRPr="003A561D" w:rsidRDefault="000A220B" w:rsidP="00306C0B">
      <w:pPr>
        <w:pStyle w:val="PlainText"/>
        <w:rPr>
          <w:rFonts w:asciiTheme="minorHAnsi" w:eastAsia="Symbol" w:hAnsiTheme="minorHAnsi" w:cs="Symbol"/>
          <w:sz w:val="21"/>
        </w:rPr>
      </w:pPr>
      <w:r w:rsidRPr="003A561D">
        <w:rPr>
          <w:rFonts w:asciiTheme="minorHAnsi" w:eastAsia="Symbol" w:hAnsiTheme="minorHAnsi" w:cs="Symbol"/>
          <w:sz w:val="21"/>
        </w:rPr>
        <w:t xml:space="preserve">If a GTF is going to miss more than one week of work, the GTF is now expected to contact the Graduate School. The Graduate School will then coordinate with the GTF on any necessary adjustments due to the GTF’s absence, such as adjusting the assignment and duties or reducing the GTF’s FTE for the term. Factors to be considered are the duration and timing of the absence, the GTF’s assignment, the GTF’s ability to perform assigned duties, </w:t>
      </w:r>
      <w:r w:rsidR="00E76259" w:rsidRPr="003A561D">
        <w:rPr>
          <w:rFonts w:asciiTheme="minorHAnsi" w:eastAsia="Symbol" w:hAnsiTheme="minorHAnsi" w:cs="Symbol"/>
          <w:sz w:val="21"/>
        </w:rPr>
        <w:t>and the impact of th</w:t>
      </w:r>
      <w:r w:rsidR="00E228C9" w:rsidRPr="003A561D">
        <w:rPr>
          <w:rFonts w:asciiTheme="minorHAnsi" w:eastAsia="Symbol" w:hAnsiTheme="minorHAnsi" w:cs="Symbol"/>
          <w:sz w:val="21"/>
        </w:rPr>
        <w:t>e absence on academic progress.</w:t>
      </w:r>
    </w:p>
    <w:p w:rsidR="00E76259" w:rsidRPr="003A561D" w:rsidRDefault="00E76259" w:rsidP="00306C0B">
      <w:pPr>
        <w:pStyle w:val="PlainText"/>
        <w:rPr>
          <w:rFonts w:asciiTheme="minorHAnsi" w:eastAsia="Symbol" w:hAnsiTheme="minorHAnsi" w:cs="Symbol"/>
          <w:sz w:val="21"/>
        </w:rPr>
      </w:pPr>
    </w:p>
    <w:p w:rsidR="00E76259" w:rsidRPr="003A561D" w:rsidRDefault="00E76259" w:rsidP="00306C0B">
      <w:pPr>
        <w:pStyle w:val="PlainText"/>
        <w:rPr>
          <w:rFonts w:asciiTheme="minorHAnsi" w:eastAsia="Symbol" w:hAnsiTheme="minorHAnsi" w:cs="Symbol"/>
          <w:i/>
          <w:sz w:val="21"/>
        </w:rPr>
      </w:pPr>
      <w:r w:rsidRPr="003A561D">
        <w:rPr>
          <w:rFonts w:asciiTheme="minorHAnsi" w:eastAsia="Symbol" w:hAnsiTheme="minorHAnsi" w:cs="Symbol"/>
          <w:i/>
          <w:sz w:val="21"/>
        </w:rPr>
        <w:t>FAMILY AND MEDICAL LEAVE (FML)</w:t>
      </w:r>
    </w:p>
    <w:p w:rsidR="00E76259" w:rsidRPr="003A561D" w:rsidRDefault="00E76259" w:rsidP="00306C0B">
      <w:pPr>
        <w:pStyle w:val="PlainText"/>
        <w:rPr>
          <w:rFonts w:asciiTheme="minorHAnsi" w:eastAsia="Symbol" w:hAnsiTheme="minorHAnsi" w:cs="Symbol"/>
          <w:sz w:val="21"/>
        </w:rPr>
      </w:pPr>
      <w:r w:rsidRPr="003A561D">
        <w:rPr>
          <w:rFonts w:asciiTheme="minorHAnsi" w:eastAsia="Symbol" w:hAnsiTheme="minorHAnsi" w:cs="Symbol"/>
          <w:sz w:val="21"/>
        </w:rPr>
        <w:t xml:space="preserve">GTFs continue to be eligible for up to 12 weeks of unpaid leave during any 12-month period for eligible medical or family-related reasons and provided they meet the outlined notice requirements. New in the 2014-16 CBA is that—only when taking an approved leave that meets the FML requirements-- GTFs appointed at .28 FTE or greater may retain their benefits (insurance access and premium support, tuition waiver, fee subsidy) for the term by performing work that meets a minimum of .16 FTE during the term in which the leave is taken. GTFs appointed at .27 FTE or less may retain these benefits for the term by performing work that meets a minimum of .14 FTE during the term in which the leave is taken. This minimum was formerly .20 FTE for all GTFs. </w:t>
      </w:r>
    </w:p>
    <w:p w:rsidR="005D3474" w:rsidRPr="003A561D" w:rsidRDefault="005D3474" w:rsidP="005D3474">
      <w:pPr>
        <w:pStyle w:val="PlainText"/>
        <w:rPr>
          <w:rFonts w:asciiTheme="minorHAnsi" w:hAnsiTheme="minorHAnsi" w:cs="Tahoma"/>
          <w:color w:val="000000"/>
          <w:sz w:val="21"/>
        </w:rPr>
      </w:pPr>
      <w:r w:rsidRPr="003A561D">
        <w:rPr>
          <w:rFonts w:asciiTheme="minorHAnsi" w:hAnsiTheme="minorHAnsi" w:cs="Tahoma"/>
          <w:color w:val="FF0000"/>
          <w:sz w:val="21"/>
        </w:rPr>
        <w:t> </w:t>
      </w:r>
    </w:p>
    <w:p w:rsidR="00A34501" w:rsidRPr="003A561D" w:rsidRDefault="00A34501"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Health, Safety and Work Environment</w:t>
      </w:r>
      <w:r w:rsidR="00311BD0" w:rsidRPr="003A561D">
        <w:rPr>
          <w:rFonts w:asciiTheme="minorHAnsi" w:hAnsiTheme="minorHAnsi" w:cs="Tahoma"/>
          <w:b/>
          <w:color w:val="000000"/>
          <w:sz w:val="21"/>
        </w:rPr>
        <w:t xml:space="preserve"> (Article 10)</w:t>
      </w:r>
    </w:p>
    <w:p w:rsidR="00A34501" w:rsidRPr="003A561D" w:rsidRDefault="00A34501" w:rsidP="005D3474">
      <w:pPr>
        <w:pStyle w:val="PlainText"/>
        <w:rPr>
          <w:rFonts w:asciiTheme="minorHAnsi" w:hAnsiTheme="minorHAnsi" w:cs="Tahoma"/>
          <w:color w:val="000000"/>
          <w:sz w:val="21"/>
        </w:rPr>
      </w:pPr>
      <w:r w:rsidRPr="003A561D">
        <w:rPr>
          <w:rFonts w:asciiTheme="minorHAnsi" w:hAnsiTheme="minorHAnsi" w:cs="Tahoma"/>
          <w:color w:val="000000"/>
          <w:sz w:val="21"/>
        </w:rPr>
        <w:lastRenderedPageBreak/>
        <w:t>Article 10 now clearly states that:</w:t>
      </w:r>
    </w:p>
    <w:p w:rsidR="00A34501" w:rsidRPr="003A561D" w:rsidRDefault="00A34501" w:rsidP="00A34501">
      <w:pPr>
        <w:pStyle w:val="PlainText"/>
        <w:numPr>
          <w:ilvl w:val="0"/>
          <w:numId w:val="17"/>
        </w:numPr>
        <w:rPr>
          <w:rFonts w:asciiTheme="minorHAnsi" w:hAnsiTheme="minorHAnsi" w:cs="Tahoma"/>
          <w:color w:val="000000"/>
          <w:sz w:val="21"/>
        </w:rPr>
      </w:pPr>
      <w:r w:rsidRPr="003A561D">
        <w:rPr>
          <w:rFonts w:asciiTheme="minorHAnsi" w:hAnsiTheme="minorHAnsi" w:cs="Tahoma"/>
          <w:color w:val="000000"/>
          <w:sz w:val="21"/>
        </w:rPr>
        <w:t>GTFs have the same responsibility as other academic and administrative employees to help maintain a safe, health</w:t>
      </w:r>
      <w:r w:rsidR="00B97D3B" w:rsidRPr="003A561D">
        <w:rPr>
          <w:rFonts w:asciiTheme="minorHAnsi" w:hAnsiTheme="minorHAnsi" w:cs="Tahoma"/>
          <w:color w:val="000000"/>
          <w:sz w:val="21"/>
        </w:rPr>
        <w:t>y</w:t>
      </w:r>
      <w:r w:rsidRPr="003A561D">
        <w:rPr>
          <w:rFonts w:asciiTheme="minorHAnsi" w:hAnsiTheme="minorHAnsi" w:cs="Tahoma"/>
          <w:color w:val="000000"/>
          <w:sz w:val="21"/>
        </w:rPr>
        <w:t xml:space="preserve"> and clean work environment, though carrying out this responsibility may not cause the GTF to exceed his/her workload. </w:t>
      </w:r>
    </w:p>
    <w:p w:rsidR="00A34501" w:rsidRPr="003A561D" w:rsidRDefault="00A34501" w:rsidP="00A34501">
      <w:pPr>
        <w:pStyle w:val="PlainText"/>
        <w:numPr>
          <w:ilvl w:val="0"/>
          <w:numId w:val="17"/>
        </w:numPr>
        <w:rPr>
          <w:rFonts w:asciiTheme="minorHAnsi" w:hAnsiTheme="minorHAnsi" w:cs="Tahoma"/>
          <w:color w:val="000000"/>
          <w:sz w:val="21"/>
        </w:rPr>
      </w:pPr>
      <w:r w:rsidRPr="003A561D">
        <w:rPr>
          <w:rFonts w:asciiTheme="minorHAnsi" w:hAnsiTheme="minorHAnsi" w:cs="Tahoma"/>
          <w:color w:val="000000"/>
          <w:sz w:val="21"/>
        </w:rPr>
        <w:t>GTF workspaces are to be provided with the same custodial services on the same schedule as other similar workspaces in the same building/department.</w:t>
      </w:r>
    </w:p>
    <w:p w:rsidR="00A34501" w:rsidRPr="003A561D" w:rsidRDefault="00A34501" w:rsidP="00A34501">
      <w:pPr>
        <w:pStyle w:val="PlainText"/>
        <w:numPr>
          <w:ilvl w:val="0"/>
          <w:numId w:val="17"/>
        </w:numPr>
        <w:rPr>
          <w:rFonts w:asciiTheme="minorHAnsi" w:hAnsiTheme="minorHAnsi" w:cs="Tahoma"/>
          <w:color w:val="000000"/>
          <w:sz w:val="21"/>
        </w:rPr>
      </w:pPr>
      <w:r w:rsidRPr="003A561D">
        <w:rPr>
          <w:rFonts w:asciiTheme="minorHAnsi" w:hAnsiTheme="minorHAnsi" w:cs="Tahoma"/>
          <w:color w:val="000000"/>
          <w:sz w:val="21"/>
        </w:rPr>
        <w:t xml:space="preserve">GTFs should be provided with easy and reasonable access to internet (not necessarily </w:t>
      </w:r>
      <w:r w:rsidR="00986C86" w:rsidRPr="003A561D">
        <w:rPr>
          <w:rFonts w:asciiTheme="minorHAnsi" w:hAnsiTheme="minorHAnsi" w:cs="Tahoma"/>
          <w:color w:val="000000"/>
          <w:sz w:val="21"/>
        </w:rPr>
        <w:t>Wi-Fi</w:t>
      </w:r>
      <w:r w:rsidRPr="003A561D">
        <w:rPr>
          <w:rFonts w:asciiTheme="minorHAnsi" w:hAnsiTheme="minorHAnsi" w:cs="Tahoma"/>
          <w:color w:val="000000"/>
          <w:sz w:val="21"/>
        </w:rPr>
        <w:t>) to carry out work assignments.</w:t>
      </w:r>
    </w:p>
    <w:p w:rsidR="00A34501" w:rsidRPr="003A561D" w:rsidRDefault="00A34501" w:rsidP="00A34501">
      <w:pPr>
        <w:pStyle w:val="PlainText"/>
        <w:numPr>
          <w:ilvl w:val="0"/>
          <w:numId w:val="17"/>
        </w:numPr>
        <w:rPr>
          <w:rFonts w:asciiTheme="minorHAnsi" w:hAnsiTheme="minorHAnsi" w:cs="Tahoma"/>
          <w:color w:val="000000"/>
          <w:sz w:val="21"/>
        </w:rPr>
      </w:pPr>
      <w:r w:rsidRPr="003A561D">
        <w:rPr>
          <w:rFonts w:asciiTheme="minorHAnsi" w:hAnsiTheme="minorHAnsi" w:cs="Tahoma"/>
          <w:color w:val="000000"/>
          <w:sz w:val="21"/>
        </w:rPr>
        <w:t>GTFs should have access to the same or similar kitchen facilities as other employees in the same department. They may request kitchen facilities where none exist.</w:t>
      </w:r>
    </w:p>
    <w:p w:rsidR="00A34501" w:rsidRPr="003A561D" w:rsidRDefault="00A34501" w:rsidP="00A34501">
      <w:pPr>
        <w:pStyle w:val="PlainText"/>
        <w:numPr>
          <w:ilvl w:val="0"/>
          <w:numId w:val="17"/>
        </w:numPr>
        <w:rPr>
          <w:rFonts w:asciiTheme="minorHAnsi" w:hAnsiTheme="minorHAnsi" w:cs="Tahoma"/>
          <w:color w:val="000000"/>
          <w:sz w:val="21"/>
        </w:rPr>
      </w:pPr>
      <w:r w:rsidRPr="003A561D">
        <w:rPr>
          <w:rFonts w:asciiTheme="minorHAnsi" w:hAnsiTheme="minorHAnsi" w:cs="Tahoma"/>
          <w:color w:val="000000"/>
          <w:sz w:val="21"/>
        </w:rPr>
        <w:t>In the event that office or workspace is temporarily made unavailable by the University (e.g., a workspace floods or is under construction), the department is to arrange alternate workspace or make an appropriate adjustment to work duties.</w:t>
      </w:r>
    </w:p>
    <w:p w:rsidR="00A34501" w:rsidRPr="003A561D" w:rsidRDefault="00A34501" w:rsidP="005D3474">
      <w:pPr>
        <w:pStyle w:val="PlainText"/>
        <w:rPr>
          <w:rFonts w:asciiTheme="minorHAnsi" w:hAnsiTheme="minorHAnsi" w:cs="Tahoma"/>
          <w:b/>
          <w:color w:val="000000"/>
          <w:sz w:val="21"/>
        </w:rPr>
      </w:pPr>
    </w:p>
    <w:p w:rsidR="00E66DA0" w:rsidRPr="003A561D" w:rsidRDefault="00E66DA0"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Performance Evaluation (Article 12)</w:t>
      </w:r>
      <w:r w:rsidRPr="003A561D">
        <w:rPr>
          <w:rFonts w:asciiTheme="minorHAnsi" w:hAnsiTheme="minorHAnsi" w:cs="Tahoma"/>
          <w:b/>
          <w:noProof/>
          <w:color w:val="000000"/>
          <w:sz w:val="21"/>
        </w:rPr>
        <w:t xml:space="preserve"> </w:t>
      </w:r>
    </w:p>
    <w:p w:rsidR="00A34501" w:rsidRPr="003A561D" w:rsidRDefault="00A34501" w:rsidP="005D3474">
      <w:pPr>
        <w:pStyle w:val="PlainText"/>
        <w:rPr>
          <w:rFonts w:asciiTheme="minorHAnsi" w:hAnsiTheme="minorHAnsi" w:cs="Tahoma"/>
          <w:color w:val="000000"/>
          <w:sz w:val="21"/>
        </w:rPr>
      </w:pPr>
      <w:r w:rsidRPr="003A561D">
        <w:rPr>
          <w:rFonts w:asciiTheme="minorHAnsi" w:hAnsiTheme="minorHAnsi" w:cs="Tahoma"/>
          <w:color w:val="000000"/>
          <w:sz w:val="21"/>
        </w:rPr>
        <w:t>Article 12 provides information about GTF performance evaluation and classroom observation. It states that a GTF may request to be observed in the classroom once per term. It also states that</w:t>
      </w:r>
      <w:r w:rsidR="00C61180" w:rsidRPr="003A561D">
        <w:rPr>
          <w:rFonts w:asciiTheme="minorHAnsi" w:hAnsiTheme="minorHAnsi" w:cs="Tahoma"/>
          <w:color w:val="000000"/>
          <w:sz w:val="21"/>
        </w:rPr>
        <w:t>, in teaching situations in which the GTF is not already evaluated by the students,</w:t>
      </w:r>
      <w:r w:rsidRPr="003A561D">
        <w:rPr>
          <w:rFonts w:asciiTheme="minorHAnsi" w:hAnsiTheme="minorHAnsi" w:cs="Tahoma"/>
          <w:color w:val="000000"/>
          <w:sz w:val="21"/>
        </w:rPr>
        <w:t xml:space="preserve"> a department </w:t>
      </w:r>
      <w:r w:rsidR="00C61180" w:rsidRPr="003A561D">
        <w:rPr>
          <w:rFonts w:asciiTheme="minorHAnsi" w:hAnsiTheme="minorHAnsi" w:cs="Tahoma"/>
          <w:color w:val="000000"/>
          <w:sz w:val="21"/>
        </w:rPr>
        <w:t>may conduct its own</w:t>
      </w:r>
      <w:r w:rsidRPr="003A561D">
        <w:rPr>
          <w:rFonts w:asciiTheme="minorHAnsi" w:hAnsiTheme="minorHAnsi" w:cs="Tahoma"/>
          <w:color w:val="000000"/>
          <w:sz w:val="21"/>
        </w:rPr>
        <w:t xml:space="preserve"> student </w:t>
      </w:r>
      <w:r w:rsidR="00C61180" w:rsidRPr="003A561D">
        <w:rPr>
          <w:rFonts w:asciiTheme="minorHAnsi" w:hAnsiTheme="minorHAnsi" w:cs="Tahoma"/>
          <w:color w:val="000000"/>
          <w:sz w:val="21"/>
        </w:rPr>
        <w:t xml:space="preserve">evaluation of the GTF once per term. </w:t>
      </w:r>
    </w:p>
    <w:p w:rsidR="00C61180" w:rsidRPr="003A561D" w:rsidRDefault="00C61180" w:rsidP="005D3474">
      <w:pPr>
        <w:pStyle w:val="PlainText"/>
        <w:rPr>
          <w:rFonts w:asciiTheme="minorHAnsi" w:hAnsiTheme="minorHAnsi" w:cs="Tahoma"/>
          <w:color w:val="000000"/>
          <w:sz w:val="21"/>
        </w:rPr>
      </w:pPr>
    </w:p>
    <w:p w:rsidR="00C61180" w:rsidRPr="003A561D" w:rsidRDefault="00C61180"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Discipline and Discharge</w:t>
      </w:r>
      <w:r w:rsidR="00311BD0" w:rsidRPr="003A561D">
        <w:rPr>
          <w:rFonts w:asciiTheme="minorHAnsi" w:hAnsiTheme="minorHAnsi" w:cs="Tahoma"/>
          <w:b/>
          <w:color w:val="000000"/>
          <w:sz w:val="21"/>
        </w:rPr>
        <w:t xml:space="preserve"> (Article 16)</w:t>
      </w:r>
    </w:p>
    <w:p w:rsidR="00C61180" w:rsidRPr="003A561D" w:rsidRDefault="00C61180"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Article 16 now defines discipline as (new item is underlined) written warning or reprimand, reduction in duties, discharge, and </w:t>
      </w:r>
      <w:r w:rsidRPr="003A561D">
        <w:rPr>
          <w:rFonts w:asciiTheme="minorHAnsi" w:hAnsiTheme="minorHAnsi" w:cs="Tahoma"/>
          <w:color w:val="000000"/>
          <w:sz w:val="21"/>
          <w:u w:val="single"/>
        </w:rPr>
        <w:t>the limitation of GTF employment based access to University property</w:t>
      </w:r>
      <w:r w:rsidRPr="003A561D">
        <w:rPr>
          <w:rFonts w:asciiTheme="minorHAnsi" w:hAnsiTheme="minorHAnsi" w:cs="Tahoma"/>
          <w:color w:val="000000"/>
          <w:sz w:val="21"/>
        </w:rPr>
        <w:t>. It also allows for substantial sanction or discharge on the first occurrence when warranted, and allows for a history of discipline to be taken into account in some circumstances.</w:t>
      </w:r>
    </w:p>
    <w:p w:rsidR="00C61180" w:rsidRPr="003A561D" w:rsidRDefault="00C61180" w:rsidP="005D3474">
      <w:pPr>
        <w:pStyle w:val="PlainText"/>
        <w:rPr>
          <w:rFonts w:asciiTheme="minorHAnsi" w:hAnsiTheme="minorHAnsi" w:cs="Tahoma"/>
          <w:color w:val="000000"/>
          <w:sz w:val="21"/>
        </w:rPr>
      </w:pPr>
    </w:p>
    <w:p w:rsidR="00C61180" w:rsidRPr="003A561D" w:rsidRDefault="00C61180" w:rsidP="005D3474">
      <w:pPr>
        <w:pStyle w:val="PlainText"/>
        <w:rPr>
          <w:rFonts w:asciiTheme="minorHAnsi" w:hAnsiTheme="minorHAnsi" w:cs="Tahoma"/>
          <w:i/>
          <w:color w:val="000000"/>
          <w:sz w:val="21"/>
        </w:rPr>
      </w:pPr>
      <w:r w:rsidRPr="003A561D">
        <w:rPr>
          <w:rFonts w:asciiTheme="minorHAnsi" w:hAnsiTheme="minorHAnsi" w:cs="Tahoma"/>
          <w:i/>
          <w:color w:val="000000"/>
          <w:sz w:val="21"/>
        </w:rPr>
        <w:t>ABANDONMENT OF DUTIES</w:t>
      </w:r>
    </w:p>
    <w:p w:rsidR="00C61180" w:rsidRPr="003A561D" w:rsidRDefault="00C61180"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 GTF who is absent without notifying his/her department for 10 working days (two weeks) may be considered to have abandoned his/her position and voluntarily resigned. Before terminating the GTF, the department must attempt to contact the GTF through all available means (email, phone, campus mail, postal service), giving the GTF five days (one week) to respond. Please consult the Graduate School for more information. We have a responsibility to inform the Union in these situations as well. </w:t>
      </w:r>
    </w:p>
    <w:p w:rsidR="00A34501" w:rsidRPr="003A561D" w:rsidRDefault="00A34501" w:rsidP="005D3474">
      <w:pPr>
        <w:pStyle w:val="PlainText"/>
        <w:rPr>
          <w:rFonts w:asciiTheme="minorHAnsi" w:hAnsiTheme="minorHAnsi" w:cs="Tahoma"/>
          <w:b/>
          <w:color w:val="000000"/>
          <w:sz w:val="21"/>
        </w:rPr>
      </w:pPr>
    </w:p>
    <w:p w:rsidR="00306C0B" w:rsidRPr="003A561D" w:rsidRDefault="00306C0B"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Appointments/Reappointments</w:t>
      </w:r>
      <w:r w:rsidR="00311BD0" w:rsidRPr="003A561D">
        <w:rPr>
          <w:rFonts w:asciiTheme="minorHAnsi" w:hAnsiTheme="minorHAnsi" w:cs="Tahoma"/>
          <w:b/>
          <w:color w:val="000000"/>
          <w:sz w:val="21"/>
        </w:rPr>
        <w:t xml:space="preserve"> (Article 17)</w:t>
      </w:r>
    </w:p>
    <w:p w:rsidR="00306C0B" w:rsidRPr="003A561D" w:rsidRDefault="00306C0B"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Article 17 now includes a reminder that hiring units may not select a particular candidate on the basis of cost (e.g., tuition). </w:t>
      </w:r>
    </w:p>
    <w:p w:rsidR="00966420" w:rsidRPr="003A561D" w:rsidRDefault="00966420" w:rsidP="005D3474">
      <w:pPr>
        <w:pStyle w:val="PlainText"/>
        <w:rPr>
          <w:rFonts w:asciiTheme="minorHAnsi" w:hAnsiTheme="minorHAnsi" w:cs="Tahoma"/>
          <w:color w:val="000000"/>
          <w:sz w:val="21"/>
        </w:rPr>
      </w:pPr>
    </w:p>
    <w:p w:rsidR="000A220B" w:rsidRPr="003A561D" w:rsidRDefault="000A220B" w:rsidP="00966420">
      <w:pPr>
        <w:pBdr>
          <w:bottom w:val="single" w:sz="12" w:space="1" w:color="auto"/>
        </w:pBdr>
        <w:rPr>
          <w:rFonts w:asciiTheme="minorHAnsi" w:hAnsiTheme="minorHAnsi" w:cs="Tahoma"/>
          <w:b/>
          <w:color w:val="000000"/>
          <w:sz w:val="21"/>
          <w:szCs w:val="21"/>
        </w:rPr>
      </w:pPr>
      <w:r w:rsidRPr="003A561D">
        <w:rPr>
          <w:rFonts w:asciiTheme="minorHAnsi" w:hAnsiTheme="minorHAnsi" w:cs="Tahoma"/>
          <w:b/>
          <w:color w:val="000000"/>
          <w:sz w:val="21"/>
          <w:szCs w:val="21"/>
        </w:rPr>
        <w:t>Criminal Records Checks</w:t>
      </w:r>
      <w:r w:rsidR="00311BD0" w:rsidRPr="003A561D">
        <w:rPr>
          <w:rFonts w:asciiTheme="minorHAnsi" w:hAnsiTheme="minorHAnsi" w:cs="Tahoma"/>
          <w:b/>
          <w:color w:val="000000"/>
          <w:sz w:val="21"/>
          <w:szCs w:val="21"/>
        </w:rPr>
        <w:t xml:space="preserve"> (Article </w:t>
      </w:r>
      <w:r w:rsidR="00653175" w:rsidRPr="003A561D">
        <w:rPr>
          <w:rFonts w:asciiTheme="minorHAnsi" w:hAnsiTheme="minorHAnsi" w:cs="Tahoma"/>
          <w:b/>
          <w:color w:val="000000"/>
          <w:sz w:val="21"/>
          <w:szCs w:val="21"/>
        </w:rPr>
        <w:t>35</w:t>
      </w:r>
      <w:r w:rsidR="00311BD0" w:rsidRPr="003A561D">
        <w:rPr>
          <w:rFonts w:asciiTheme="minorHAnsi" w:hAnsiTheme="minorHAnsi" w:cs="Tahoma"/>
          <w:b/>
          <w:color w:val="000000"/>
          <w:sz w:val="21"/>
          <w:szCs w:val="21"/>
        </w:rPr>
        <w:t>)</w:t>
      </w:r>
    </w:p>
    <w:p w:rsidR="000A220B" w:rsidRPr="003A561D" w:rsidRDefault="000A220B" w:rsidP="005D3474">
      <w:pPr>
        <w:pStyle w:val="PlainText"/>
        <w:rPr>
          <w:rFonts w:asciiTheme="minorHAnsi" w:hAnsiTheme="minorHAnsi" w:cs="Tahoma"/>
          <w:color w:val="000000"/>
          <w:sz w:val="21"/>
        </w:rPr>
      </w:pPr>
      <w:r w:rsidRPr="003A561D">
        <w:rPr>
          <w:rFonts w:asciiTheme="minorHAnsi" w:hAnsiTheme="minorHAnsi" w:cs="Tahoma"/>
          <w:color w:val="000000"/>
          <w:sz w:val="21"/>
        </w:rPr>
        <w:t xml:space="preserve">Although the University has had an official policy outlining its ability to perform criminal </w:t>
      </w:r>
      <w:r w:rsidR="00311BD0" w:rsidRPr="003A561D">
        <w:rPr>
          <w:rFonts w:asciiTheme="minorHAnsi" w:hAnsiTheme="minorHAnsi" w:cs="Tahoma"/>
          <w:color w:val="000000"/>
          <w:sz w:val="21"/>
        </w:rPr>
        <w:t xml:space="preserve">records, credit and background </w:t>
      </w:r>
      <w:r w:rsidRPr="003A561D">
        <w:rPr>
          <w:rFonts w:asciiTheme="minorHAnsi" w:hAnsiTheme="minorHAnsi" w:cs="Tahoma"/>
          <w:color w:val="000000"/>
          <w:sz w:val="21"/>
        </w:rPr>
        <w:t xml:space="preserve">checks </w:t>
      </w:r>
      <w:r w:rsidR="00311BD0" w:rsidRPr="003A561D">
        <w:rPr>
          <w:rFonts w:asciiTheme="minorHAnsi" w:hAnsiTheme="minorHAnsi" w:cs="Tahoma"/>
          <w:color w:val="000000"/>
          <w:sz w:val="21"/>
        </w:rPr>
        <w:t xml:space="preserve">of applicants since 2008 </w:t>
      </w:r>
      <w:r w:rsidRPr="003A561D">
        <w:rPr>
          <w:rFonts w:asciiTheme="minorHAnsi" w:hAnsiTheme="minorHAnsi" w:cs="Tahoma"/>
          <w:color w:val="000000"/>
          <w:sz w:val="21"/>
        </w:rPr>
        <w:t>(</w:t>
      </w:r>
      <w:hyperlink r:id="rId15" w:history="1">
        <w:r w:rsidR="00311BD0" w:rsidRPr="003A561D">
          <w:rPr>
            <w:rStyle w:val="Hyperlink"/>
            <w:rFonts w:asciiTheme="minorHAnsi" w:hAnsiTheme="minorHAnsi" w:cs="Tahoma"/>
            <w:sz w:val="21"/>
          </w:rPr>
          <w:t>http://policies.uoregon.edu/policy/by/1/0309-recruitment-and-selection/criminal-credit-and-related-background-checks-applicants</w:t>
        </w:r>
      </w:hyperlink>
      <w:r w:rsidR="00311BD0" w:rsidRPr="003A561D">
        <w:rPr>
          <w:rFonts w:asciiTheme="minorHAnsi" w:hAnsiTheme="minorHAnsi" w:cs="Tahoma"/>
          <w:color w:val="000000"/>
          <w:sz w:val="21"/>
        </w:rPr>
        <w:t>)</w:t>
      </w:r>
      <w:r w:rsidR="0028617A" w:rsidRPr="003A561D">
        <w:rPr>
          <w:rFonts w:asciiTheme="minorHAnsi" w:hAnsiTheme="minorHAnsi" w:cs="Tahoma"/>
          <w:color w:val="000000"/>
          <w:sz w:val="21"/>
        </w:rPr>
        <w:t>,</w:t>
      </w:r>
      <w:r w:rsidR="00311BD0" w:rsidRPr="003A561D">
        <w:rPr>
          <w:rFonts w:asciiTheme="minorHAnsi" w:hAnsiTheme="minorHAnsi" w:cs="Tahoma"/>
          <w:color w:val="000000"/>
          <w:sz w:val="21"/>
        </w:rPr>
        <w:t xml:space="preserve"> </w:t>
      </w:r>
      <w:r w:rsidRPr="003A561D">
        <w:rPr>
          <w:rFonts w:asciiTheme="minorHAnsi" w:hAnsiTheme="minorHAnsi" w:cs="Tahoma"/>
          <w:color w:val="000000"/>
          <w:sz w:val="21"/>
        </w:rPr>
        <w:t>a new article has been established in the</w:t>
      </w:r>
      <w:r w:rsidR="00311BD0" w:rsidRPr="003A561D">
        <w:rPr>
          <w:rFonts w:asciiTheme="minorHAnsi" w:hAnsiTheme="minorHAnsi" w:cs="Tahoma"/>
          <w:color w:val="000000"/>
          <w:sz w:val="21"/>
        </w:rPr>
        <w:t xml:space="preserve"> CBA detailing criminal records checks </w:t>
      </w:r>
      <w:r w:rsidRPr="003A561D">
        <w:rPr>
          <w:rFonts w:asciiTheme="minorHAnsi" w:hAnsiTheme="minorHAnsi" w:cs="Tahoma"/>
          <w:color w:val="000000"/>
          <w:sz w:val="21"/>
        </w:rPr>
        <w:t xml:space="preserve">in the context of GTF employment. </w:t>
      </w:r>
    </w:p>
    <w:p w:rsidR="000A220B" w:rsidRPr="003A561D" w:rsidRDefault="000A220B" w:rsidP="005D3474">
      <w:pPr>
        <w:pStyle w:val="PlainText"/>
        <w:rPr>
          <w:rFonts w:asciiTheme="minorHAnsi" w:hAnsiTheme="minorHAnsi" w:cs="Tahoma"/>
          <w:b/>
          <w:color w:val="000000"/>
          <w:sz w:val="21"/>
        </w:rPr>
      </w:pPr>
    </w:p>
    <w:p w:rsidR="000A220B" w:rsidRPr="003A561D" w:rsidRDefault="000A220B" w:rsidP="005D3474">
      <w:pPr>
        <w:pStyle w:val="PlainText"/>
        <w:pBdr>
          <w:bottom w:val="single" w:sz="12" w:space="1" w:color="auto"/>
        </w:pBdr>
        <w:rPr>
          <w:rFonts w:asciiTheme="minorHAnsi" w:hAnsiTheme="minorHAnsi" w:cs="Tahoma"/>
          <w:b/>
          <w:color w:val="000000"/>
          <w:sz w:val="21"/>
        </w:rPr>
      </w:pPr>
      <w:r w:rsidRPr="003A561D">
        <w:rPr>
          <w:rFonts w:asciiTheme="minorHAnsi" w:hAnsiTheme="minorHAnsi" w:cs="Tahoma"/>
          <w:b/>
          <w:color w:val="000000"/>
          <w:sz w:val="21"/>
        </w:rPr>
        <w:t>Drug and Alcohol Testing</w:t>
      </w:r>
      <w:r w:rsidR="00311BD0" w:rsidRPr="003A561D">
        <w:rPr>
          <w:rFonts w:asciiTheme="minorHAnsi" w:hAnsiTheme="minorHAnsi" w:cs="Tahoma"/>
          <w:b/>
          <w:color w:val="000000"/>
          <w:sz w:val="21"/>
        </w:rPr>
        <w:t xml:space="preserve"> (Article</w:t>
      </w:r>
      <w:r w:rsidR="00653175" w:rsidRPr="003A561D">
        <w:rPr>
          <w:rFonts w:asciiTheme="minorHAnsi" w:hAnsiTheme="minorHAnsi" w:cs="Tahoma"/>
          <w:b/>
          <w:color w:val="000000"/>
          <w:sz w:val="21"/>
        </w:rPr>
        <w:t xml:space="preserve"> 36</w:t>
      </w:r>
      <w:r w:rsidR="00311BD0" w:rsidRPr="003A561D">
        <w:rPr>
          <w:rFonts w:asciiTheme="minorHAnsi" w:hAnsiTheme="minorHAnsi" w:cs="Tahoma"/>
          <w:b/>
          <w:color w:val="000000"/>
          <w:sz w:val="21"/>
        </w:rPr>
        <w:t>)</w:t>
      </w:r>
    </w:p>
    <w:p w:rsidR="000A220B" w:rsidRPr="003A561D" w:rsidRDefault="000A220B" w:rsidP="005D3474">
      <w:pPr>
        <w:pStyle w:val="PlainText"/>
        <w:rPr>
          <w:rFonts w:asciiTheme="minorHAnsi" w:hAnsiTheme="minorHAnsi" w:cs="Tahoma"/>
          <w:color w:val="000000"/>
          <w:sz w:val="21"/>
        </w:rPr>
      </w:pPr>
      <w:r w:rsidRPr="003A561D">
        <w:rPr>
          <w:rFonts w:asciiTheme="minorHAnsi" w:hAnsiTheme="minorHAnsi" w:cs="Tahoma"/>
          <w:color w:val="000000"/>
          <w:sz w:val="21"/>
        </w:rPr>
        <w:t>This new provision outlines the conditions under which the University may conduct drug or alcohol testing of a GTF. The new article details who</w:t>
      </w:r>
      <w:r w:rsidR="0028617A" w:rsidRPr="003A561D">
        <w:rPr>
          <w:rFonts w:asciiTheme="minorHAnsi" w:hAnsiTheme="minorHAnsi" w:cs="Tahoma"/>
          <w:color w:val="000000"/>
          <w:sz w:val="21"/>
        </w:rPr>
        <w:t xml:space="preserve">, in the department, </w:t>
      </w:r>
      <w:r w:rsidR="00311BD0" w:rsidRPr="003A561D">
        <w:rPr>
          <w:rFonts w:asciiTheme="minorHAnsi" w:hAnsiTheme="minorHAnsi" w:cs="Tahoma"/>
          <w:color w:val="000000"/>
          <w:sz w:val="21"/>
        </w:rPr>
        <w:t xml:space="preserve">has the authority to initiate a </w:t>
      </w:r>
      <w:r w:rsidRPr="003A561D">
        <w:rPr>
          <w:rFonts w:asciiTheme="minorHAnsi" w:hAnsiTheme="minorHAnsi" w:cs="Tahoma"/>
          <w:color w:val="000000"/>
          <w:sz w:val="21"/>
        </w:rPr>
        <w:t xml:space="preserve">test and permissible actions upon receiving confirmation that the employee has been consuming drugs or alcohol while performing job duties. </w:t>
      </w:r>
    </w:p>
    <w:p w:rsidR="00AA6EFE" w:rsidRPr="003A561D" w:rsidRDefault="00AA6EFE" w:rsidP="005D3474">
      <w:pPr>
        <w:rPr>
          <w:rFonts w:asciiTheme="minorHAnsi" w:hAnsiTheme="minorHAnsi"/>
          <w:sz w:val="21"/>
          <w:szCs w:val="21"/>
        </w:rPr>
      </w:pPr>
    </w:p>
    <w:p w:rsidR="00966420" w:rsidRPr="003A561D" w:rsidRDefault="00966420" w:rsidP="005D3474">
      <w:pPr>
        <w:pBdr>
          <w:bottom w:val="single" w:sz="12" w:space="1" w:color="auto"/>
        </w:pBdr>
        <w:rPr>
          <w:rFonts w:asciiTheme="minorHAnsi" w:hAnsiTheme="minorHAnsi"/>
          <w:b/>
          <w:sz w:val="21"/>
          <w:szCs w:val="21"/>
        </w:rPr>
      </w:pPr>
      <w:r w:rsidRPr="003A561D">
        <w:rPr>
          <w:rFonts w:asciiTheme="minorHAnsi" w:hAnsiTheme="minorHAnsi"/>
          <w:b/>
          <w:sz w:val="21"/>
          <w:szCs w:val="21"/>
        </w:rPr>
        <w:t>Resources</w:t>
      </w:r>
    </w:p>
    <w:p w:rsidR="005C5EF6" w:rsidRPr="005C5EF6" w:rsidRDefault="00966420" w:rsidP="005D3474">
      <w:pPr>
        <w:pStyle w:val="ListParagraph"/>
        <w:numPr>
          <w:ilvl w:val="0"/>
          <w:numId w:val="23"/>
        </w:numPr>
        <w:rPr>
          <w:rFonts w:asciiTheme="minorHAnsi" w:hAnsiTheme="minorHAnsi"/>
          <w:sz w:val="21"/>
          <w:szCs w:val="21"/>
        </w:rPr>
      </w:pPr>
      <w:r w:rsidRPr="005C5EF6">
        <w:rPr>
          <w:rFonts w:asciiTheme="minorHAnsi" w:hAnsiTheme="minorHAnsi"/>
          <w:sz w:val="21"/>
          <w:szCs w:val="21"/>
        </w:rPr>
        <w:t xml:space="preserve">UO-GTFF 2014-2016 CBA, </w:t>
      </w:r>
      <w:hyperlink r:id="rId16" w:history="1">
        <w:r w:rsidR="005D6BBF" w:rsidRPr="005C5EF6">
          <w:rPr>
            <w:rStyle w:val="Hyperlink"/>
            <w:rFonts w:asciiTheme="minorHAnsi" w:hAnsiTheme="minorHAnsi"/>
            <w:sz w:val="21"/>
            <w:szCs w:val="21"/>
          </w:rPr>
          <w:t>http://hr.uoregon.edu/er/labor-agreements</w:t>
        </w:r>
      </w:hyperlink>
      <w:r w:rsidR="005D6BBF" w:rsidRPr="005C5EF6">
        <w:rPr>
          <w:rFonts w:asciiTheme="minorHAnsi" w:hAnsiTheme="minorHAnsi"/>
          <w:sz w:val="21"/>
          <w:szCs w:val="21"/>
        </w:rPr>
        <w:t xml:space="preserve"> </w:t>
      </w:r>
    </w:p>
    <w:p w:rsidR="005C5EF6" w:rsidRPr="005C5EF6" w:rsidRDefault="00966420" w:rsidP="005D3474">
      <w:pPr>
        <w:pStyle w:val="ListParagraph"/>
        <w:numPr>
          <w:ilvl w:val="0"/>
          <w:numId w:val="23"/>
        </w:numPr>
        <w:rPr>
          <w:rFonts w:asciiTheme="minorHAnsi" w:hAnsiTheme="minorHAnsi"/>
          <w:sz w:val="21"/>
          <w:szCs w:val="21"/>
        </w:rPr>
      </w:pPr>
      <w:r w:rsidRPr="005C5EF6">
        <w:rPr>
          <w:rFonts w:asciiTheme="minorHAnsi" w:hAnsiTheme="minorHAnsi"/>
          <w:sz w:val="21"/>
          <w:szCs w:val="21"/>
        </w:rPr>
        <w:t>Graduate School, 541-346-2807</w:t>
      </w:r>
    </w:p>
    <w:p w:rsidR="00B11662" w:rsidRPr="005C5EF6" w:rsidRDefault="00966420" w:rsidP="005C5EF6">
      <w:pPr>
        <w:pStyle w:val="ListParagraph"/>
        <w:numPr>
          <w:ilvl w:val="0"/>
          <w:numId w:val="23"/>
        </w:numPr>
        <w:rPr>
          <w:rFonts w:asciiTheme="minorHAnsi" w:hAnsiTheme="minorHAnsi"/>
          <w:sz w:val="21"/>
          <w:szCs w:val="21"/>
        </w:rPr>
        <w:sectPr w:rsidR="00B11662" w:rsidRPr="005C5EF6" w:rsidSect="00B11662">
          <w:headerReference w:type="default" r:id="rId17"/>
          <w:footerReference w:type="default" r:id="rId18"/>
          <w:pgSz w:w="12240" w:h="15840"/>
          <w:pgMar w:top="1440" w:right="1440" w:bottom="1440" w:left="1440" w:header="720" w:footer="720" w:gutter="0"/>
          <w:cols w:space="720"/>
          <w:docGrid w:linePitch="360"/>
        </w:sectPr>
      </w:pPr>
      <w:r w:rsidRPr="005C5EF6">
        <w:rPr>
          <w:rFonts w:asciiTheme="minorHAnsi" w:hAnsiTheme="minorHAnsi"/>
          <w:sz w:val="21"/>
          <w:szCs w:val="21"/>
        </w:rPr>
        <w:t xml:space="preserve">Employee and Labor Relations team </w:t>
      </w:r>
      <w:r w:rsidR="00B11662" w:rsidRPr="005C5EF6">
        <w:rPr>
          <w:rFonts w:asciiTheme="minorHAnsi" w:hAnsiTheme="minorHAnsi"/>
          <w:sz w:val="21"/>
          <w:szCs w:val="21"/>
        </w:rPr>
        <w:t>in Human Resources, 541-346-315</w:t>
      </w:r>
    </w:p>
    <w:p w:rsidR="00B11662" w:rsidRDefault="00B11662" w:rsidP="00B11662">
      <w:pPr>
        <w:jc w:val="center"/>
        <w:rPr>
          <w:rFonts w:asciiTheme="minorHAnsi" w:hAnsiTheme="minorHAnsi"/>
          <w:b/>
          <w:caps/>
          <w:color w:val="000000"/>
          <w:sz w:val="26"/>
          <w:szCs w:val="26"/>
        </w:rPr>
      </w:pPr>
      <w:r>
        <w:rPr>
          <w:rFonts w:asciiTheme="minorHAnsi" w:hAnsiTheme="minorHAnsi"/>
          <w:b/>
          <w:caps/>
          <w:color w:val="000000"/>
          <w:sz w:val="26"/>
          <w:szCs w:val="26"/>
        </w:rPr>
        <w:lastRenderedPageBreak/>
        <w:t xml:space="preserve">GTF </w:t>
      </w:r>
      <w:r w:rsidRPr="00F56666">
        <w:rPr>
          <w:rFonts w:asciiTheme="minorHAnsi" w:hAnsiTheme="minorHAnsi"/>
          <w:b/>
          <w:caps/>
          <w:color w:val="000000"/>
          <w:sz w:val="26"/>
          <w:szCs w:val="26"/>
        </w:rPr>
        <w:t>Workload Allocation Form</w:t>
      </w:r>
    </w:p>
    <w:p w:rsidR="00B11662" w:rsidRPr="00F56666" w:rsidRDefault="00B11662" w:rsidP="00B11662">
      <w:pPr>
        <w:jc w:val="center"/>
        <w:rPr>
          <w:rFonts w:asciiTheme="minorHAnsi" w:hAnsiTheme="minorHAnsi"/>
          <w:b/>
          <w:caps/>
          <w:color w:val="000000"/>
          <w:sz w:val="26"/>
          <w:szCs w:val="26"/>
        </w:rPr>
      </w:pPr>
      <w:r w:rsidRPr="00F56666">
        <w:rPr>
          <w:rFonts w:asciiTheme="minorHAnsi" w:hAnsiTheme="minorHAnsi"/>
          <w:b/>
          <w:caps/>
          <w:color w:val="000000"/>
          <w:sz w:val="26"/>
          <w:szCs w:val="26"/>
        </w:rPr>
        <w:t>Template</w:t>
      </w:r>
      <w:r>
        <w:rPr>
          <w:rFonts w:asciiTheme="minorHAnsi" w:hAnsiTheme="minorHAnsi"/>
          <w:b/>
          <w:caps/>
          <w:color w:val="000000"/>
          <w:sz w:val="26"/>
          <w:szCs w:val="26"/>
        </w:rPr>
        <w:t xml:space="preserve"> </w:t>
      </w:r>
      <w:r w:rsidRPr="00F92D0A">
        <w:rPr>
          <w:rFonts w:asciiTheme="minorHAnsi" w:hAnsiTheme="minorHAnsi"/>
          <w:color w:val="000000"/>
          <w:sz w:val="18"/>
          <w:szCs w:val="18"/>
        </w:rPr>
        <w:t>(Feb. 2015)</w:t>
      </w:r>
    </w:p>
    <w:p w:rsidR="00B11662" w:rsidRPr="00B11662" w:rsidRDefault="00B11662" w:rsidP="00B11662">
      <w:pPr>
        <w:rPr>
          <w:rFonts w:asciiTheme="minorHAnsi" w:hAnsiTheme="minorHAnsi"/>
          <w:b/>
          <w:color w:val="000000"/>
          <w:sz w:val="18"/>
          <w:szCs w:val="18"/>
        </w:rPr>
      </w:pPr>
    </w:p>
    <w:tbl>
      <w:tblPr>
        <w:tblStyle w:val="TableGrid"/>
        <w:tblW w:w="0" w:type="auto"/>
        <w:jc w:val="center"/>
        <w:tblLook w:val="04A0" w:firstRow="1" w:lastRow="0" w:firstColumn="1" w:lastColumn="0" w:noHBand="0" w:noVBand="1"/>
      </w:tblPr>
      <w:tblGrid>
        <w:gridCol w:w="1818"/>
        <w:gridCol w:w="2970"/>
        <w:gridCol w:w="1710"/>
        <w:gridCol w:w="3078"/>
      </w:tblGrid>
      <w:tr w:rsidR="00B11662" w:rsidRPr="00F92D0A" w:rsidTr="00C30949">
        <w:trPr>
          <w:jc w:val="center"/>
        </w:trPr>
        <w:tc>
          <w:tcPr>
            <w:tcW w:w="1818"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Department</w:t>
            </w:r>
            <w:r>
              <w:rPr>
                <w:rFonts w:asciiTheme="minorHAnsi" w:hAnsiTheme="minorHAnsi"/>
                <w:b/>
                <w:color w:val="000000"/>
                <w:sz w:val="20"/>
                <w:szCs w:val="20"/>
              </w:rPr>
              <w:t>/Unit</w:t>
            </w:r>
            <w:r w:rsidRPr="00F92D0A">
              <w:rPr>
                <w:rFonts w:asciiTheme="minorHAnsi" w:hAnsiTheme="minorHAnsi"/>
                <w:b/>
                <w:color w:val="000000"/>
                <w:sz w:val="20"/>
                <w:szCs w:val="20"/>
              </w:rPr>
              <w:t xml:space="preserve">: </w:t>
            </w:r>
          </w:p>
        </w:tc>
        <w:tc>
          <w:tcPr>
            <w:tcW w:w="2970" w:type="dxa"/>
          </w:tcPr>
          <w:p w:rsidR="00B11662" w:rsidRPr="00F92D0A" w:rsidRDefault="00B11662" w:rsidP="00C30949">
            <w:pPr>
              <w:rPr>
                <w:rFonts w:asciiTheme="minorHAnsi" w:hAnsiTheme="minorHAnsi"/>
                <w:b/>
                <w:color w:val="000000"/>
                <w:sz w:val="20"/>
                <w:szCs w:val="20"/>
              </w:rPr>
            </w:pPr>
          </w:p>
        </w:tc>
        <w:tc>
          <w:tcPr>
            <w:tcW w:w="1710"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Term*: </w:t>
            </w:r>
          </w:p>
        </w:tc>
        <w:tc>
          <w:tcPr>
            <w:tcW w:w="3078" w:type="dxa"/>
          </w:tcPr>
          <w:p w:rsidR="00B11662" w:rsidRPr="00F92D0A" w:rsidRDefault="00B11662" w:rsidP="00C30949">
            <w:pPr>
              <w:rPr>
                <w:rFonts w:asciiTheme="minorHAnsi" w:hAnsiTheme="minorHAnsi"/>
                <w:b/>
                <w:color w:val="000000"/>
                <w:sz w:val="20"/>
                <w:szCs w:val="20"/>
              </w:rPr>
            </w:pPr>
          </w:p>
        </w:tc>
      </w:tr>
      <w:tr w:rsidR="00B11662" w:rsidRPr="00F92D0A" w:rsidTr="00C30949">
        <w:trPr>
          <w:jc w:val="center"/>
        </w:trPr>
        <w:tc>
          <w:tcPr>
            <w:tcW w:w="1818"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GTF*: </w:t>
            </w:r>
          </w:p>
        </w:tc>
        <w:tc>
          <w:tcPr>
            <w:tcW w:w="2970" w:type="dxa"/>
          </w:tcPr>
          <w:p w:rsidR="00B11662" w:rsidRPr="00F92D0A" w:rsidRDefault="00B11662" w:rsidP="00C30949">
            <w:pPr>
              <w:rPr>
                <w:rFonts w:asciiTheme="minorHAnsi" w:hAnsiTheme="minorHAnsi"/>
                <w:b/>
                <w:color w:val="000000"/>
                <w:sz w:val="20"/>
                <w:szCs w:val="20"/>
              </w:rPr>
            </w:pPr>
          </w:p>
        </w:tc>
        <w:tc>
          <w:tcPr>
            <w:tcW w:w="1710"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FTE: </w:t>
            </w:r>
          </w:p>
        </w:tc>
        <w:tc>
          <w:tcPr>
            <w:tcW w:w="3078" w:type="dxa"/>
          </w:tcPr>
          <w:p w:rsidR="00B11662" w:rsidRPr="00F92D0A" w:rsidRDefault="00B11662" w:rsidP="00C30949">
            <w:pPr>
              <w:rPr>
                <w:rFonts w:asciiTheme="minorHAnsi" w:hAnsiTheme="minorHAnsi"/>
                <w:b/>
                <w:color w:val="000000"/>
                <w:sz w:val="20"/>
                <w:szCs w:val="20"/>
              </w:rPr>
            </w:pPr>
          </w:p>
        </w:tc>
      </w:tr>
      <w:tr w:rsidR="00B11662" w:rsidRPr="00F92D0A" w:rsidTr="00C30949">
        <w:trPr>
          <w:jc w:val="center"/>
        </w:trPr>
        <w:tc>
          <w:tcPr>
            <w:tcW w:w="1818"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Assignment </w:t>
            </w:r>
            <w:r w:rsidRPr="00B11662">
              <w:rPr>
                <w:rFonts w:asciiTheme="minorHAnsi" w:hAnsiTheme="minorHAnsi"/>
                <w:color w:val="000000"/>
                <w:sz w:val="18"/>
                <w:szCs w:val="18"/>
              </w:rPr>
              <w:t>(i.e., TA, RA, Sole Instructor, Grader, Other (specify)):</w:t>
            </w:r>
            <w:r w:rsidRPr="00F92D0A">
              <w:rPr>
                <w:rFonts w:asciiTheme="minorHAnsi" w:hAnsiTheme="minorHAnsi"/>
                <w:color w:val="000000"/>
                <w:sz w:val="20"/>
                <w:szCs w:val="20"/>
              </w:rPr>
              <w:t xml:space="preserve"> </w:t>
            </w:r>
          </w:p>
        </w:tc>
        <w:tc>
          <w:tcPr>
            <w:tcW w:w="2970" w:type="dxa"/>
          </w:tcPr>
          <w:p w:rsidR="00B11662" w:rsidRPr="00F92D0A" w:rsidRDefault="00B11662" w:rsidP="00C30949">
            <w:pPr>
              <w:rPr>
                <w:rFonts w:asciiTheme="minorHAnsi" w:hAnsiTheme="minorHAnsi"/>
                <w:b/>
                <w:color w:val="000000"/>
                <w:sz w:val="20"/>
                <w:szCs w:val="20"/>
              </w:rPr>
            </w:pPr>
          </w:p>
        </w:tc>
        <w:tc>
          <w:tcPr>
            <w:tcW w:w="1710"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GTF Supervisor</w:t>
            </w:r>
            <w:r w:rsidRPr="00B11662">
              <w:rPr>
                <w:rFonts w:asciiTheme="minorHAnsi" w:hAnsiTheme="minorHAnsi"/>
                <w:b/>
                <w:color w:val="000000"/>
                <w:sz w:val="18"/>
                <w:szCs w:val="18"/>
              </w:rPr>
              <w:t xml:space="preserve">, </w:t>
            </w:r>
            <w:r w:rsidRPr="00B11662">
              <w:rPr>
                <w:rFonts w:asciiTheme="minorHAnsi" w:hAnsiTheme="minorHAnsi"/>
                <w:color w:val="000000"/>
                <w:sz w:val="18"/>
                <w:szCs w:val="18"/>
              </w:rPr>
              <w:t>if different from Instructor or if Instructor is not applicable*</w:t>
            </w:r>
            <w:r w:rsidRPr="00B11662">
              <w:rPr>
                <w:rFonts w:asciiTheme="minorHAnsi" w:hAnsiTheme="minorHAnsi"/>
                <w:b/>
                <w:color w:val="000000"/>
                <w:sz w:val="18"/>
                <w:szCs w:val="18"/>
              </w:rPr>
              <w:t>:</w:t>
            </w:r>
          </w:p>
        </w:tc>
        <w:tc>
          <w:tcPr>
            <w:tcW w:w="3078" w:type="dxa"/>
          </w:tcPr>
          <w:p w:rsidR="00B11662" w:rsidRPr="00F92D0A" w:rsidRDefault="00B11662" w:rsidP="00C30949">
            <w:pPr>
              <w:rPr>
                <w:rFonts w:asciiTheme="minorHAnsi" w:hAnsiTheme="minorHAnsi"/>
                <w:b/>
                <w:color w:val="000000"/>
                <w:sz w:val="20"/>
                <w:szCs w:val="20"/>
              </w:rPr>
            </w:pPr>
          </w:p>
        </w:tc>
      </w:tr>
      <w:tr w:rsidR="00B11662" w:rsidRPr="00F92D0A" w:rsidTr="00C30949">
        <w:trPr>
          <w:jc w:val="center"/>
        </w:trPr>
        <w:tc>
          <w:tcPr>
            <w:tcW w:w="1818"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Instructor, if applicable*: </w:t>
            </w:r>
          </w:p>
        </w:tc>
        <w:tc>
          <w:tcPr>
            <w:tcW w:w="2970" w:type="dxa"/>
          </w:tcPr>
          <w:p w:rsidR="00B11662" w:rsidRPr="00F92D0A" w:rsidRDefault="00B11662" w:rsidP="00C30949">
            <w:pPr>
              <w:rPr>
                <w:rFonts w:asciiTheme="minorHAnsi" w:hAnsiTheme="minorHAnsi"/>
                <w:b/>
                <w:color w:val="000000"/>
                <w:sz w:val="20"/>
                <w:szCs w:val="20"/>
              </w:rPr>
            </w:pPr>
          </w:p>
        </w:tc>
        <w:tc>
          <w:tcPr>
            <w:tcW w:w="1710" w:type="dxa"/>
          </w:tcPr>
          <w:p w:rsidR="00B11662" w:rsidRPr="00F92D0A" w:rsidRDefault="00B11662" w:rsidP="00C30949">
            <w:pPr>
              <w:rPr>
                <w:rFonts w:asciiTheme="minorHAnsi" w:hAnsiTheme="minorHAnsi"/>
                <w:b/>
                <w:color w:val="000000"/>
                <w:sz w:val="20"/>
                <w:szCs w:val="20"/>
              </w:rPr>
            </w:pPr>
            <w:r w:rsidRPr="00F92D0A">
              <w:rPr>
                <w:rFonts w:asciiTheme="minorHAnsi" w:hAnsiTheme="minorHAnsi"/>
                <w:b/>
                <w:color w:val="000000"/>
                <w:sz w:val="20"/>
                <w:szCs w:val="20"/>
              </w:rPr>
              <w:t xml:space="preserve">Course, if applicable: </w:t>
            </w:r>
          </w:p>
        </w:tc>
        <w:tc>
          <w:tcPr>
            <w:tcW w:w="3078" w:type="dxa"/>
          </w:tcPr>
          <w:p w:rsidR="00B11662" w:rsidRPr="00F92D0A" w:rsidRDefault="00B11662" w:rsidP="00C30949">
            <w:pPr>
              <w:rPr>
                <w:rFonts w:asciiTheme="minorHAnsi" w:hAnsiTheme="minorHAnsi"/>
                <w:b/>
                <w:color w:val="000000"/>
                <w:sz w:val="20"/>
                <w:szCs w:val="20"/>
              </w:rPr>
            </w:pPr>
          </w:p>
        </w:tc>
      </w:tr>
    </w:tbl>
    <w:p w:rsidR="00B11662" w:rsidRPr="00B11662" w:rsidRDefault="00B11662" w:rsidP="00B11662">
      <w:pPr>
        <w:ind w:left="6480" w:firstLine="720"/>
        <w:rPr>
          <w:rFonts w:asciiTheme="minorHAnsi" w:hAnsiTheme="minorHAnsi"/>
          <w:color w:val="000000"/>
          <w:sz w:val="18"/>
          <w:szCs w:val="18"/>
        </w:rPr>
      </w:pPr>
    </w:p>
    <w:tbl>
      <w:tblPr>
        <w:tblStyle w:val="TableGrid"/>
        <w:tblW w:w="0" w:type="auto"/>
        <w:jc w:val="center"/>
        <w:tblLook w:val="04A0" w:firstRow="1" w:lastRow="0" w:firstColumn="1" w:lastColumn="0" w:noHBand="0" w:noVBand="1"/>
      </w:tblPr>
      <w:tblGrid>
        <w:gridCol w:w="2875"/>
        <w:gridCol w:w="3361"/>
        <w:gridCol w:w="222"/>
        <w:gridCol w:w="3118"/>
      </w:tblGrid>
      <w:tr w:rsidR="00B11662" w:rsidRPr="00F92D0A" w:rsidTr="00C30949">
        <w:trPr>
          <w:jc w:val="center"/>
        </w:trPr>
        <w:tc>
          <w:tcPr>
            <w:tcW w:w="2875" w:type="dxa"/>
          </w:tcPr>
          <w:p w:rsidR="00B11662" w:rsidRPr="00F92D0A" w:rsidRDefault="00B11662" w:rsidP="00C30949">
            <w:pPr>
              <w:rPr>
                <w:rFonts w:asciiTheme="minorHAnsi" w:hAnsiTheme="minorHAnsi"/>
                <w:b/>
                <w:color w:val="000000"/>
                <w:sz w:val="22"/>
                <w:szCs w:val="22"/>
              </w:rPr>
            </w:pPr>
            <w:r w:rsidRPr="00F92D0A">
              <w:rPr>
                <w:rFonts w:asciiTheme="minorHAnsi" w:hAnsiTheme="minorHAnsi"/>
                <w:b/>
                <w:color w:val="000000"/>
                <w:sz w:val="22"/>
                <w:szCs w:val="22"/>
              </w:rPr>
              <w:t>Task/Function</w:t>
            </w:r>
          </w:p>
        </w:tc>
        <w:tc>
          <w:tcPr>
            <w:tcW w:w="3361" w:type="dxa"/>
          </w:tcPr>
          <w:p w:rsidR="00B11662" w:rsidRPr="00F92D0A" w:rsidRDefault="00B11662" w:rsidP="00C30949">
            <w:pPr>
              <w:rPr>
                <w:rFonts w:asciiTheme="minorHAnsi" w:hAnsiTheme="minorHAnsi"/>
                <w:b/>
                <w:color w:val="000000"/>
                <w:sz w:val="22"/>
                <w:szCs w:val="22"/>
              </w:rPr>
            </w:pPr>
            <w:r w:rsidRPr="00F92D0A">
              <w:rPr>
                <w:rFonts w:asciiTheme="minorHAnsi" w:hAnsiTheme="minorHAnsi"/>
                <w:b/>
                <w:color w:val="000000"/>
                <w:sz w:val="22"/>
                <w:szCs w:val="22"/>
              </w:rPr>
              <w:t>Notes/Description</w:t>
            </w:r>
          </w:p>
        </w:tc>
        <w:tc>
          <w:tcPr>
            <w:tcW w:w="222" w:type="dxa"/>
          </w:tcPr>
          <w:p w:rsidR="00B11662" w:rsidRPr="00F92D0A" w:rsidRDefault="00B11662" w:rsidP="00C30949">
            <w:pPr>
              <w:rPr>
                <w:rFonts w:asciiTheme="minorHAnsi" w:hAnsiTheme="minorHAnsi"/>
                <w:b/>
                <w:color w:val="000000"/>
                <w:sz w:val="22"/>
                <w:szCs w:val="22"/>
              </w:rPr>
            </w:pPr>
          </w:p>
        </w:tc>
        <w:tc>
          <w:tcPr>
            <w:tcW w:w="3118" w:type="dxa"/>
          </w:tcPr>
          <w:p w:rsidR="00B11662" w:rsidRPr="00F92D0A" w:rsidRDefault="00B11662" w:rsidP="00C30949">
            <w:pPr>
              <w:rPr>
                <w:rFonts w:asciiTheme="minorHAnsi" w:hAnsiTheme="minorHAnsi"/>
                <w:b/>
                <w:color w:val="000000"/>
                <w:sz w:val="22"/>
                <w:szCs w:val="22"/>
              </w:rPr>
            </w:pPr>
            <w:r w:rsidRPr="00F92D0A">
              <w:rPr>
                <w:rFonts w:asciiTheme="minorHAnsi" w:hAnsiTheme="minorHAnsi"/>
                <w:b/>
                <w:color w:val="000000"/>
                <w:sz w:val="22"/>
                <w:szCs w:val="22"/>
              </w:rPr>
              <w:t>Hours/Term</w:t>
            </w: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r w:rsidR="00B11662" w:rsidRPr="00F92D0A" w:rsidTr="00C30949">
        <w:trPr>
          <w:jc w:val="center"/>
        </w:trPr>
        <w:tc>
          <w:tcPr>
            <w:tcW w:w="2875" w:type="dxa"/>
          </w:tcPr>
          <w:p w:rsidR="00B11662" w:rsidRPr="00F92D0A" w:rsidRDefault="00B11662" w:rsidP="00C30949">
            <w:pPr>
              <w:spacing w:line="276" w:lineRule="auto"/>
              <w:rPr>
                <w:rFonts w:asciiTheme="minorHAnsi" w:hAnsiTheme="minorHAnsi"/>
                <w:b/>
                <w:color w:val="000000"/>
                <w:sz w:val="22"/>
                <w:szCs w:val="22"/>
              </w:rPr>
            </w:pPr>
          </w:p>
        </w:tc>
        <w:tc>
          <w:tcPr>
            <w:tcW w:w="3361" w:type="dxa"/>
          </w:tcPr>
          <w:p w:rsidR="00B11662" w:rsidRPr="00F92D0A" w:rsidRDefault="00B11662" w:rsidP="00C30949">
            <w:pPr>
              <w:spacing w:line="276" w:lineRule="auto"/>
              <w:rPr>
                <w:rFonts w:asciiTheme="minorHAnsi" w:hAnsiTheme="minorHAnsi"/>
                <w:b/>
                <w:color w:val="000000"/>
                <w:sz w:val="22"/>
                <w:szCs w:val="22"/>
              </w:rPr>
            </w:pPr>
          </w:p>
        </w:tc>
        <w:tc>
          <w:tcPr>
            <w:tcW w:w="222" w:type="dxa"/>
          </w:tcPr>
          <w:p w:rsidR="00B11662" w:rsidRPr="00F92D0A" w:rsidRDefault="00B11662" w:rsidP="00C30949">
            <w:pPr>
              <w:spacing w:line="276" w:lineRule="auto"/>
              <w:rPr>
                <w:rFonts w:asciiTheme="minorHAnsi" w:hAnsiTheme="minorHAnsi"/>
                <w:b/>
                <w:color w:val="000000"/>
                <w:sz w:val="22"/>
                <w:szCs w:val="22"/>
              </w:rPr>
            </w:pPr>
          </w:p>
        </w:tc>
        <w:tc>
          <w:tcPr>
            <w:tcW w:w="3118" w:type="dxa"/>
          </w:tcPr>
          <w:p w:rsidR="00B11662" w:rsidRPr="00F92D0A" w:rsidRDefault="00B11662" w:rsidP="00C30949">
            <w:pPr>
              <w:spacing w:line="276" w:lineRule="auto"/>
              <w:rPr>
                <w:rFonts w:asciiTheme="minorHAnsi" w:hAnsiTheme="minorHAnsi"/>
                <w:b/>
                <w:color w:val="000000"/>
                <w:sz w:val="22"/>
                <w:szCs w:val="22"/>
              </w:rPr>
            </w:pPr>
          </w:p>
        </w:tc>
      </w:tr>
    </w:tbl>
    <w:p w:rsidR="00B11662" w:rsidRPr="00B11662" w:rsidRDefault="00B11662" w:rsidP="00B11662">
      <w:pPr>
        <w:rPr>
          <w:rFonts w:asciiTheme="minorHAnsi" w:hAnsiTheme="minorHAnsi"/>
          <w:b/>
          <w:color w:val="000000"/>
          <w:sz w:val="18"/>
          <w:szCs w:val="18"/>
        </w:rPr>
      </w:pPr>
    </w:p>
    <w:p w:rsidR="00B11662" w:rsidRPr="00F92D0A" w:rsidRDefault="00B11662" w:rsidP="00B11662">
      <w:pPr>
        <w:rPr>
          <w:rFonts w:asciiTheme="minorHAnsi" w:hAnsiTheme="minorHAnsi"/>
          <w:b/>
          <w:color w:val="000000"/>
          <w:sz w:val="22"/>
          <w:szCs w:val="22"/>
        </w:rPr>
      </w:pPr>
      <w:r w:rsidRPr="00F92D0A">
        <w:rPr>
          <w:rFonts w:asciiTheme="minorHAnsi" w:hAnsiTheme="minorHAnsi"/>
          <w:b/>
          <w:color w:val="000000"/>
          <w:sz w:val="22"/>
          <w:szCs w:val="22"/>
        </w:rPr>
        <w:t xml:space="preserve">Comments: </w:t>
      </w:r>
    </w:p>
    <w:tbl>
      <w:tblPr>
        <w:tblStyle w:val="TableGrid"/>
        <w:tblW w:w="0" w:type="auto"/>
        <w:jc w:val="center"/>
        <w:tblLook w:val="04A0" w:firstRow="1" w:lastRow="0" w:firstColumn="1" w:lastColumn="0" w:noHBand="0" w:noVBand="1"/>
      </w:tblPr>
      <w:tblGrid>
        <w:gridCol w:w="9576"/>
      </w:tblGrid>
      <w:tr w:rsidR="00B11662" w:rsidRPr="00F92D0A" w:rsidTr="00C30949">
        <w:trPr>
          <w:jc w:val="center"/>
        </w:trPr>
        <w:tc>
          <w:tcPr>
            <w:tcW w:w="9576" w:type="dxa"/>
          </w:tcPr>
          <w:p w:rsidR="00B11662" w:rsidRPr="00F92D0A" w:rsidRDefault="00B11662" w:rsidP="00B11662">
            <w:pPr>
              <w:rPr>
                <w:rFonts w:asciiTheme="minorHAnsi" w:hAnsiTheme="minorHAnsi"/>
                <w:b/>
                <w:color w:val="000000"/>
                <w:sz w:val="22"/>
                <w:szCs w:val="22"/>
              </w:rPr>
            </w:pPr>
          </w:p>
          <w:p w:rsidR="00B11662" w:rsidRPr="00F92D0A" w:rsidRDefault="00B11662" w:rsidP="00C30949">
            <w:pPr>
              <w:rPr>
                <w:rFonts w:asciiTheme="minorHAnsi" w:hAnsiTheme="minorHAnsi"/>
                <w:b/>
                <w:color w:val="000000"/>
                <w:sz w:val="22"/>
                <w:szCs w:val="22"/>
              </w:rPr>
            </w:pPr>
          </w:p>
        </w:tc>
      </w:tr>
    </w:tbl>
    <w:p w:rsidR="00B11662" w:rsidRPr="00F92D0A" w:rsidRDefault="00B11662" w:rsidP="00B11662">
      <w:pPr>
        <w:rPr>
          <w:rFonts w:asciiTheme="minorHAnsi" w:hAnsiTheme="minorHAnsi"/>
          <w:b/>
          <w:color w:val="000000"/>
          <w:sz w:val="21"/>
          <w:szCs w:val="21"/>
        </w:rPr>
      </w:pPr>
    </w:p>
    <w:p w:rsidR="00B11662" w:rsidRPr="00B11662" w:rsidRDefault="00B11662" w:rsidP="00B11662">
      <w:pPr>
        <w:rPr>
          <w:rFonts w:asciiTheme="minorHAnsi" w:hAnsiTheme="minorHAnsi"/>
          <w:sz w:val="19"/>
          <w:szCs w:val="19"/>
        </w:rPr>
      </w:pPr>
      <w:r w:rsidRPr="00B11662">
        <w:rPr>
          <w:rFonts w:asciiTheme="minorHAnsi" w:hAnsiTheme="minorHAnsi"/>
          <w:b/>
          <w:color w:val="000000"/>
          <w:sz w:val="19"/>
          <w:szCs w:val="19"/>
        </w:rPr>
        <w:t>GTF AND SUPERVISOR, PLEASE REVIEW:</w:t>
      </w:r>
      <w:r w:rsidRPr="00B11662">
        <w:rPr>
          <w:rFonts w:asciiTheme="minorHAnsi" w:hAnsiTheme="minorHAnsi"/>
          <w:color w:val="000000"/>
          <w:sz w:val="19"/>
          <w:szCs w:val="19"/>
        </w:rPr>
        <w:t xml:space="preserve"> The above time allocation represents approximate times expected for each of the major components of the GTF assignment. Times will need to be adjusted by the GTF as needs dictate. Although the instructor/supervisor will always attempt to avoid making requests of the GTF that would cause the  hours worked to exceed the total required hours per quarter, the GTF is expected to inform the instructor/supervisor if the sum of effort asked seems likely to exceed or fall short of the total hours required. It is understood that hours are likely to be distributed so that work in some weeks may be much heavier than in others due to programmatic needs such as when midterms, finals, and other assignments are due. In general, </w:t>
      </w:r>
      <w:r w:rsidRPr="00B11662">
        <w:rPr>
          <w:rFonts w:asciiTheme="minorHAnsi" w:hAnsiTheme="minorHAnsi"/>
          <w:sz w:val="19"/>
          <w:szCs w:val="19"/>
        </w:rPr>
        <w:t xml:space="preserve">GTFs should notify their supervisors as soon as is practicable during the academic term if they anticipate their total work assignment will exceed their FTE.  </w:t>
      </w:r>
    </w:p>
    <w:p w:rsidR="00B11662" w:rsidRPr="00B11662" w:rsidRDefault="00B11662" w:rsidP="00B11662">
      <w:pPr>
        <w:rPr>
          <w:rFonts w:asciiTheme="minorHAnsi" w:hAnsiTheme="minorHAnsi"/>
          <w:color w:val="000000"/>
          <w:sz w:val="19"/>
          <w:szCs w:val="19"/>
        </w:rPr>
      </w:pPr>
    </w:p>
    <w:p w:rsidR="00B11662" w:rsidRPr="00B11662" w:rsidRDefault="00B11662" w:rsidP="00B11662">
      <w:pPr>
        <w:ind w:right="72"/>
        <w:textAlignment w:val="baseline"/>
        <w:rPr>
          <w:rFonts w:asciiTheme="minorHAnsi" w:hAnsiTheme="minorHAnsi"/>
          <w:sz w:val="19"/>
          <w:szCs w:val="19"/>
        </w:rPr>
      </w:pPr>
      <w:r w:rsidRPr="00B11662">
        <w:rPr>
          <w:rFonts w:asciiTheme="minorHAnsi" w:hAnsiTheme="minorHAnsi"/>
          <w:sz w:val="19"/>
          <w:szCs w:val="19"/>
        </w:rPr>
        <w:t xml:space="preserve">A variance or deviation from the above time allocation for each specific work duty does not constitute a violation of this UO-GTFF Collective Bargaining Agreement and may not be grieved.  However, A Union representative shall be allowed to attend a meeting between the GTF and the GTF’s supervisor for the purpose of reviewing the GTF’s workload allocation form to determine whether the GTF’s specific work duties will result in the GTF working in excess of the GTF’s assigned FTE.  </w:t>
      </w:r>
    </w:p>
    <w:p w:rsidR="00B11662" w:rsidRPr="00F92D0A" w:rsidRDefault="00B11662" w:rsidP="00B11662">
      <w:pPr>
        <w:rPr>
          <w:rFonts w:asciiTheme="minorHAnsi" w:hAnsiTheme="minorHAnsi"/>
          <w:b/>
          <w:color w:val="000000"/>
          <w:sz w:val="22"/>
          <w:szCs w:val="22"/>
        </w:rPr>
      </w:pPr>
    </w:p>
    <w:p w:rsidR="00B11662" w:rsidRPr="00F92D0A" w:rsidRDefault="00B11662" w:rsidP="00B11662">
      <w:pPr>
        <w:jc w:val="center"/>
        <w:rPr>
          <w:rFonts w:asciiTheme="minorHAnsi" w:hAnsiTheme="minorHAnsi"/>
          <w:b/>
          <w:color w:val="000000"/>
          <w:sz w:val="18"/>
          <w:szCs w:val="18"/>
        </w:rPr>
      </w:pPr>
      <w:r w:rsidRPr="00F92D0A">
        <w:rPr>
          <w:rFonts w:asciiTheme="minorHAnsi" w:hAnsiTheme="minorHAnsi"/>
          <w:b/>
          <w:color w:val="000000"/>
          <w:sz w:val="18"/>
          <w:szCs w:val="18"/>
        </w:rPr>
        <w:t xml:space="preserve">Maximum Hours Per Term By FTE </w:t>
      </w:r>
      <w:r w:rsidRPr="00F92D0A">
        <w:rPr>
          <w:rFonts w:asciiTheme="minorHAnsi" w:hAnsiTheme="minorHAnsi"/>
          <w:color w:val="000000"/>
          <w:sz w:val="18"/>
          <w:szCs w:val="18"/>
        </w:rPr>
        <w:t>(calculation: FTE x 438= Total Hours per Term):</w:t>
      </w:r>
    </w:p>
    <w:tbl>
      <w:tblPr>
        <w:tblStyle w:val="TableGrid"/>
        <w:tblW w:w="0" w:type="auto"/>
        <w:jc w:val="center"/>
        <w:tblLook w:val="04A0" w:firstRow="1" w:lastRow="0" w:firstColumn="1" w:lastColumn="0" w:noHBand="0" w:noVBand="1"/>
      </w:tblPr>
      <w:tblGrid>
        <w:gridCol w:w="1596"/>
        <w:gridCol w:w="1596"/>
        <w:gridCol w:w="1596"/>
        <w:gridCol w:w="1596"/>
        <w:gridCol w:w="1596"/>
        <w:gridCol w:w="1596"/>
      </w:tblGrid>
      <w:tr w:rsidR="00B11662" w:rsidRPr="00F92D0A" w:rsidTr="00C30949">
        <w:trPr>
          <w:jc w:val="center"/>
        </w:trPr>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FTE</w:t>
            </w:r>
          </w:p>
        </w:tc>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Hours</w:t>
            </w:r>
          </w:p>
        </w:tc>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FTE</w:t>
            </w:r>
          </w:p>
        </w:tc>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Hours</w:t>
            </w:r>
          </w:p>
        </w:tc>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FTE</w:t>
            </w:r>
          </w:p>
        </w:tc>
        <w:tc>
          <w:tcPr>
            <w:tcW w:w="1596" w:type="dxa"/>
            <w:shd w:val="clear" w:color="auto" w:fill="808080" w:themeFill="background1" w:themeFillShade="80"/>
          </w:tcPr>
          <w:p w:rsidR="00B11662" w:rsidRPr="00F92D0A" w:rsidRDefault="00B11662" w:rsidP="00C30949">
            <w:pPr>
              <w:rPr>
                <w:rFonts w:asciiTheme="minorHAnsi" w:hAnsiTheme="minorHAnsi"/>
                <w:b/>
                <w:color w:val="000000"/>
                <w:sz w:val="18"/>
                <w:szCs w:val="18"/>
              </w:rPr>
            </w:pPr>
            <w:r w:rsidRPr="00F92D0A">
              <w:rPr>
                <w:rFonts w:asciiTheme="minorHAnsi" w:hAnsiTheme="minorHAnsi"/>
                <w:b/>
                <w:color w:val="000000"/>
                <w:sz w:val="18"/>
                <w:szCs w:val="18"/>
              </w:rPr>
              <w:t>Hours</w:t>
            </w:r>
          </w:p>
        </w:tc>
      </w:tr>
      <w:tr w:rsidR="00B11662" w:rsidRPr="00F92D0A" w:rsidTr="00C30949">
        <w:trPr>
          <w:jc w:val="center"/>
        </w:trPr>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.09</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40</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.25</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110</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.40</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175</w:t>
            </w:r>
          </w:p>
        </w:tc>
      </w:tr>
      <w:tr w:rsidR="00B11662" w:rsidRPr="00F92D0A" w:rsidTr="00C30949">
        <w:trPr>
          <w:jc w:val="center"/>
        </w:trPr>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.10</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44</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.30</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131</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.45</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197</w:t>
            </w:r>
          </w:p>
        </w:tc>
      </w:tr>
      <w:tr w:rsidR="00B11662" w:rsidRPr="00F92D0A" w:rsidTr="00C30949">
        <w:trPr>
          <w:jc w:val="center"/>
        </w:trPr>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.20</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88</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.35</w:t>
            </w:r>
          </w:p>
        </w:tc>
        <w:tc>
          <w:tcPr>
            <w:tcW w:w="1596" w:type="dxa"/>
            <w:shd w:val="clear" w:color="auto" w:fill="auto"/>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153</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.49</w:t>
            </w:r>
          </w:p>
        </w:tc>
        <w:tc>
          <w:tcPr>
            <w:tcW w:w="1596" w:type="dxa"/>
            <w:shd w:val="clear" w:color="auto" w:fill="D9D9D9" w:themeFill="background1" w:themeFillShade="D9"/>
          </w:tcPr>
          <w:p w:rsidR="00B11662" w:rsidRPr="00F92D0A" w:rsidRDefault="00B11662" w:rsidP="00C30949">
            <w:pPr>
              <w:rPr>
                <w:rFonts w:asciiTheme="minorHAnsi" w:hAnsiTheme="minorHAnsi"/>
                <w:color w:val="000000"/>
                <w:sz w:val="18"/>
                <w:szCs w:val="18"/>
              </w:rPr>
            </w:pPr>
            <w:r w:rsidRPr="00F92D0A">
              <w:rPr>
                <w:rFonts w:asciiTheme="minorHAnsi" w:hAnsiTheme="minorHAnsi"/>
                <w:color w:val="000000"/>
                <w:sz w:val="18"/>
                <w:szCs w:val="18"/>
              </w:rPr>
              <w:t>215</w:t>
            </w:r>
          </w:p>
        </w:tc>
      </w:tr>
    </w:tbl>
    <w:p w:rsidR="00B11662" w:rsidRPr="00B11662" w:rsidRDefault="00B11662" w:rsidP="00B11662">
      <w:pPr>
        <w:rPr>
          <w:sz w:val="18"/>
          <w:szCs w:val="18"/>
        </w:rPr>
      </w:pPr>
    </w:p>
    <w:tbl>
      <w:tblPr>
        <w:tblStyle w:val="TableGrid"/>
        <w:tblW w:w="0" w:type="auto"/>
        <w:tblLook w:val="04A0" w:firstRow="1" w:lastRow="0" w:firstColumn="1" w:lastColumn="0" w:noHBand="0" w:noVBand="1"/>
      </w:tblPr>
      <w:tblGrid>
        <w:gridCol w:w="2725"/>
        <w:gridCol w:w="4938"/>
        <w:gridCol w:w="1913"/>
      </w:tblGrid>
      <w:tr w:rsidR="00B11662" w:rsidRPr="00F92D0A" w:rsidTr="00C30949">
        <w:tc>
          <w:tcPr>
            <w:tcW w:w="2875" w:type="dxa"/>
          </w:tcPr>
          <w:p w:rsidR="00B11662" w:rsidRPr="00F92D0A" w:rsidRDefault="00B11662" w:rsidP="00C30949">
            <w:pPr>
              <w:rPr>
                <w:rFonts w:asciiTheme="minorHAnsi" w:hAnsiTheme="minorHAnsi"/>
                <w:sz w:val="21"/>
                <w:szCs w:val="21"/>
              </w:rPr>
            </w:pPr>
          </w:p>
        </w:tc>
        <w:tc>
          <w:tcPr>
            <w:tcW w:w="5310" w:type="dxa"/>
          </w:tcPr>
          <w:p w:rsidR="00B11662" w:rsidRPr="00F92D0A" w:rsidRDefault="00B11662" w:rsidP="00C30949">
            <w:pPr>
              <w:rPr>
                <w:rFonts w:asciiTheme="minorHAnsi" w:hAnsiTheme="minorHAnsi"/>
                <w:i/>
                <w:sz w:val="21"/>
                <w:szCs w:val="21"/>
              </w:rPr>
            </w:pPr>
            <w:r w:rsidRPr="00F92D0A">
              <w:rPr>
                <w:rFonts w:asciiTheme="minorHAnsi" w:hAnsiTheme="minorHAnsi"/>
                <w:i/>
                <w:sz w:val="21"/>
                <w:szCs w:val="21"/>
              </w:rPr>
              <w:t>Signature</w:t>
            </w:r>
            <w:r>
              <w:rPr>
                <w:rFonts w:asciiTheme="minorHAnsi" w:hAnsiTheme="minorHAnsi"/>
                <w:i/>
                <w:sz w:val="21"/>
                <w:szCs w:val="21"/>
              </w:rPr>
              <w:t>*</w:t>
            </w:r>
          </w:p>
        </w:tc>
        <w:tc>
          <w:tcPr>
            <w:tcW w:w="2029" w:type="dxa"/>
          </w:tcPr>
          <w:p w:rsidR="00B11662" w:rsidRPr="00F92D0A" w:rsidRDefault="00B11662" w:rsidP="00C30949">
            <w:pPr>
              <w:rPr>
                <w:rFonts w:asciiTheme="minorHAnsi" w:hAnsiTheme="minorHAnsi"/>
                <w:i/>
                <w:sz w:val="21"/>
                <w:szCs w:val="21"/>
              </w:rPr>
            </w:pPr>
            <w:r w:rsidRPr="00F92D0A">
              <w:rPr>
                <w:rFonts w:asciiTheme="minorHAnsi" w:hAnsiTheme="minorHAnsi"/>
                <w:i/>
                <w:sz w:val="21"/>
                <w:szCs w:val="21"/>
              </w:rPr>
              <w:t>Date</w:t>
            </w:r>
            <w:r>
              <w:rPr>
                <w:rFonts w:asciiTheme="minorHAnsi" w:hAnsiTheme="minorHAnsi"/>
                <w:i/>
                <w:sz w:val="21"/>
                <w:szCs w:val="21"/>
              </w:rPr>
              <w:t>*</w:t>
            </w:r>
          </w:p>
        </w:tc>
      </w:tr>
      <w:tr w:rsidR="00B11662" w:rsidRPr="00F92D0A" w:rsidTr="00C30949">
        <w:tc>
          <w:tcPr>
            <w:tcW w:w="2875" w:type="dxa"/>
          </w:tcPr>
          <w:p w:rsidR="00B11662" w:rsidRPr="00F92D0A" w:rsidRDefault="00B11662" w:rsidP="00C30949">
            <w:pPr>
              <w:rPr>
                <w:rFonts w:asciiTheme="minorHAnsi" w:hAnsiTheme="minorHAnsi"/>
                <w:sz w:val="21"/>
                <w:szCs w:val="21"/>
              </w:rPr>
            </w:pPr>
            <w:r w:rsidRPr="00F92D0A">
              <w:rPr>
                <w:rFonts w:asciiTheme="minorHAnsi" w:hAnsiTheme="minorHAnsi"/>
                <w:sz w:val="21"/>
                <w:szCs w:val="21"/>
              </w:rPr>
              <w:t>GTF</w:t>
            </w:r>
            <w:r>
              <w:rPr>
                <w:rFonts w:asciiTheme="minorHAnsi" w:hAnsiTheme="minorHAnsi"/>
                <w:sz w:val="21"/>
                <w:szCs w:val="21"/>
              </w:rPr>
              <w:t>*</w:t>
            </w:r>
          </w:p>
        </w:tc>
        <w:tc>
          <w:tcPr>
            <w:tcW w:w="5310" w:type="dxa"/>
          </w:tcPr>
          <w:p w:rsidR="00B11662" w:rsidRPr="00F92D0A" w:rsidRDefault="00B11662" w:rsidP="00C30949">
            <w:pPr>
              <w:rPr>
                <w:rFonts w:asciiTheme="minorHAnsi" w:hAnsiTheme="minorHAnsi"/>
                <w:sz w:val="21"/>
                <w:szCs w:val="21"/>
              </w:rPr>
            </w:pPr>
          </w:p>
        </w:tc>
        <w:tc>
          <w:tcPr>
            <w:tcW w:w="2029" w:type="dxa"/>
          </w:tcPr>
          <w:p w:rsidR="00B11662" w:rsidRPr="00F92D0A" w:rsidRDefault="00B11662" w:rsidP="00C30949">
            <w:pPr>
              <w:rPr>
                <w:rFonts w:asciiTheme="minorHAnsi" w:hAnsiTheme="minorHAnsi"/>
                <w:sz w:val="21"/>
                <w:szCs w:val="21"/>
              </w:rPr>
            </w:pPr>
          </w:p>
        </w:tc>
      </w:tr>
      <w:tr w:rsidR="00B11662" w:rsidRPr="00F92D0A" w:rsidTr="00C30949">
        <w:tc>
          <w:tcPr>
            <w:tcW w:w="2875" w:type="dxa"/>
          </w:tcPr>
          <w:p w:rsidR="00B11662" w:rsidRPr="00F92D0A" w:rsidRDefault="00B11662" w:rsidP="00C30949">
            <w:pPr>
              <w:rPr>
                <w:rFonts w:asciiTheme="minorHAnsi" w:hAnsiTheme="minorHAnsi"/>
                <w:sz w:val="21"/>
                <w:szCs w:val="21"/>
              </w:rPr>
            </w:pPr>
            <w:r w:rsidRPr="00F92D0A">
              <w:rPr>
                <w:rFonts w:asciiTheme="minorHAnsi" w:hAnsiTheme="minorHAnsi"/>
                <w:sz w:val="21"/>
                <w:szCs w:val="21"/>
              </w:rPr>
              <w:t>Instructor, if applicable</w:t>
            </w:r>
            <w:r>
              <w:rPr>
                <w:rFonts w:asciiTheme="minorHAnsi" w:hAnsiTheme="minorHAnsi"/>
                <w:sz w:val="21"/>
                <w:szCs w:val="21"/>
              </w:rPr>
              <w:t>*</w:t>
            </w:r>
          </w:p>
        </w:tc>
        <w:tc>
          <w:tcPr>
            <w:tcW w:w="5310" w:type="dxa"/>
          </w:tcPr>
          <w:p w:rsidR="00B11662" w:rsidRPr="00F92D0A" w:rsidRDefault="00B11662" w:rsidP="00C30949">
            <w:pPr>
              <w:rPr>
                <w:rFonts w:asciiTheme="minorHAnsi" w:hAnsiTheme="minorHAnsi"/>
                <w:sz w:val="21"/>
                <w:szCs w:val="21"/>
              </w:rPr>
            </w:pPr>
          </w:p>
        </w:tc>
        <w:tc>
          <w:tcPr>
            <w:tcW w:w="2029" w:type="dxa"/>
          </w:tcPr>
          <w:p w:rsidR="00B11662" w:rsidRPr="00F92D0A" w:rsidRDefault="00B11662" w:rsidP="00C30949">
            <w:pPr>
              <w:rPr>
                <w:rFonts w:asciiTheme="minorHAnsi" w:hAnsiTheme="minorHAnsi"/>
                <w:sz w:val="21"/>
                <w:szCs w:val="21"/>
              </w:rPr>
            </w:pPr>
          </w:p>
        </w:tc>
      </w:tr>
      <w:tr w:rsidR="00B11662" w:rsidRPr="00F92D0A" w:rsidTr="00C30949">
        <w:tc>
          <w:tcPr>
            <w:tcW w:w="2875" w:type="dxa"/>
          </w:tcPr>
          <w:p w:rsidR="00B11662" w:rsidRPr="00F92D0A" w:rsidRDefault="00B11662" w:rsidP="00C30949">
            <w:pPr>
              <w:rPr>
                <w:rFonts w:asciiTheme="minorHAnsi" w:hAnsiTheme="minorHAnsi"/>
                <w:sz w:val="21"/>
                <w:szCs w:val="21"/>
              </w:rPr>
            </w:pPr>
            <w:r w:rsidRPr="00F92D0A">
              <w:rPr>
                <w:rFonts w:asciiTheme="minorHAnsi" w:hAnsiTheme="minorHAnsi"/>
                <w:sz w:val="21"/>
                <w:szCs w:val="21"/>
              </w:rPr>
              <w:t>Supervisor, if not Instructor</w:t>
            </w:r>
            <w:r>
              <w:rPr>
                <w:rFonts w:asciiTheme="minorHAnsi" w:hAnsiTheme="minorHAnsi"/>
                <w:sz w:val="21"/>
                <w:szCs w:val="21"/>
              </w:rPr>
              <w:t>*</w:t>
            </w:r>
          </w:p>
        </w:tc>
        <w:tc>
          <w:tcPr>
            <w:tcW w:w="5310" w:type="dxa"/>
          </w:tcPr>
          <w:p w:rsidR="00B11662" w:rsidRPr="00F92D0A" w:rsidRDefault="00B11662" w:rsidP="00C30949">
            <w:pPr>
              <w:rPr>
                <w:rFonts w:asciiTheme="minorHAnsi" w:hAnsiTheme="minorHAnsi"/>
                <w:sz w:val="21"/>
                <w:szCs w:val="21"/>
              </w:rPr>
            </w:pPr>
          </w:p>
        </w:tc>
        <w:tc>
          <w:tcPr>
            <w:tcW w:w="2029" w:type="dxa"/>
          </w:tcPr>
          <w:p w:rsidR="00B11662" w:rsidRPr="00F92D0A" w:rsidRDefault="00B11662" w:rsidP="00C30949">
            <w:pPr>
              <w:rPr>
                <w:rFonts w:asciiTheme="minorHAnsi" w:hAnsiTheme="minorHAnsi"/>
                <w:sz w:val="21"/>
                <w:szCs w:val="21"/>
              </w:rPr>
            </w:pPr>
          </w:p>
        </w:tc>
      </w:tr>
    </w:tbl>
    <w:p w:rsidR="00B11662" w:rsidRPr="00B11662" w:rsidRDefault="00B11662" w:rsidP="00B11662">
      <w:pPr>
        <w:ind w:firstLine="720"/>
        <w:jc w:val="right"/>
        <w:rPr>
          <w:rFonts w:asciiTheme="minorHAnsi" w:hAnsiTheme="minorHAnsi"/>
          <w:color w:val="000000"/>
          <w:sz w:val="18"/>
          <w:szCs w:val="18"/>
        </w:rPr>
      </w:pPr>
      <w:r w:rsidRPr="00F92D0A">
        <w:rPr>
          <w:rFonts w:asciiTheme="minorHAnsi" w:hAnsiTheme="minorHAnsi"/>
          <w:color w:val="000000"/>
          <w:sz w:val="18"/>
          <w:szCs w:val="18"/>
        </w:rPr>
        <w:t>*</w:t>
      </w:r>
      <w:r>
        <w:rPr>
          <w:rFonts w:asciiTheme="minorHAnsi" w:hAnsiTheme="minorHAnsi"/>
          <w:color w:val="000000"/>
          <w:sz w:val="18"/>
          <w:szCs w:val="18"/>
        </w:rPr>
        <w:t>All items marked with an asterisk (*) are t</w:t>
      </w:r>
      <w:r w:rsidRPr="00F92D0A">
        <w:rPr>
          <w:rFonts w:asciiTheme="minorHAnsi" w:hAnsiTheme="minorHAnsi"/>
          <w:color w:val="000000"/>
          <w:sz w:val="18"/>
          <w:szCs w:val="18"/>
        </w:rPr>
        <w:t xml:space="preserve">o be redacted at the time of submission to the department/unit.  </w:t>
      </w:r>
    </w:p>
    <w:sectPr w:rsidR="00B11662" w:rsidRPr="00B11662" w:rsidSect="00B1166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275" w:rsidRDefault="00B04275" w:rsidP="009041B1">
      <w:r>
        <w:separator/>
      </w:r>
    </w:p>
  </w:endnote>
  <w:endnote w:type="continuationSeparator" w:id="0">
    <w:p w:rsidR="00B04275" w:rsidRDefault="00B04275" w:rsidP="0090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599844"/>
      <w:docPartObj>
        <w:docPartGallery w:val="Page Numbers (Bottom of Page)"/>
        <w:docPartUnique/>
      </w:docPartObj>
    </w:sdtPr>
    <w:sdtEndPr>
      <w:rPr>
        <w:rFonts w:asciiTheme="minorHAnsi" w:hAnsiTheme="minorHAnsi"/>
        <w:noProof/>
        <w:sz w:val="20"/>
        <w:szCs w:val="20"/>
      </w:rPr>
    </w:sdtEndPr>
    <w:sdtContent>
      <w:p w:rsidR="000A220B" w:rsidRPr="009041B1" w:rsidRDefault="000A220B" w:rsidP="00A67094">
        <w:pPr>
          <w:pStyle w:val="Footer"/>
          <w:jc w:val="right"/>
          <w:rPr>
            <w:rFonts w:asciiTheme="minorHAnsi" w:hAnsiTheme="minorHAnsi"/>
            <w:sz w:val="20"/>
            <w:szCs w:val="20"/>
          </w:rPr>
        </w:pPr>
        <w:r w:rsidRPr="009041B1">
          <w:rPr>
            <w:rFonts w:asciiTheme="minorHAnsi" w:hAnsiTheme="minorHAnsi"/>
            <w:sz w:val="20"/>
            <w:szCs w:val="20"/>
          </w:rPr>
          <w:fldChar w:fldCharType="begin"/>
        </w:r>
        <w:r w:rsidRPr="009041B1">
          <w:rPr>
            <w:rFonts w:asciiTheme="minorHAnsi" w:hAnsiTheme="minorHAnsi"/>
            <w:sz w:val="20"/>
            <w:szCs w:val="20"/>
          </w:rPr>
          <w:instrText xml:space="preserve"> PAGE   \* MERGEFORMAT </w:instrText>
        </w:r>
        <w:r w:rsidRPr="009041B1">
          <w:rPr>
            <w:rFonts w:asciiTheme="minorHAnsi" w:hAnsiTheme="minorHAnsi"/>
            <w:sz w:val="20"/>
            <w:szCs w:val="20"/>
          </w:rPr>
          <w:fldChar w:fldCharType="separate"/>
        </w:r>
        <w:r w:rsidR="00C4746A">
          <w:rPr>
            <w:rFonts w:asciiTheme="minorHAnsi" w:hAnsiTheme="minorHAnsi"/>
            <w:noProof/>
            <w:sz w:val="20"/>
            <w:szCs w:val="20"/>
          </w:rPr>
          <w:t>10</w:t>
        </w:r>
        <w:r w:rsidRPr="009041B1">
          <w:rPr>
            <w:rFonts w:asciiTheme="minorHAnsi" w:hAnsiTheme="minorHAnsi"/>
            <w:noProof/>
            <w:sz w:val="20"/>
            <w:szCs w:val="20"/>
          </w:rPr>
          <w:fldChar w:fldCharType="end"/>
        </w:r>
      </w:p>
    </w:sdtContent>
  </w:sdt>
  <w:p w:rsidR="000A220B" w:rsidRDefault="000A2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275" w:rsidRDefault="00B04275" w:rsidP="009041B1">
      <w:r>
        <w:separator/>
      </w:r>
    </w:p>
  </w:footnote>
  <w:footnote w:type="continuationSeparator" w:id="0">
    <w:p w:rsidR="00B04275" w:rsidRDefault="00B04275" w:rsidP="00904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094" w:rsidRDefault="00A67094" w:rsidP="00A67094">
    <w:pPr>
      <w:pStyle w:val="PlainText"/>
      <w:jc w:val="right"/>
      <w:rPr>
        <w:rFonts w:asciiTheme="minorHAnsi" w:hAnsiTheme="minorHAnsi" w:cs="Tahoma"/>
        <w:b/>
        <w:color w:val="000000"/>
        <w:sz w:val="22"/>
        <w:szCs w:val="22"/>
      </w:rPr>
    </w:pPr>
    <w:r w:rsidRPr="005D3474">
      <w:rPr>
        <w:rFonts w:asciiTheme="minorHAnsi" w:hAnsiTheme="minorHAnsi" w:cs="Tahoma"/>
        <w:b/>
        <w:color w:val="000000"/>
        <w:sz w:val="22"/>
        <w:szCs w:val="22"/>
      </w:rPr>
      <w:t xml:space="preserve">KEY CHANGES IN THE 2014-16 UO-GTFF COLLECTIVE BARGAINING AGREEMENT (CBA) </w:t>
    </w:r>
  </w:p>
  <w:p w:rsidR="0028617A" w:rsidRPr="0028617A" w:rsidRDefault="000F762E" w:rsidP="00A67094">
    <w:pPr>
      <w:pStyle w:val="PlainText"/>
      <w:jc w:val="right"/>
      <w:rPr>
        <w:rFonts w:asciiTheme="minorHAnsi" w:hAnsiTheme="minorHAnsi" w:cs="Tahoma"/>
        <w:i/>
        <w:color w:val="000000"/>
        <w:sz w:val="20"/>
        <w:szCs w:val="20"/>
      </w:rPr>
    </w:pPr>
    <w:r>
      <w:rPr>
        <w:rFonts w:asciiTheme="minorHAnsi" w:hAnsiTheme="minorHAnsi" w:cs="Tahoma"/>
        <w:i/>
        <w:color w:val="000000"/>
        <w:sz w:val="20"/>
        <w:szCs w:val="20"/>
      </w:rPr>
      <w:t>Created 2/10/15; Revised</w:t>
    </w:r>
    <w:r w:rsidR="00103D60">
      <w:rPr>
        <w:rFonts w:asciiTheme="minorHAnsi" w:hAnsiTheme="minorHAnsi" w:cs="Tahoma"/>
        <w:i/>
        <w:color w:val="000000"/>
        <w:sz w:val="20"/>
        <w:szCs w:val="20"/>
      </w:rPr>
      <w:t xml:space="preserve"> </w:t>
    </w:r>
    <w:r w:rsidR="00C4746A">
      <w:rPr>
        <w:rFonts w:asciiTheme="minorHAnsi" w:hAnsiTheme="minorHAnsi" w:cs="Tahoma"/>
        <w:i/>
        <w:color w:val="000000"/>
        <w:sz w:val="20"/>
        <w:szCs w:val="20"/>
      </w:rPr>
      <w:t>and distributed 3/5</w:t>
    </w:r>
    <w:r w:rsidR="00103D60">
      <w:rPr>
        <w:rFonts w:asciiTheme="minorHAnsi" w:hAnsiTheme="minorHAnsi" w:cs="Tahoma"/>
        <w:i/>
        <w:color w:val="000000"/>
        <w:sz w:val="20"/>
        <w:szCs w:val="20"/>
      </w:rPr>
      <w:t>/15</w:t>
    </w:r>
  </w:p>
  <w:p w:rsidR="00A67094" w:rsidRDefault="00A67094">
    <w:pPr>
      <w:pStyle w:val="Header"/>
    </w:pPr>
  </w:p>
  <w:p w:rsidR="0028617A" w:rsidRDefault="002861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62" w:rsidRDefault="00B11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0C6A"/>
    <w:multiLevelType w:val="hybridMultilevel"/>
    <w:tmpl w:val="A4C4A2F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67F64"/>
    <w:multiLevelType w:val="multilevel"/>
    <w:tmpl w:val="FE0CA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F704FEC"/>
    <w:multiLevelType w:val="hybridMultilevel"/>
    <w:tmpl w:val="9860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D00C1"/>
    <w:multiLevelType w:val="hybridMultilevel"/>
    <w:tmpl w:val="4A66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A7833"/>
    <w:multiLevelType w:val="hybridMultilevel"/>
    <w:tmpl w:val="F5C2C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D2592"/>
    <w:multiLevelType w:val="hybridMultilevel"/>
    <w:tmpl w:val="2980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947F1"/>
    <w:multiLevelType w:val="hybridMultilevel"/>
    <w:tmpl w:val="40FA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C58BE"/>
    <w:multiLevelType w:val="hybridMultilevel"/>
    <w:tmpl w:val="63EE15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83C2779"/>
    <w:multiLevelType w:val="hybridMultilevel"/>
    <w:tmpl w:val="9772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4036D"/>
    <w:multiLevelType w:val="hybridMultilevel"/>
    <w:tmpl w:val="3602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57BAC"/>
    <w:multiLevelType w:val="hybridMultilevel"/>
    <w:tmpl w:val="B60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B3AE6"/>
    <w:multiLevelType w:val="multilevel"/>
    <w:tmpl w:val="858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522B2"/>
    <w:multiLevelType w:val="hybridMultilevel"/>
    <w:tmpl w:val="5E0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24702"/>
    <w:multiLevelType w:val="hybridMultilevel"/>
    <w:tmpl w:val="9BA6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C3535"/>
    <w:multiLevelType w:val="multilevel"/>
    <w:tmpl w:val="8F74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D303A5"/>
    <w:multiLevelType w:val="hybridMultilevel"/>
    <w:tmpl w:val="F8AE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51811"/>
    <w:multiLevelType w:val="hybridMultilevel"/>
    <w:tmpl w:val="F6CC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A1827"/>
    <w:multiLevelType w:val="multilevel"/>
    <w:tmpl w:val="8F74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206CBE"/>
    <w:multiLevelType w:val="hybridMultilevel"/>
    <w:tmpl w:val="26A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A5F69"/>
    <w:multiLevelType w:val="hybridMultilevel"/>
    <w:tmpl w:val="394C713C"/>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6C0128EA"/>
    <w:multiLevelType w:val="hybridMultilevel"/>
    <w:tmpl w:val="BCD2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630C3"/>
    <w:multiLevelType w:val="hybridMultilevel"/>
    <w:tmpl w:val="63923CEA"/>
    <w:lvl w:ilvl="0" w:tplc="FEEA20D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AC63E8"/>
    <w:multiLevelType w:val="hybridMultilevel"/>
    <w:tmpl w:val="FD10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3"/>
  </w:num>
  <w:num w:numId="4">
    <w:abstractNumId w:val="16"/>
  </w:num>
  <w:num w:numId="5">
    <w:abstractNumId w:val="18"/>
  </w:num>
  <w:num w:numId="6">
    <w:abstractNumId w:val="0"/>
  </w:num>
  <w:num w:numId="7">
    <w:abstractNumId w:val="5"/>
  </w:num>
  <w:num w:numId="8">
    <w:abstractNumId w:val="2"/>
  </w:num>
  <w:num w:numId="9">
    <w:abstractNumId w:val="8"/>
  </w:num>
  <w:num w:numId="10">
    <w:abstractNumId w:val="7"/>
  </w:num>
  <w:num w:numId="11">
    <w:abstractNumId w:val="19"/>
  </w:num>
  <w:num w:numId="12">
    <w:abstractNumId w:val="11"/>
  </w:num>
  <w:num w:numId="13">
    <w:abstractNumId w:val="17"/>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9"/>
  </w:num>
  <w:num w:numId="18">
    <w:abstractNumId w:val="10"/>
  </w:num>
  <w:num w:numId="19">
    <w:abstractNumId w:val="15"/>
  </w:num>
  <w:num w:numId="20">
    <w:abstractNumId w:val="12"/>
  </w:num>
  <w:num w:numId="21">
    <w:abstractNumId w:val="21"/>
  </w:num>
  <w:num w:numId="22">
    <w:abstractNumId w:val="22"/>
  </w:num>
  <w:num w:numId="2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sy Fisher">
    <w15:presenceInfo w15:providerId="AD" w15:userId="S-1-5-21-2613503727-1553357937-2150718590-55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E3"/>
    <w:rsid w:val="00065FB0"/>
    <w:rsid w:val="000A220B"/>
    <w:rsid w:val="000F5FAE"/>
    <w:rsid w:val="000F762E"/>
    <w:rsid w:val="00103D60"/>
    <w:rsid w:val="001756A5"/>
    <w:rsid w:val="002163E3"/>
    <w:rsid w:val="00233795"/>
    <w:rsid w:val="002511A9"/>
    <w:rsid w:val="0028617A"/>
    <w:rsid w:val="002A4D32"/>
    <w:rsid w:val="00306C0B"/>
    <w:rsid w:val="00311BD0"/>
    <w:rsid w:val="00324421"/>
    <w:rsid w:val="00385BDF"/>
    <w:rsid w:val="0039573F"/>
    <w:rsid w:val="003A561D"/>
    <w:rsid w:val="003F1A8D"/>
    <w:rsid w:val="003F784B"/>
    <w:rsid w:val="00430353"/>
    <w:rsid w:val="00444394"/>
    <w:rsid w:val="00451B8A"/>
    <w:rsid w:val="00493FF5"/>
    <w:rsid w:val="004C72DB"/>
    <w:rsid w:val="005B0D8E"/>
    <w:rsid w:val="005B4828"/>
    <w:rsid w:val="005C5EF6"/>
    <w:rsid w:val="005D3474"/>
    <w:rsid w:val="005D3D43"/>
    <w:rsid w:val="005D6BBF"/>
    <w:rsid w:val="00613EA0"/>
    <w:rsid w:val="00653175"/>
    <w:rsid w:val="00727A46"/>
    <w:rsid w:val="00737BEC"/>
    <w:rsid w:val="007925DB"/>
    <w:rsid w:val="007A28E6"/>
    <w:rsid w:val="007D3B56"/>
    <w:rsid w:val="009041B1"/>
    <w:rsid w:val="00917628"/>
    <w:rsid w:val="00942137"/>
    <w:rsid w:val="00966420"/>
    <w:rsid w:val="009703D6"/>
    <w:rsid w:val="00986C86"/>
    <w:rsid w:val="009A1633"/>
    <w:rsid w:val="00A34501"/>
    <w:rsid w:val="00A35861"/>
    <w:rsid w:val="00A42E91"/>
    <w:rsid w:val="00A67094"/>
    <w:rsid w:val="00A7446F"/>
    <w:rsid w:val="00A96C08"/>
    <w:rsid w:val="00AA6EFE"/>
    <w:rsid w:val="00B04275"/>
    <w:rsid w:val="00B11662"/>
    <w:rsid w:val="00B533B8"/>
    <w:rsid w:val="00B97D3B"/>
    <w:rsid w:val="00C4746A"/>
    <w:rsid w:val="00C61180"/>
    <w:rsid w:val="00C76389"/>
    <w:rsid w:val="00D56E78"/>
    <w:rsid w:val="00DC69F8"/>
    <w:rsid w:val="00E228C9"/>
    <w:rsid w:val="00E36AFE"/>
    <w:rsid w:val="00E66DA0"/>
    <w:rsid w:val="00E76259"/>
    <w:rsid w:val="00EB7D50"/>
    <w:rsid w:val="00F27D93"/>
    <w:rsid w:val="00F3656A"/>
    <w:rsid w:val="00F56666"/>
    <w:rsid w:val="00FA7B7E"/>
    <w:rsid w:val="00FB1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4C0CF27-B939-46DB-9E43-5A2FF730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74"/>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63E3"/>
    <w:rPr>
      <w:rFonts w:ascii="Calibri" w:hAnsi="Calibri"/>
      <w:szCs w:val="21"/>
    </w:rPr>
  </w:style>
  <w:style w:type="character" w:customStyle="1" w:styleId="PlainTextChar">
    <w:name w:val="Plain Text Char"/>
    <w:basedOn w:val="DefaultParagraphFont"/>
    <w:link w:val="PlainText"/>
    <w:uiPriority w:val="99"/>
    <w:rsid w:val="002163E3"/>
    <w:rPr>
      <w:rFonts w:ascii="Calibri" w:hAnsi="Calibri"/>
      <w:szCs w:val="21"/>
    </w:rPr>
  </w:style>
  <w:style w:type="paragraph" w:styleId="ListParagraph">
    <w:name w:val="List Paragraph"/>
    <w:basedOn w:val="Normal"/>
    <w:uiPriority w:val="34"/>
    <w:qFormat/>
    <w:rsid w:val="002163E3"/>
    <w:pPr>
      <w:ind w:left="720"/>
      <w:contextualSpacing/>
    </w:pPr>
  </w:style>
  <w:style w:type="character" w:styleId="Hyperlink">
    <w:name w:val="Hyperlink"/>
    <w:basedOn w:val="DefaultParagraphFont"/>
    <w:uiPriority w:val="99"/>
    <w:unhideWhenUsed/>
    <w:rsid w:val="002163E3"/>
    <w:rPr>
      <w:color w:val="0563C1" w:themeColor="hyperlink"/>
      <w:u w:val="single"/>
    </w:rPr>
  </w:style>
  <w:style w:type="paragraph" w:styleId="NormalWeb">
    <w:name w:val="Normal (Web)"/>
    <w:basedOn w:val="Normal"/>
    <w:uiPriority w:val="99"/>
    <w:semiHidden/>
    <w:unhideWhenUsed/>
    <w:rsid w:val="002163E3"/>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A4D32"/>
    <w:rPr>
      <w:sz w:val="16"/>
      <w:szCs w:val="16"/>
    </w:rPr>
  </w:style>
  <w:style w:type="paragraph" w:styleId="CommentText">
    <w:name w:val="annotation text"/>
    <w:basedOn w:val="Normal"/>
    <w:link w:val="CommentTextChar"/>
    <w:uiPriority w:val="99"/>
    <w:semiHidden/>
    <w:unhideWhenUsed/>
    <w:rsid w:val="002A4D32"/>
    <w:rPr>
      <w:sz w:val="20"/>
      <w:szCs w:val="20"/>
    </w:rPr>
  </w:style>
  <w:style w:type="character" w:customStyle="1" w:styleId="CommentTextChar">
    <w:name w:val="Comment Text Char"/>
    <w:basedOn w:val="DefaultParagraphFont"/>
    <w:link w:val="CommentText"/>
    <w:uiPriority w:val="99"/>
    <w:semiHidden/>
    <w:rsid w:val="002A4D3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A4D32"/>
    <w:rPr>
      <w:b/>
      <w:bCs/>
    </w:rPr>
  </w:style>
  <w:style w:type="character" w:customStyle="1" w:styleId="CommentSubjectChar">
    <w:name w:val="Comment Subject Char"/>
    <w:basedOn w:val="CommentTextChar"/>
    <w:link w:val="CommentSubject"/>
    <w:uiPriority w:val="99"/>
    <w:semiHidden/>
    <w:rsid w:val="002A4D3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A4D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32"/>
    <w:rPr>
      <w:rFonts w:ascii="Segoe UI" w:hAnsi="Segoe UI" w:cs="Segoe UI"/>
      <w:sz w:val="18"/>
      <w:szCs w:val="18"/>
    </w:rPr>
  </w:style>
  <w:style w:type="paragraph" w:styleId="Header">
    <w:name w:val="header"/>
    <w:basedOn w:val="Normal"/>
    <w:link w:val="HeaderChar"/>
    <w:uiPriority w:val="99"/>
    <w:unhideWhenUsed/>
    <w:rsid w:val="009041B1"/>
    <w:pPr>
      <w:tabs>
        <w:tab w:val="center" w:pos="4680"/>
        <w:tab w:val="right" w:pos="9360"/>
      </w:tabs>
    </w:pPr>
  </w:style>
  <w:style w:type="character" w:customStyle="1" w:styleId="HeaderChar">
    <w:name w:val="Header Char"/>
    <w:basedOn w:val="DefaultParagraphFont"/>
    <w:link w:val="Header"/>
    <w:uiPriority w:val="99"/>
    <w:rsid w:val="009041B1"/>
    <w:rPr>
      <w:rFonts w:ascii="Times New Roman" w:hAnsi="Times New Roman" w:cs="Times New Roman"/>
      <w:sz w:val="24"/>
      <w:szCs w:val="24"/>
    </w:rPr>
  </w:style>
  <w:style w:type="paragraph" w:styleId="Footer">
    <w:name w:val="footer"/>
    <w:basedOn w:val="Normal"/>
    <w:link w:val="FooterChar"/>
    <w:uiPriority w:val="99"/>
    <w:unhideWhenUsed/>
    <w:rsid w:val="009041B1"/>
    <w:pPr>
      <w:tabs>
        <w:tab w:val="center" w:pos="4680"/>
        <w:tab w:val="right" w:pos="9360"/>
      </w:tabs>
    </w:pPr>
  </w:style>
  <w:style w:type="character" w:customStyle="1" w:styleId="FooterChar">
    <w:name w:val="Footer Char"/>
    <w:basedOn w:val="DefaultParagraphFont"/>
    <w:link w:val="Footer"/>
    <w:uiPriority w:val="99"/>
    <w:rsid w:val="009041B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3175"/>
    <w:rPr>
      <w:color w:val="954F72" w:themeColor="followedHyperlink"/>
      <w:u w:val="single"/>
    </w:rPr>
  </w:style>
  <w:style w:type="character" w:styleId="Strong">
    <w:name w:val="Strong"/>
    <w:basedOn w:val="DefaultParagraphFont"/>
    <w:uiPriority w:val="22"/>
    <w:qFormat/>
    <w:rsid w:val="00653175"/>
    <w:rPr>
      <w:b/>
      <w:bCs/>
    </w:rPr>
  </w:style>
  <w:style w:type="table" w:styleId="TableGrid">
    <w:name w:val="Table Grid"/>
    <w:basedOn w:val="TableNormal"/>
    <w:uiPriority w:val="39"/>
    <w:rsid w:val="00966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C5E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757864">
      <w:bodyDiv w:val="1"/>
      <w:marLeft w:val="0"/>
      <w:marRight w:val="0"/>
      <w:marTop w:val="0"/>
      <w:marBottom w:val="0"/>
      <w:divBdr>
        <w:top w:val="none" w:sz="0" w:space="0" w:color="auto"/>
        <w:left w:val="none" w:sz="0" w:space="0" w:color="auto"/>
        <w:bottom w:val="none" w:sz="0" w:space="0" w:color="auto"/>
        <w:right w:val="none" w:sz="0" w:space="0" w:color="auto"/>
      </w:divBdr>
    </w:div>
    <w:div w:id="863831296">
      <w:bodyDiv w:val="1"/>
      <w:marLeft w:val="0"/>
      <w:marRight w:val="0"/>
      <w:marTop w:val="0"/>
      <w:marBottom w:val="0"/>
      <w:divBdr>
        <w:top w:val="none" w:sz="0" w:space="0" w:color="auto"/>
        <w:left w:val="none" w:sz="0" w:space="0" w:color="auto"/>
        <w:bottom w:val="none" w:sz="0" w:space="0" w:color="auto"/>
        <w:right w:val="none" w:sz="0" w:space="0" w:color="auto"/>
      </w:divBdr>
    </w:div>
    <w:div w:id="1019938858">
      <w:bodyDiv w:val="1"/>
      <w:marLeft w:val="0"/>
      <w:marRight w:val="0"/>
      <w:marTop w:val="0"/>
      <w:marBottom w:val="0"/>
      <w:divBdr>
        <w:top w:val="none" w:sz="0" w:space="0" w:color="auto"/>
        <w:left w:val="none" w:sz="0" w:space="0" w:color="auto"/>
        <w:bottom w:val="none" w:sz="0" w:space="0" w:color="auto"/>
        <w:right w:val="none" w:sz="0" w:space="0" w:color="auto"/>
      </w:divBdr>
      <w:divsChild>
        <w:div w:id="1983775449">
          <w:marLeft w:val="0"/>
          <w:marRight w:val="0"/>
          <w:marTop w:val="0"/>
          <w:marBottom w:val="0"/>
          <w:divBdr>
            <w:top w:val="none" w:sz="0" w:space="0" w:color="auto"/>
            <w:left w:val="none" w:sz="0" w:space="0" w:color="auto"/>
            <w:bottom w:val="none" w:sz="0" w:space="0" w:color="auto"/>
            <w:right w:val="none" w:sz="0" w:space="0" w:color="auto"/>
          </w:divBdr>
        </w:div>
        <w:div w:id="1457870137">
          <w:marLeft w:val="0"/>
          <w:marRight w:val="0"/>
          <w:marTop w:val="0"/>
          <w:marBottom w:val="0"/>
          <w:divBdr>
            <w:top w:val="none" w:sz="0" w:space="0" w:color="auto"/>
            <w:left w:val="none" w:sz="0" w:space="0" w:color="auto"/>
            <w:bottom w:val="none" w:sz="0" w:space="0" w:color="auto"/>
            <w:right w:val="none" w:sz="0" w:space="0" w:color="auto"/>
          </w:divBdr>
        </w:div>
        <w:div w:id="316424130">
          <w:marLeft w:val="0"/>
          <w:marRight w:val="0"/>
          <w:marTop w:val="0"/>
          <w:marBottom w:val="0"/>
          <w:divBdr>
            <w:top w:val="none" w:sz="0" w:space="0" w:color="auto"/>
            <w:left w:val="none" w:sz="0" w:space="0" w:color="auto"/>
            <w:bottom w:val="none" w:sz="0" w:space="0" w:color="auto"/>
            <w:right w:val="none" w:sz="0" w:space="0" w:color="auto"/>
          </w:divBdr>
        </w:div>
        <w:div w:id="2128306041">
          <w:marLeft w:val="0"/>
          <w:marRight w:val="0"/>
          <w:marTop w:val="0"/>
          <w:marBottom w:val="0"/>
          <w:divBdr>
            <w:top w:val="none" w:sz="0" w:space="0" w:color="auto"/>
            <w:left w:val="none" w:sz="0" w:space="0" w:color="auto"/>
            <w:bottom w:val="none" w:sz="0" w:space="0" w:color="auto"/>
            <w:right w:val="none" w:sz="0" w:space="0" w:color="auto"/>
          </w:divBdr>
        </w:div>
        <w:div w:id="1313370489">
          <w:marLeft w:val="0"/>
          <w:marRight w:val="0"/>
          <w:marTop w:val="0"/>
          <w:marBottom w:val="0"/>
          <w:divBdr>
            <w:top w:val="none" w:sz="0" w:space="0" w:color="auto"/>
            <w:left w:val="none" w:sz="0" w:space="0" w:color="auto"/>
            <w:bottom w:val="none" w:sz="0" w:space="0" w:color="auto"/>
            <w:right w:val="none" w:sz="0" w:space="0" w:color="auto"/>
          </w:divBdr>
        </w:div>
        <w:div w:id="1489053528">
          <w:marLeft w:val="0"/>
          <w:marRight w:val="0"/>
          <w:marTop w:val="0"/>
          <w:marBottom w:val="0"/>
          <w:divBdr>
            <w:top w:val="none" w:sz="0" w:space="0" w:color="auto"/>
            <w:left w:val="none" w:sz="0" w:space="0" w:color="auto"/>
            <w:bottom w:val="none" w:sz="0" w:space="0" w:color="auto"/>
            <w:right w:val="none" w:sz="0" w:space="0" w:color="auto"/>
          </w:divBdr>
        </w:div>
        <w:div w:id="1930503227">
          <w:marLeft w:val="0"/>
          <w:marRight w:val="0"/>
          <w:marTop w:val="0"/>
          <w:marBottom w:val="0"/>
          <w:divBdr>
            <w:top w:val="none" w:sz="0" w:space="0" w:color="auto"/>
            <w:left w:val="none" w:sz="0" w:space="0" w:color="auto"/>
            <w:bottom w:val="none" w:sz="0" w:space="0" w:color="auto"/>
            <w:right w:val="none" w:sz="0" w:space="0" w:color="auto"/>
          </w:divBdr>
        </w:div>
        <w:div w:id="51277050">
          <w:marLeft w:val="0"/>
          <w:marRight w:val="0"/>
          <w:marTop w:val="0"/>
          <w:marBottom w:val="0"/>
          <w:divBdr>
            <w:top w:val="none" w:sz="0" w:space="0" w:color="auto"/>
            <w:left w:val="none" w:sz="0" w:space="0" w:color="auto"/>
            <w:bottom w:val="none" w:sz="0" w:space="0" w:color="auto"/>
            <w:right w:val="none" w:sz="0" w:space="0" w:color="auto"/>
          </w:divBdr>
        </w:div>
      </w:divsChild>
    </w:div>
    <w:div w:id="1199048341">
      <w:bodyDiv w:val="1"/>
      <w:marLeft w:val="0"/>
      <w:marRight w:val="0"/>
      <w:marTop w:val="0"/>
      <w:marBottom w:val="0"/>
      <w:divBdr>
        <w:top w:val="none" w:sz="0" w:space="0" w:color="auto"/>
        <w:left w:val="none" w:sz="0" w:space="0" w:color="auto"/>
        <w:bottom w:val="none" w:sz="0" w:space="0" w:color="auto"/>
        <w:right w:val="none" w:sz="0" w:space="0" w:color="auto"/>
      </w:divBdr>
    </w:div>
    <w:div w:id="1451433563">
      <w:bodyDiv w:val="1"/>
      <w:marLeft w:val="0"/>
      <w:marRight w:val="0"/>
      <w:marTop w:val="0"/>
      <w:marBottom w:val="0"/>
      <w:divBdr>
        <w:top w:val="none" w:sz="0" w:space="0" w:color="auto"/>
        <w:left w:val="none" w:sz="0" w:space="0" w:color="auto"/>
        <w:bottom w:val="none" w:sz="0" w:space="0" w:color="auto"/>
        <w:right w:val="none" w:sz="0" w:space="0" w:color="auto"/>
      </w:divBdr>
    </w:div>
    <w:div w:id="17435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school.uoregon.edu/staff/gtf-appointments/gtf-appointment-costs" TargetMode="External"/><Relationship Id="rId13" Type="http://schemas.openxmlformats.org/officeDocument/2006/relationships/hyperlink" Target="mailto:gtffcba@uoregon.edu"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gradschool.uoregon.edu/gtf/summer-sandwi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r.uoregon.edu/er/labor-agre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school.uoregon.edu/sites/gradschool2.uoregon.edu/files/GTF%20Request%20for%20Summer%20Tuition%20Waiver.pdf" TargetMode="External"/><Relationship Id="rId5" Type="http://schemas.openxmlformats.org/officeDocument/2006/relationships/webSettings" Target="webSettings.xml"/><Relationship Id="rId15" Type="http://schemas.openxmlformats.org/officeDocument/2006/relationships/hyperlink" Target="http://policies.uoregon.edu/policy/by/1/0309-recruitment-and-selection/criminal-credit-and-related-background-checks-applicants" TargetMode="External"/><Relationship Id="rId10" Type="http://schemas.openxmlformats.org/officeDocument/2006/relationships/hyperlink" Target="http://gradschool.uoregon.edu/SEVIS-fee-reimbursemen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gradschool.uoregon.edu/staff/gtf-forms" TargetMode="External"/><Relationship Id="rId14" Type="http://schemas.openxmlformats.org/officeDocument/2006/relationships/hyperlink" Target="http://hr.uoregon.edu/er/labor-agree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6F49-2202-4A7E-9318-F0ADD071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10</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Kassy Fisher</dc:creator>
  <cp:lastModifiedBy>Kassy Fisher</cp:lastModifiedBy>
  <cp:revision>12</cp:revision>
  <cp:lastPrinted>2015-02-17T20:50:00Z</cp:lastPrinted>
  <dcterms:created xsi:type="dcterms:W3CDTF">2015-02-24T16:02:00Z</dcterms:created>
  <dcterms:modified xsi:type="dcterms:W3CDTF">2015-03-05T16:11:00Z</dcterms:modified>
</cp:coreProperties>
</file>