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54E18" w14:textId="05E1AE27" w:rsidR="00353D51" w:rsidRDefault="00D62F9B" w:rsidP="00D62F9B">
      <w:pPr>
        <w:jc w:val="center"/>
      </w:pPr>
      <w:r>
        <w:t>College of Arts and Sciences Department Head</w:t>
      </w:r>
      <w:ins w:id="0" w:author="Karen J Ford" w:date="2016-05-25T20:04:00Z">
        <w:r w:rsidR="00736E3F">
          <w:t>/Program Director</w:t>
        </w:r>
      </w:ins>
    </w:p>
    <w:p w14:paraId="7EC19D52" w14:textId="523DD77A" w:rsidR="00D62F9B" w:rsidRDefault="00D62F9B" w:rsidP="00D62F9B">
      <w:pPr>
        <w:jc w:val="center"/>
      </w:pPr>
      <w:r>
        <w:t>Job Description</w:t>
      </w:r>
    </w:p>
    <w:p w14:paraId="64BD523D" w14:textId="77777777" w:rsidR="001E5993" w:rsidRDefault="001E5993" w:rsidP="00D62F9B">
      <w:pPr>
        <w:jc w:val="center"/>
      </w:pPr>
    </w:p>
    <w:p w14:paraId="4E08ED50" w14:textId="77777777" w:rsidR="001E5993" w:rsidRDefault="001E5993" w:rsidP="001E5993"/>
    <w:p w14:paraId="4784F944" w14:textId="77777777" w:rsidR="00153C82" w:rsidRDefault="00153C82" w:rsidP="001E5993">
      <w:pPr>
        <w:rPr>
          <w:b/>
        </w:rPr>
      </w:pPr>
      <w:r>
        <w:rPr>
          <w:b/>
        </w:rPr>
        <w:t>General Description of the Position</w:t>
      </w:r>
    </w:p>
    <w:p w14:paraId="535B926C" w14:textId="77777777" w:rsidR="00153C82" w:rsidRDefault="00153C82" w:rsidP="001E5993">
      <w:pPr>
        <w:rPr>
          <w:b/>
        </w:rPr>
      </w:pPr>
    </w:p>
    <w:p w14:paraId="5B6654CA" w14:textId="6183B8D1" w:rsidR="00353D51" w:rsidRPr="008C3C6B" w:rsidRDefault="00353D51" w:rsidP="008C3C6B">
      <w:pPr>
        <w:pStyle w:val="PlainText"/>
        <w:rPr>
          <w:rFonts w:asciiTheme="minorHAnsi" w:hAnsiTheme="minorHAnsi"/>
          <w:sz w:val="24"/>
          <w:szCs w:val="24"/>
        </w:rPr>
      </w:pPr>
      <w:r w:rsidRPr="008C3C6B">
        <w:rPr>
          <w:rFonts w:asciiTheme="minorHAnsi" w:hAnsiTheme="minorHAnsi"/>
          <w:sz w:val="24"/>
          <w:szCs w:val="24"/>
        </w:rPr>
        <w:t>The Department Head (DH)</w:t>
      </w:r>
      <w:ins w:id="1" w:author="Karen J Ford" w:date="2016-05-25T20:04:00Z">
        <w:r w:rsidR="00736E3F">
          <w:rPr>
            <w:rFonts w:asciiTheme="minorHAnsi" w:hAnsiTheme="minorHAnsi"/>
            <w:sz w:val="24"/>
            <w:szCs w:val="24"/>
          </w:rPr>
          <w:t xml:space="preserve"> or Program Director (PD)</w:t>
        </w:r>
      </w:ins>
      <w:r w:rsidRPr="008C3C6B">
        <w:rPr>
          <w:rFonts w:asciiTheme="minorHAnsi" w:hAnsiTheme="minorHAnsi"/>
          <w:sz w:val="24"/>
          <w:szCs w:val="24"/>
        </w:rPr>
        <w:t xml:space="preserve"> is the primary designee/delegate for the Dean of the College of Arts and Sciences (CAS) in matters involving the administration and oversight of the DH</w:t>
      </w:r>
      <w:ins w:id="2" w:author="Karen J Ford" w:date="2016-05-25T20:04:00Z">
        <w:r w:rsidR="00736E3F">
          <w:rPr>
            <w:rFonts w:asciiTheme="minorHAnsi" w:hAnsiTheme="minorHAnsi"/>
            <w:sz w:val="24"/>
            <w:szCs w:val="24"/>
          </w:rPr>
          <w:t>/PD</w:t>
        </w:r>
      </w:ins>
      <w:r w:rsidRPr="008C3C6B">
        <w:rPr>
          <w:rFonts w:asciiTheme="minorHAnsi" w:hAnsiTheme="minorHAnsi"/>
          <w:sz w:val="24"/>
          <w:szCs w:val="24"/>
        </w:rPr>
        <w:t xml:space="preserve">’s department.  </w:t>
      </w:r>
      <w:r w:rsidR="008C3C6B" w:rsidRPr="008C3C6B">
        <w:rPr>
          <w:rFonts w:asciiTheme="minorHAnsi" w:hAnsiTheme="minorHAnsi"/>
          <w:sz w:val="24"/>
          <w:szCs w:val="24"/>
        </w:rPr>
        <w:t>Department heads</w:t>
      </w:r>
      <w:ins w:id="3" w:author="Karen J Ford" w:date="2016-05-25T20:05:00Z">
        <w:r w:rsidR="00736E3F">
          <w:rPr>
            <w:rFonts w:asciiTheme="minorHAnsi" w:hAnsiTheme="minorHAnsi"/>
            <w:sz w:val="24"/>
            <w:szCs w:val="24"/>
          </w:rPr>
          <w:t xml:space="preserve"> and some program directors</w:t>
        </w:r>
      </w:ins>
      <w:r w:rsidR="008C3C6B" w:rsidRPr="008C3C6B">
        <w:rPr>
          <w:rFonts w:asciiTheme="minorHAnsi" w:hAnsiTheme="minorHAnsi"/>
          <w:sz w:val="24"/>
          <w:szCs w:val="24"/>
        </w:rPr>
        <w:t xml:space="preserve"> are part of the management team </w:t>
      </w:r>
      <w:r w:rsidR="0019584D">
        <w:rPr>
          <w:rFonts w:asciiTheme="minorHAnsi" w:hAnsiTheme="minorHAnsi"/>
          <w:sz w:val="24"/>
          <w:szCs w:val="24"/>
        </w:rPr>
        <w:t>at the UO and are</w:t>
      </w:r>
      <w:r w:rsidRPr="008C3C6B">
        <w:rPr>
          <w:rFonts w:asciiTheme="minorHAnsi" w:hAnsiTheme="minorHAnsi"/>
          <w:sz w:val="24"/>
          <w:szCs w:val="24"/>
        </w:rPr>
        <w:t xml:space="preserve"> the first contact for faculty in their depart</w:t>
      </w:r>
      <w:r w:rsidR="008C3C6B" w:rsidRPr="008C3C6B">
        <w:rPr>
          <w:rFonts w:asciiTheme="minorHAnsi" w:hAnsiTheme="minorHAnsi"/>
          <w:sz w:val="24"/>
          <w:szCs w:val="24"/>
        </w:rPr>
        <w:t>ment for administrative issues.  The DH</w:t>
      </w:r>
      <w:ins w:id="4" w:author="Karen J Ford" w:date="2016-05-25T20:05:00Z">
        <w:r w:rsidR="00736E3F">
          <w:rPr>
            <w:rFonts w:asciiTheme="minorHAnsi" w:hAnsiTheme="minorHAnsi"/>
            <w:sz w:val="24"/>
            <w:szCs w:val="24"/>
          </w:rPr>
          <w:t>/PD</w:t>
        </w:r>
      </w:ins>
      <w:r w:rsidR="008C3C6B" w:rsidRPr="008C3C6B">
        <w:rPr>
          <w:rFonts w:asciiTheme="minorHAnsi" w:hAnsiTheme="minorHAnsi"/>
          <w:sz w:val="24"/>
          <w:szCs w:val="24"/>
        </w:rPr>
        <w:t xml:space="preserve"> </w:t>
      </w:r>
      <w:r w:rsidRPr="008C3C6B">
        <w:rPr>
          <w:rFonts w:asciiTheme="minorHAnsi" w:hAnsiTheme="minorHAnsi"/>
          <w:sz w:val="24"/>
          <w:szCs w:val="24"/>
        </w:rPr>
        <w:t>coordinates decisions as appropriate with their Associate Dean</w:t>
      </w:r>
      <w:r w:rsidR="008C3C6B" w:rsidRPr="008C3C6B">
        <w:rPr>
          <w:rFonts w:asciiTheme="minorHAnsi" w:hAnsiTheme="minorHAnsi"/>
          <w:sz w:val="24"/>
          <w:szCs w:val="24"/>
        </w:rPr>
        <w:t>, communicates and is responsible for implementing college and university policies.</w:t>
      </w:r>
    </w:p>
    <w:p w14:paraId="6D327292" w14:textId="77777777" w:rsidR="0011414A" w:rsidRPr="008C3C6B" w:rsidRDefault="0011414A" w:rsidP="001E5993"/>
    <w:p w14:paraId="619984CB" w14:textId="1556172D" w:rsidR="00353D51" w:rsidRPr="008C3C6B" w:rsidRDefault="0011414A" w:rsidP="00353D51">
      <w:r w:rsidRPr="008C3C6B">
        <w:t>At the highest level, the department head</w:t>
      </w:r>
      <w:ins w:id="5" w:author="Karen J Ford" w:date="2016-05-25T20:05:00Z">
        <w:r w:rsidR="00736E3F">
          <w:t xml:space="preserve"> or program director</w:t>
        </w:r>
      </w:ins>
      <w:r w:rsidRPr="008C3C6B">
        <w:t xml:space="preserve"> is ultimately responsible for facilitating the department’s research and teaching missions, for leading departmental thinking about future directions</w:t>
      </w:r>
      <w:r w:rsidR="005906D2" w:rsidRPr="008C3C6B">
        <w:t>,</w:t>
      </w:r>
      <w:r w:rsidRPr="008C3C6B">
        <w:t xml:space="preserve"> and for dealing with issues as they arise that affect departmental functioning.</w:t>
      </w:r>
      <w:r w:rsidR="00353D51" w:rsidRPr="008C3C6B">
        <w:t xml:space="preserve">  Accordingly, the position includes budgetary authority, supervisory responsibilities, decision making and communication duties.</w:t>
      </w:r>
    </w:p>
    <w:p w14:paraId="438F3D09" w14:textId="77777777" w:rsidR="00153C82" w:rsidRDefault="00153C82" w:rsidP="001E5993"/>
    <w:p w14:paraId="69256300" w14:textId="77777777" w:rsidR="00153C82" w:rsidRDefault="00153C82" w:rsidP="001E5993">
      <w:pPr>
        <w:rPr>
          <w:b/>
        </w:rPr>
      </w:pPr>
      <w:r>
        <w:rPr>
          <w:b/>
        </w:rPr>
        <w:t>Description of Duties</w:t>
      </w:r>
    </w:p>
    <w:p w14:paraId="5A53E3F2" w14:textId="77777777" w:rsidR="008746C2" w:rsidRDefault="008746C2" w:rsidP="001E5993">
      <w:pPr>
        <w:rPr>
          <w:b/>
        </w:rPr>
      </w:pPr>
    </w:p>
    <w:p w14:paraId="5F5C98CC" w14:textId="5C03EB91" w:rsidR="008746C2" w:rsidRPr="008746C2" w:rsidRDefault="0011414A" w:rsidP="001E5993">
      <w:r>
        <w:t>Parts of m</w:t>
      </w:r>
      <w:r w:rsidR="008746C2">
        <w:t>any of these duties may be delegated although the DH</w:t>
      </w:r>
      <w:ins w:id="6" w:author="Karen J Ford" w:date="2016-05-25T20:06:00Z">
        <w:r w:rsidR="006E4F1A">
          <w:t>/</w:t>
        </w:r>
        <w:bookmarkStart w:id="7" w:name="_GoBack"/>
        <w:bookmarkEnd w:id="7"/>
        <w:r w:rsidR="00736E3F">
          <w:t>PD</w:t>
        </w:r>
      </w:ins>
      <w:r w:rsidR="008746C2">
        <w:t xml:space="preserve"> has ultimate responsibility for ensuring that they are carried out.</w:t>
      </w:r>
      <w:ins w:id="8" w:author="Karen J Ford" w:date="2016-05-25T20:06:00Z">
        <w:r w:rsidR="00736E3F">
          <w:t xml:space="preserve">  (Not all duties below will pertain to all program directors.)</w:t>
        </w:r>
      </w:ins>
    </w:p>
    <w:p w14:paraId="7E5EBACC" w14:textId="77777777" w:rsidR="00153C82" w:rsidRDefault="00153C82" w:rsidP="001E5993">
      <w:pPr>
        <w:rPr>
          <w:b/>
        </w:rPr>
      </w:pPr>
    </w:p>
    <w:p w14:paraId="605ED664" w14:textId="77BA1AA3" w:rsidR="00153C82" w:rsidRDefault="00153C82" w:rsidP="001E5993">
      <w:r>
        <w:t>Personnel:</w:t>
      </w:r>
    </w:p>
    <w:p w14:paraId="76B31ADC" w14:textId="4B0CCD22" w:rsidR="00A63F01" w:rsidRDefault="00A63F01" w:rsidP="007B26D5">
      <w:pPr>
        <w:pStyle w:val="ListParagraph"/>
        <w:numPr>
          <w:ilvl w:val="0"/>
          <w:numId w:val="6"/>
        </w:numPr>
        <w:ind w:left="720"/>
      </w:pPr>
      <w:r>
        <w:t>Hiring, evaluation, promotion</w:t>
      </w:r>
      <w:r w:rsidR="005906D2">
        <w:t>,</w:t>
      </w:r>
      <w:r>
        <w:t xml:space="preserve"> and retention of faculty</w:t>
      </w:r>
      <w:r w:rsidR="00FC7FA7">
        <w:t xml:space="preserve"> and</w:t>
      </w:r>
      <w:r w:rsidR="004B4D2F">
        <w:t xml:space="preserve"> other</w:t>
      </w:r>
      <w:r w:rsidR="00FC7FA7">
        <w:t xml:space="preserve"> staff</w:t>
      </w:r>
      <w:r w:rsidR="004B4D2F">
        <w:t xml:space="preserve"> as appropriate</w:t>
      </w:r>
      <w:r>
        <w:t>.</w:t>
      </w:r>
    </w:p>
    <w:p w14:paraId="501A70DE" w14:textId="57943D23" w:rsidR="00A63F01" w:rsidRDefault="00A63F01" w:rsidP="007B26D5">
      <w:pPr>
        <w:pStyle w:val="ListParagraph"/>
        <w:numPr>
          <w:ilvl w:val="0"/>
          <w:numId w:val="6"/>
        </w:numPr>
        <w:ind w:left="720"/>
      </w:pPr>
      <w:r>
        <w:t>Oversight of merit, equity</w:t>
      </w:r>
      <w:r w:rsidR="005906D2">
        <w:t>,</w:t>
      </w:r>
      <w:r>
        <w:t xml:space="preserve"> and other salary increases.</w:t>
      </w:r>
    </w:p>
    <w:p w14:paraId="2A1EB283" w14:textId="0E46B85C" w:rsidR="00A63F01" w:rsidRDefault="00A63F01" w:rsidP="007B26D5">
      <w:pPr>
        <w:pStyle w:val="ListParagraph"/>
        <w:numPr>
          <w:ilvl w:val="0"/>
          <w:numId w:val="6"/>
        </w:numPr>
        <w:ind w:left="720"/>
      </w:pPr>
      <w:r>
        <w:t>Supervision of faculty, graduate students</w:t>
      </w:r>
      <w:r w:rsidR="00254920">
        <w:t>,</w:t>
      </w:r>
      <w:r>
        <w:t xml:space="preserve"> and other staff, including progressive discipline when appropriate.</w:t>
      </w:r>
    </w:p>
    <w:p w14:paraId="3153B510" w14:textId="42EC5BCB" w:rsidR="00153C82" w:rsidRDefault="00153C82" w:rsidP="007B26D5">
      <w:pPr>
        <w:pStyle w:val="ListParagraph"/>
        <w:numPr>
          <w:ilvl w:val="0"/>
          <w:numId w:val="6"/>
        </w:numPr>
        <w:ind w:left="720"/>
      </w:pPr>
      <w:r>
        <w:t xml:space="preserve">Assignment of </w:t>
      </w:r>
      <w:r w:rsidR="00353D51">
        <w:t>teaching</w:t>
      </w:r>
      <w:r>
        <w:t xml:space="preserve"> responsibilities </w:t>
      </w:r>
      <w:r w:rsidR="0050559D">
        <w:t>in the department in a manner consistent with the depar</w:t>
      </w:r>
      <w:r w:rsidR="00353D51">
        <w:t>t</w:t>
      </w:r>
      <w:r w:rsidR="0050559D">
        <w:t>ment governance document.</w:t>
      </w:r>
    </w:p>
    <w:p w14:paraId="227999CA" w14:textId="5E29A77E" w:rsidR="00EC1A69" w:rsidRDefault="00153C82" w:rsidP="007B26D5">
      <w:pPr>
        <w:pStyle w:val="ListParagraph"/>
        <w:numPr>
          <w:ilvl w:val="0"/>
          <w:numId w:val="6"/>
        </w:numPr>
        <w:ind w:left="720"/>
      </w:pPr>
      <w:r>
        <w:t xml:space="preserve">Assignment of </w:t>
      </w:r>
      <w:r w:rsidR="00353D51">
        <w:t>service</w:t>
      </w:r>
      <w:r>
        <w:t xml:space="preserve"> responsibilities in the </w:t>
      </w:r>
      <w:r w:rsidR="0050559D">
        <w:t>department in a manner consistent with the department governance document</w:t>
      </w:r>
      <w:r w:rsidR="00EC1A69">
        <w:t>.</w:t>
      </w:r>
    </w:p>
    <w:p w14:paraId="7355EE84" w14:textId="0215A3D5" w:rsidR="00153C82" w:rsidRDefault="00EC1A69" w:rsidP="007B26D5">
      <w:pPr>
        <w:pStyle w:val="ListParagraph"/>
        <w:numPr>
          <w:ilvl w:val="0"/>
          <w:numId w:val="6"/>
        </w:numPr>
        <w:ind w:left="720"/>
      </w:pPr>
      <w:r>
        <w:t>In un</w:t>
      </w:r>
      <w:r w:rsidR="00FC7FA7">
        <w:t>its with a graduate program, ens</w:t>
      </w:r>
      <w:r>
        <w:t xml:space="preserve">uring the department adheres to its </w:t>
      </w:r>
      <w:r w:rsidRPr="007B26D5">
        <w:rPr>
          <w:i/>
        </w:rPr>
        <w:t>Graduate Duties and Responsibilities</w:t>
      </w:r>
      <w:r w:rsidR="00FC7FA7">
        <w:rPr>
          <w:i/>
        </w:rPr>
        <w:t xml:space="preserve"> Statement </w:t>
      </w:r>
      <w:r>
        <w:t>and the Collective Bargaining Agreement with the GTFF.</w:t>
      </w:r>
    </w:p>
    <w:p w14:paraId="6CFA4C31" w14:textId="5949E3E4" w:rsidR="005906D2" w:rsidRDefault="005906D2" w:rsidP="007B26D5">
      <w:pPr>
        <w:pStyle w:val="ListParagraph"/>
        <w:numPr>
          <w:ilvl w:val="0"/>
          <w:numId w:val="6"/>
        </w:numPr>
        <w:ind w:left="720"/>
      </w:pPr>
      <w:r>
        <w:t>Nomination of faculty, staff, and students for internal and external awards.</w:t>
      </w:r>
    </w:p>
    <w:p w14:paraId="3DF6BD96" w14:textId="24C7806A" w:rsidR="00701CAD" w:rsidRDefault="00701CAD" w:rsidP="007B26D5">
      <w:pPr>
        <w:pStyle w:val="ListParagraph"/>
        <w:numPr>
          <w:ilvl w:val="0"/>
          <w:numId w:val="6"/>
        </w:numPr>
        <w:ind w:left="720"/>
      </w:pPr>
      <w:r>
        <w:t xml:space="preserve">Cultivation of a respectful workplace and </w:t>
      </w:r>
      <w:r w:rsidRPr="00701CAD">
        <w:t>fostering</w:t>
      </w:r>
      <w:r>
        <w:t xml:space="preserve"> an inclusive</w:t>
      </w:r>
      <w:r w:rsidR="004F32A9">
        <w:t>, supportive</w:t>
      </w:r>
      <w:r w:rsidR="00F11034">
        <w:t xml:space="preserve"> </w:t>
      </w:r>
      <w:r>
        <w:t>department climate.</w:t>
      </w:r>
    </w:p>
    <w:p w14:paraId="06DEE5CC" w14:textId="77777777" w:rsidR="008746C2" w:rsidRDefault="008746C2" w:rsidP="008746C2"/>
    <w:p w14:paraId="302270BE" w14:textId="77777777" w:rsidR="008746C2" w:rsidRDefault="008746C2" w:rsidP="008746C2">
      <w:r>
        <w:t>Educational Mission:</w:t>
      </w:r>
    </w:p>
    <w:p w14:paraId="344BF441" w14:textId="01D02505" w:rsidR="008746C2" w:rsidRDefault="008746C2" w:rsidP="008746C2">
      <w:pPr>
        <w:pStyle w:val="ListParagraph"/>
        <w:numPr>
          <w:ilvl w:val="0"/>
          <w:numId w:val="2"/>
        </w:numPr>
      </w:pPr>
      <w:r>
        <w:t>Ensuring the department’s undergraduate teaching mission is reali</w:t>
      </w:r>
      <w:r w:rsidR="00F451D0">
        <w:t>zed effectively and up to disciplinary standards</w:t>
      </w:r>
      <w:r>
        <w:t>.</w:t>
      </w:r>
    </w:p>
    <w:p w14:paraId="60E6232D" w14:textId="68EAD2A8" w:rsidR="008746C2" w:rsidRDefault="005906D2" w:rsidP="008746C2">
      <w:pPr>
        <w:pStyle w:val="ListParagraph"/>
        <w:numPr>
          <w:ilvl w:val="0"/>
          <w:numId w:val="2"/>
        </w:numPr>
      </w:pPr>
      <w:r>
        <w:lastRenderedPageBreak/>
        <w:t>In units with a graduate program, e</w:t>
      </w:r>
      <w:r w:rsidR="008746C2">
        <w:t>nsuring the department’s graduate teaching mission is realiz</w:t>
      </w:r>
      <w:r w:rsidR="00F451D0">
        <w:t>ed effectively</w:t>
      </w:r>
      <w:r w:rsidR="008746C2">
        <w:t>.</w:t>
      </w:r>
      <w:r w:rsidR="00A63F01">
        <w:t xml:space="preserve">  This includes ensuring that the department’s policies follow departmental and university policies.</w:t>
      </w:r>
    </w:p>
    <w:p w14:paraId="2E9DA80D" w14:textId="7144BC22" w:rsidR="002D2C82" w:rsidRDefault="002D2C82" w:rsidP="008746C2">
      <w:pPr>
        <w:pStyle w:val="ListParagraph"/>
        <w:numPr>
          <w:ilvl w:val="0"/>
          <w:numId w:val="2"/>
        </w:numPr>
      </w:pPr>
      <w:r>
        <w:t>Oversight of course scheduling and curricular reform.</w:t>
      </w:r>
    </w:p>
    <w:p w14:paraId="292C214C" w14:textId="3CC5DF7F" w:rsidR="00353D51" w:rsidRDefault="00353D51" w:rsidP="00353D51">
      <w:pPr>
        <w:pStyle w:val="ListParagraph"/>
        <w:numPr>
          <w:ilvl w:val="0"/>
          <w:numId w:val="2"/>
        </w:numPr>
      </w:pPr>
      <w:r>
        <w:t>Facilitating solutions when illness or other events interfere with course instruction or other teaching-related duties.</w:t>
      </w:r>
    </w:p>
    <w:p w14:paraId="448EC741" w14:textId="1E5DCE36" w:rsidR="000665DB" w:rsidRDefault="000665DB" w:rsidP="00353D51">
      <w:pPr>
        <w:pStyle w:val="ListParagraph"/>
        <w:numPr>
          <w:ilvl w:val="0"/>
          <w:numId w:val="2"/>
        </w:numPr>
      </w:pPr>
      <w:r>
        <w:t>Overseeing Academic Affairs’ program reviews, including composition of the self-study, scheduling the site visit, and responding to the reviewers’ report when appropriate.</w:t>
      </w:r>
    </w:p>
    <w:p w14:paraId="324E5BF8" w14:textId="032B0766" w:rsidR="004F32A9" w:rsidRDefault="004F32A9" w:rsidP="00353D51">
      <w:pPr>
        <w:pStyle w:val="ListParagraph"/>
        <w:numPr>
          <w:ilvl w:val="0"/>
          <w:numId w:val="2"/>
        </w:numPr>
      </w:pPr>
      <w:r>
        <w:t>Overseeing commencement and other academic recognition events as appropriate.</w:t>
      </w:r>
    </w:p>
    <w:p w14:paraId="5ABDA11F" w14:textId="77777777" w:rsidR="0011414A" w:rsidRDefault="0011414A" w:rsidP="0011414A"/>
    <w:p w14:paraId="2798E2D9" w14:textId="399CD407" w:rsidR="0011414A" w:rsidRDefault="0011414A" w:rsidP="0011414A">
      <w:r>
        <w:t>Budget:</w:t>
      </w:r>
    </w:p>
    <w:p w14:paraId="507EF146" w14:textId="75ACF77E" w:rsidR="0011414A" w:rsidRDefault="0011414A" w:rsidP="0011414A">
      <w:pPr>
        <w:pStyle w:val="ListParagraph"/>
        <w:numPr>
          <w:ilvl w:val="0"/>
          <w:numId w:val="3"/>
        </w:numPr>
      </w:pPr>
      <w:r>
        <w:t>In tandem with the department budget manager, the department head is responsible for managing the department budget within the parameters provided by CAS.</w:t>
      </w:r>
    </w:p>
    <w:p w14:paraId="3B6A3CD8" w14:textId="6A622067" w:rsidR="0011414A" w:rsidRDefault="0011414A" w:rsidP="0011414A">
      <w:pPr>
        <w:pStyle w:val="ListParagraph"/>
        <w:numPr>
          <w:ilvl w:val="0"/>
          <w:numId w:val="3"/>
        </w:numPr>
      </w:pPr>
      <w:r>
        <w:t>Overseeing, managing, and delegating (when appropriate) decisions about budget allocations and spending.</w:t>
      </w:r>
    </w:p>
    <w:p w14:paraId="452F0E6A" w14:textId="325815C5" w:rsidR="00A63F01" w:rsidRDefault="00A63F01" w:rsidP="0011414A">
      <w:pPr>
        <w:pStyle w:val="ListParagraph"/>
        <w:numPr>
          <w:ilvl w:val="0"/>
          <w:numId w:val="3"/>
        </w:numPr>
      </w:pPr>
      <w:r>
        <w:t>Providing appropriate oversight to all expenditures and transactions that occur within the department</w:t>
      </w:r>
      <w:r w:rsidR="00CB2BDF">
        <w:t xml:space="preserve"> by all personnel</w:t>
      </w:r>
      <w:r>
        <w:t>, including travel, equipment purchases, etc.</w:t>
      </w:r>
    </w:p>
    <w:p w14:paraId="2621FBEF" w14:textId="33EDCC3F" w:rsidR="0050559D" w:rsidRDefault="0050559D" w:rsidP="0011414A">
      <w:pPr>
        <w:pStyle w:val="ListParagraph"/>
        <w:numPr>
          <w:ilvl w:val="0"/>
          <w:numId w:val="3"/>
        </w:numPr>
      </w:pPr>
      <w:r>
        <w:t>Planning</w:t>
      </w:r>
      <w:r w:rsidR="00F451D0">
        <w:t xml:space="preserve"> future activities and spending in a way compatible with department budgetary resources. </w:t>
      </w:r>
      <w:r w:rsidR="00A63F01">
        <w:t xml:space="preserve"> This includes oversight and responsible management of discretionary funds such as those from endowments and private gifts, summer session dividends, and ICC funds accruing at the department level.</w:t>
      </w:r>
    </w:p>
    <w:p w14:paraId="2F435A07" w14:textId="77777777" w:rsidR="0011414A" w:rsidRDefault="0011414A" w:rsidP="0011414A"/>
    <w:p w14:paraId="6FBCB536" w14:textId="222F88CD" w:rsidR="00F451D0" w:rsidRDefault="00F451D0" w:rsidP="0011414A">
      <w:r>
        <w:t>Administrative:</w:t>
      </w:r>
    </w:p>
    <w:p w14:paraId="564F3DBA" w14:textId="5C1FFEF7" w:rsidR="00F451D0" w:rsidRDefault="00F451D0" w:rsidP="00F451D0">
      <w:pPr>
        <w:pStyle w:val="ListParagraph"/>
        <w:numPr>
          <w:ilvl w:val="0"/>
          <w:numId w:val="4"/>
        </w:numPr>
      </w:pPr>
      <w:r>
        <w:t>Leading policy development and implementation.</w:t>
      </w:r>
    </w:p>
    <w:p w14:paraId="4F0A605F" w14:textId="0E1BD23F" w:rsidR="00F451D0" w:rsidRDefault="00353D51" w:rsidP="00F451D0">
      <w:pPr>
        <w:pStyle w:val="ListParagraph"/>
        <w:numPr>
          <w:ilvl w:val="0"/>
          <w:numId w:val="4"/>
        </w:numPr>
      </w:pPr>
      <w:r>
        <w:t>Making d</w:t>
      </w:r>
      <w:r w:rsidR="00F451D0">
        <w:t>ecisions about events outside of standard policy.</w:t>
      </w:r>
    </w:p>
    <w:p w14:paraId="150B639D" w14:textId="5C5D7CD2" w:rsidR="00F451D0" w:rsidRDefault="00353D51" w:rsidP="00F451D0">
      <w:pPr>
        <w:pStyle w:val="ListParagraph"/>
        <w:numPr>
          <w:ilvl w:val="0"/>
          <w:numId w:val="4"/>
        </w:numPr>
      </w:pPr>
      <w:r>
        <w:t>Serving as the a</w:t>
      </w:r>
      <w:r w:rsidR="00F451D0">
        <w:t>ppeal of last resort within the department on personnel and educational matters including Step 1 grievances.</w:t>
      </w:r>
    </w:p>
    <w:p w14:paraId="1C4C128B" w14:textId="098A7E80" w:rsidR="00A63F01" w:rsidRDefault="00A63F01" w:rsidP="00A63F01">
      <w:pPr>
        <w:pStyle w:val="ListParagraph"/>
        <w:numPr>
          <w:ilvl w:val="0"/>
          <w:numId w:val="4"/>
        </w:numPr>
      </w:pPr>
      <w:r>
        <w:t>Overseeing space usage and allocation.</w:t>
      </w:r>
    </w:p>
    <w:p w14:paraId="6AC961CA" w14:textId="77777777" w:rsidR="00F451D0" w:rsidRDefault="00F451D0" w:rsidP="00F451D0"/>
    <w:p w14:paraId="3448DE96" w14:textId="2F780C94" w:rsidR="00F451D0" w:rsidRDefault="00F451D0" w:rsidP="00F451D0">
      <w:r>
        <w:t>Advocacy and Representation:</w:t>
      </w:r>
    </w:p>
    <w:p w14:paraId="6A8FF35C" w14:textId="73586402" w:rsidR="00F451D0" w:rsidRDefault="00F451D0" w:rsidP="00F451D0">
      <w:pPr>
        <w:pStyle w:val="ListParagraph"/>
        <w:numPr>
          <w:ilvl w:val="0"/>
          <w:numId w:val="5"/>
        </w:numPr>
      </w:pPr>
      <w:r>
        <w:t>Represent the department to the CAS Dean, the university at large</w:t>
      </w:r>
      <w:r w:rsidR="00353D51">
        <w:t>,</w:t>
      </w:r>
      <w:r>
        <w:t xml:space="preserve"> and beyond the university.</w:t>
      </w:r>
    </w:p>
    <w:p w14:paraId="5CC33992" w14:textId="2123B1CB" w:rsidR="00F451D0" w:rsidRDefault="00F451D0" w:rsidP="00F451D0">
      <w:pPr>
        <w:pStyle w:val="ListParagraph"/>
        <w:numPr>
          <w:ilvl w:val="0"/>
          <w:numId w:val="5"/>
        </w:numPr>
      </w:pPr>
      <w:r>
        <w:t>Working with development staff when appropriate</w:t>
      </w:r>
      <w:r w:rsidR="00A63F01">
        <w:t>, which often includes stewardship of donors.</w:t>
      </w:r>
    </w:p>
    <w:p w14:paraId="1B3522E1" w14:textId="7168828C" w:rsidR="00F451D0" w:rsidRDefault="00F451D0" w:rsidP="00F451D0">
      <w:pPr>
        <w:pStyle w:val="ListParagraph"/>
        <w:numPr>
          <w:ilvl w:val="0"/>
          <w:numId w:val="5"/>
        </w:numPr>
      </w:pPr>
      <w:r>
        <w:t>Working with communications staff as needed to represent the department.</w:t>
      </w:r>
    </w:p>
    <w:p w14:paraId="55B688DB" w14:textId="0B8A0750" w:rsidR="00F451D0" w:rsidRDefault="00F451D0" w:rsidP="00F451D0">
      <w:pPr>
        <w:pStyle w:val="ListParagraph"/>
        <w:numPr>
          <w:ilvl w:val="0"/>
          <w:numId w:val="5"/>
        </w:numPr>
      </w:pPr>
      <w:r>
        <w:t>Working with facilities and the CAS space manager on maintenance and renovation of space allocated to the department.</w:t>
      </w:r>
    </w:p>
    <w:p w14:paraId="4360A9E6" w14:textId="798EFEB4" w:rsidR="00F451D0" w:rsidRPr="00153C82" w:rsidRDefault="00F451D0" w:rsidP="00F451D0">
      <w:pPr>
        <w:pStyle w:val="ListParagraph"/>
        <w:numPr>
          <w:ilvl w:val="0"/>
          <w:numId w:val="5"/>
        </w:numPr>
      </w:pPr>
      <w:r>
        <w:t>Represent the department at events, especially those relevant to the department and its mission.</w:t>
      </w:r>
    </w:p>
    <w:sectPr w:rsidR="00F451D0" w:rsidRPr="00153C82" w:rsidSect="002D02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0A2A1" w14:textId="77777777" w:rsidR="00CC2E61" w:rsidRDefault="00CC2E61" w:rsidP="001E5993">
      <w:r>
        <w:separator/>
      </w:r>
    </w:p>
  </w:endnote>
  <w:endnote w:type="continuationSeparator" w:id="0">
    <w:p w14:paraId="2E0E24A2" w14:textId="77777777" w:rsidR="00CC2E61" w:rsidRDefault="00CC2E61" w:rsidP="001E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699C7" w14:textId="77777777" w:rsidR="002D0278" w:rsidRDefault="002D0278" w:rsidP="00380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82881" w14:textId="77777777" w:rsidR="002D0278" w:rsidRDefault="002D0278" w:rsidP="002D02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B65AFB" w14:textId="77777777" w:rsidR="002D0278" w:rsidRDefault="002D0278" w:rsidP="00380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4F1A">
      <w:rPr>
        <w:rStyle w:val="PageNumber"/>
        <w:noProof/>
      </w:rPr>
      <w:t>2</w:t>
    </w:r>
    <w:r>
      <w:rPr>
        <w:rStyle w:val="PageNumber"/>
      </w:rPr>
      <w:fldChar w:fldCharType="end"/>
    </w:r>
  </w:p>
  <w:p w14:paraId="71C4F2F9" w14:textId="47FA1660" w:rsidR="00254920" w:rsidRPr="002D0278" w:rsidRDefault="002D0278" w:rsidP="002D0278">
    <w:pPr>
      <w:pStyle w:val="Footer"/>
      <w:ind w:right="360"/>
      <w:rPr>
        <w:i/>
      </w:rPr>
    </w:pPr>
    <w:r w:rsidRPr="002D0278">
      <w:rPr>
        <w:i/>
      </w:rPr>
      <w:t>May 25, 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03360F" w14:textId="77777777" w:rsidR="00540150" w:rsidRDefault="005401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257EC" w14:textId="77777777" w:rsidR="00CC2E61" w:rsidRDefault="00CC2E61" w:rsidP="001E5993">
      <w:r>
        <w:separator/>
      </w:r>
    </w:p>
  </w:footnote>
  <w:footnote w:type="continuationSeparator" w:id="0">
    <w:p w14:paraId="6CB56A84" w14:textId="77777777" w:rsidR="00CC2E61" w:rsidRDefault="00CC2E61" w:rsidP="001E59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18393F" w14:textId="77777777" w:rsidR="00254920" w:rsidRDefault="006E4F1A">
    <w:pPr>
      <w:pStyle w:val="Header"/>
    </w:pPr>
    <w:r>
      <w:rPr>
        <w:noProof/>
      </w:rPr>
      <w:pict w14:anchorId="4182A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9.9pt;height:219.95pt;rotation:315;z-index:-251655168;mso-wrap-edited:f;mso-position-horizontal:center;mso-position-horizontal-relative:margin;mso-position-vertical:center;mso-position-vertical-relative:margin" wrapcoords="21048 8404 19833 6487 19355 5971 19171 6339 18177 5086 17589 4423 17405 4570 16669 4644 16374 4865 16154 5086 15749 6118 15602 7445 15234 8404 14976 8477 14829 8772 14792 9215 14792 9288 15638 12606 13431 8993 12879 8182 12731 8404 12327 8330 11811 8256 11075 8477 10450 8846 10229 9215 10082 9657 9199 8477 8720 7961 8352 8330 7911 8551 6881 8330 4894 4939 4415 4275 4047 4865 3974 5086 3937 8993 2759 8109 2612 8256 1913 8404 1287 8846 883 9731 588 10763 404 12016 478 13785 662 15038 699 15038 1471 16587 1508 16660 2097 17029 2906 17029 3532 16587 4489 16881 4857 16808 4894 16660 4930 16144 4930 14522 5445 15407 6844 17176 6991 16881 7249 16881 7433 16513 7506 11352 8941 14080 10965 17324 11259 17029 11959 17029 11995 16955 12695 16587 13614 16955 13835 16808 13872 16513 13909 15776 13909 14154 14350 14891 16043 17103 16117 16881 16485 16808 16558 16660 16632 16218 16632 11205 18950 15776 20091 17545 20422 17029 21084 16808 21452 16144 21195 15333 19907 12753 19907 11131 20164 9878 20937 9804 21195 9731 21268 9509 21268 8846 21048 8404"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49A2EE" w14:textId="77777777" w:rsidR="00254920" w:rsidRDefault="006E4F1A">
    <w:pPr>
      <w:pStyle w:val="Header"/>
    </w:pPr>
    <w:r>
      <w:rPr>
        <w:noProof/>
      </w:rPr>
      <w:pict w14:anchorId="4D9ACEB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9.9pt;height:219.95pt;rotation:315;z-index:-251657216;mso-wrap-edited:f;mso-position-horizontal:center;mso-position-horizontal-relative:margin;mso-position-vertical:center;mso-position-vertical-relative:margin" wrapcoords="21048 8404 19833 6487 19355 5971 19171 6339 18177 5086 17589 4423 17405 4570 16669 4644 16374 4865 16154 5086 15749 6118 15602 7445 15234 8404 14976 8477 14829 8772 14792 9215 14792 9288 15638 12606 13431 8993 12879 8182 12731 8404 12327 8330 11811 8256 11075 8477 10450 8846 10229 9215 10082 9657 9199 8477 8720 7961 8352 8330 7911 8551 6881 8330 4894 4939 4415 4275 4047 4865 3974 5086 3937 8993 2759 8109 2612 8256 1913 8404 1287 8846 883 9731 588 10763 404 12016 478 13785 662 15038 699 15038 1471 16587 1508 16660 2097 17029 2906 17029 3532 16587 4489 16881 4857 16808 4894 16660 4930 16144 4930 14522 5445 15407 6844 17176 6991 16881 7249 16881 7433 16513 7506 11352 8941 14080 10965 17324 11259 17029 11959 17029 11995 16955 12695 16587 13614 16955 13835 16808 13872 16513 13909 15776 13909 14154 14350 14891 16043 17103 16117 16881 16485 16808 16558 16660 16632 16218 16632 11205 18950 15776 20091 17545 20422 17029 21084 16808 21452 16144 21195 15333 19907 12753 19907 11131 20164 9878 20937 9804 21195 9731 21268 9509 21268 8846 21048 8404"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0CB46D" w14:textId="77777777" w:rsidR="00254920" w:rsidRDefault="006E4F1A">
    <w:pPr>
      <w:pStyle w:val="Header"/>
    </w:pPr>
    <w:r>
      <w:rPr>
        <w:noProof/>
      </w:rPr>
      <w:pict w14:anchorId="46F97C9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9.9pt;height:219.95pt;rotation:315;z-index:-251653120;mso-wrap-edited:f;mso-position-horizontal:center;mso-position-horizontal-relative:margin;mso-position-vertical:center;mso-position-vertical-relative:margin" wrapcoords="21048 8404 19833 6487 19355 5971 19171 6339 18177 5086 17589 4423 17405 4570 16669 4644 16374 4865 16154 5086 15749 6118 15602 7445 15234 8404 14976 8477 14829 8772 14792 9215 14792 9288 15638 12606 13431 8993 12879 8182 12731 8404 12327 8330 11811 8256 11075 8477 10450 8846 10229 9215 10082 9657 9199 8477 8720 7961 8352 8330 7911 8551 6881 8330 4894 4939 4415 4275 4047 4865 3974 5086 3937 8993 2759 8109 2612 8256 1913 8404 1287 8846 883 9731 588 10763 404 12016 478 13785 662 15038 699 15038 1471 16587 1508 16660 2097 17029 2906 17029 3532 16587 4489 16881 4857 16808 4894 16660 4930 16144 4930 14522 5445 15407 6844 17176 6991 16881 7249 16881 7433 16513 7506 11352 8941 14080 10965 17324 11259 17029 11959 17029 11995 16955 12695 16587 13614 16955 13835 16808 13872 16513 13909 15776 13909 14154 14350 14891 16043 17103 16117 16881 16485 16808 16558 16660 16632 16218 16632 11205 18950 15776 20091 17545 20422 17029 21084 16808 21452 16144 21195 15333 19907 12753 19907 11131 20164 9878 20937 9804 21195 9731 21268 9509 21268 8846 21048 8404"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433E8"/>
    <w:multiLevelType w:val="hybridMultilevel"/>
    <w:tmpl w:val="04C6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703E5"/>
    <w:multiLevelType w:val="hybridMultilevel"/>
    <w:tmpl w:val="24925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A26F0"/>
    <w:multiLevelType w:val="hybridMultilevel"/>
    <w:tmpl w:val="0BEE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42758C"/>
    <w:multiLevelType w:val="hybridMultilevel"/>
    <w:tmpl w:val="901A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353381"/>
    <w:multiLevelType w:val="hybridMultilevel"/>
    <w:tmpl w:val="570035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7F13CE"/>
    <w:multiLevelType w:val="hybridMultilevel"/>
    <w:tmpl w:val="E1DA0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 Sadofsky">
    <w15:presenceInfo w15:providerId="None" w15:userId="Hal Sadof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9B"/>
    <w:rsid w:val="000665DB"/>
    <w:rsid w:val="000D4A56"/>
    <w:rsid w:val="0011414A"/>
    <w:rsid w:val="00153C82"/>
    <w:rsid w:val="00187A2D"/>
    <w:rsid w:val="0019584D"/>
    <w:rsid w:val="00197422"/>
    <w:rsid w:val="001D0E57"/>
    <w:rsid w:val="001E5993"/>
    <w:rsid w:val="00254920"/>
    <w:rsid w:val="002D0278"/>
    <w:rsid w:val="002D2C82"/>
    <w:rsid w:val="00336F92"/>
    <w:rsid w:val="00353D51"/>
    <w:rsid w:val="004B4D2F"/>
    <w:rsid w:val="004F32A9"/>
    <w:rsid w:val="0050559D"/>
    <w:rsid w:val="00540150"/>
    <w:rsid w:val="005906D2"/>
    <w:rsid w:val="006755C5"/>
    <w:rsid w:val="006E4F1A"/>
    <w:rsid w:val="00701CAD"/>
    <w:rsid w:val="00736E3F"/>
    <w:rsid w:val="00787682"/>
    <w:rsid w:val="007B26D5"/>
    <w:rsid w:val="00817074"/>
    <w:rsid w:val="008746C2"/>
    <w:rsid w:val="008C3C6B"/>
    <w:rsid w:val="00972C7D"/>
    <w:rsid w:val="009A6E88"/>
    <w:rsid w:val="00A44230"/>
    <w:rsid w:val="00A63F01"/>
    <w:rsid w:val="00CB2BDF"/>
    <w:rsid w:val="00CC2E61"/>
    <w:rsid w:val="00D62F9B"/>
    <w:rsid w:val="00EA48EF"/>
    <w:rsid w:val="00EC1A69"/>
    <w:rsid w:val="00F11034"/>
    <w:rsid w:val="00F451D0"/>
    <w:rsid w:val="00FC7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BF3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993"/>
    <w:pPr>
      <w:tabs>
        <w:tab w:val="center" w:pos="4680"/>
        <w:tab w:val="right" w:pos="9360"/>
      </w:tabs>
    </w:pPr>
  </w:style>
  <w:style w:type="character" w:customStyle="1" w:styleId="HeaderChar">
    <w:name w:val="Header Char"/>
    <w:basedOn w:val="DefaultParagraphFont"/>
    <w:link w:val="Header"/>
    <w:uiPriority w:val="99"/>
    <w:rsid w:val="001E5993"/>
  </w:style>
  <w:style w:type="paragraph" w:styleId="Footer">
    <w:name w:val="footer"/>
    <w:basedOn w:val="Normal"/>
    <w:link w:val="FooterChar"/>
    <w:uiPriority w:val="99"/>
    <w:unhideWhenUsed/>
    <w:rsid w:val="001E5993"/>
    <w:pPr>
      <w:tabs>
        <w:tab w:val="center" w:pos="4680"/>
        <w:tab w:val="right" w:pos="9360"/>
      </w:tabs>
    </w:pPr>
  </w:style>
  <w:style w:type="character" w:customStyle="1" w:styleId="FooterChar">
    <w:name w:val="Footer Char"/>
    <w:basedOn w:val="DefaultParagraphFont"/>
    <w:link w:val="Footer"/>
    <w:uiPriority w:val="99"/>
    <w:rsid w:val="001E5993"/>
  </w:style>
  <w:style w:type="paragraph" w:styleId="ListParagraph">
    <w:name w:val="List Paragraph"/>
    <w:basedOn w:val="Normal"/>
    <w:uiPriority w:val="34"/>
    <w:qFormat/>
    <w:rsid w:val="00153C82"/>
    <w:pPr>
      <w:ind w:left="720"/>
      <w:contextualSpacing/>
    </w:pPr>
  </w:style>
  <w:style w:type="paragraph" w:styleId="BalloonText">
    <w:name w:val="Balloon Text"/>
    <w:basedOn w:val="Normal"/>
    <w:link w:val="BalloonTextChar"/>
    <w:uiPriority w:val="99"/>
    <w:semiHidden/>
    <w:unhideWhenUsed/>
    <w:rsid w:val="00353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5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87A2D"/>
    <w:rPr>
      <w:sz w:val="18"/>
      <w:szCs w:val="18"/>
    </w:rPr>
  </w:style>
  <w:style w:type="paragraph" w:styleId="CommentText">
    <w:name w:val="annotation text"/>
    <w:basedOn w:val="Normal"/>
    <w:link w:val="CommentTextChar"/>
    <w:uiPriority w:val="99"/>
    <w:semiHidden/>
    <w:unhideWhenUsed/>
    <w:rsid w:val="00187A2D"/>
  </w:style>
  <w:style w:type="character" w:customStyle="1" w:styleId="CommentTextChar">
    <w:name w:val="Comment Text Char"/>
    <w:basedOn w:val="DefaultParagraphFont"/>
    <w:link w:val="CommentText"/>
    <w:uiPriority w:val="99"/>
    <w:semiHidden/>
    <w:rsid w:val="00187A2D"/>
  </w:style>
  <w:style w:type="paragraph" w:styleId="CommentSubject">
    <w:name w:val="annotation subject"/>
    <w:basedOn w:val="CommentText"/>
    <w:next w:val="CommentText"/>
    <w:link w:val="CommentSubjectChar"/>
    <w:uiPriority w:val="99"/>
    <w:semiHidden/>
    <w:unhideWhenUsed/>
    <w:rsid w:val="00187A2D"/>
    <w:rPr>
      <w:b/>
      <w:bCs/>
      <w:sz w:val="20"/>
      <w:szCs w:val="20"/>
    </w:rPr>
  </w:style>
  <w:style w:type="character" w:customStyle="1" w:styleId="CommentSubjectChar">
    <w:name w:val="Comment Subject Char"/>
    <w:basedOn w:val="CommentTextChar"/>
    <w:link w:val="CommentSubject"/>
    <w:uiPriority w:val="99"/>
    <w:semiHidden/>
    <w:rsid w:val="00187A2D"/>
    <w:rPr>
      <w:b/>
      <w:bCs/>
      <w:sz w:val="20"/>
      <w:szCs w:val="20"/>
    </w:rPr>
  </w:style>
  <w:style w:type="character" w:styleId="PageNumber">
    <w:name w:val="page number"/>
    <w:basedOn w:val="DefaultParagraphFont"/>
    <w:uiPriority w:val="99"/>
    <w:semiHidden/>
    <w:unhideWhenUsed/>
    <w:rsid w:val="002D0278"/>
  </w:style>
  <w:style w:type="paragraph" w:styleId="PlainText">
    <w:name w:val="Plain Text"/>
    <w:basedOn w:val="Normal"/>
    <w:link w:val="PlainTextChar"/>
    <w:uiPriority w:val="99"/>
    <w:unhideWhenUsed/>
    <w:rsid w:val="008C3C6B"/>
    <w:rPr>
      <w:rFonts w:ascii="Calibri" w:hAnsi="Calibri"/>
      <w:sz w:val="22"/>
      <w:szCs w:val="21"/>
    </w:rPr>
  </w:style>
  <w:style w:type="character" w:customStyle="1" w:styleId="PlainTextChar">
    <w:name w:val="Plain Text Char"/>
    <w:basedOn w:val="DefaultParagraphFont"/>
    <w:link w:val="PlainText"/>
    <w:uiPriority w:val="99"/>
    <w:rsid w:val="008C3C6B"/>
    <w:rPr>
      <w:rFonts w:ascii="Calibri" w:hAnsi="Calibri"/>
      <w:sz w:val="22"/>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993"/>
    <w:pPr>
      <w:tabs>
        <w:tab w:val="center" w:pos="4680"/>
        <w:tab w:val="right" w:pos="9360"/>
      </w:tabs>
    </w:pPr>
  </w:style>
  <w:style w:type="character" w:customStyle="1" w:styleId="HeaderChar">
    <w:name w:val="Header Char"/>
    <w:basedOn w:val="DefaultParagraphFont"/>
    <w:link w:val="Header"/>
    <w:uiPriority w:val="99"/>
    <w:rsid w:val="001E5993"/>
  </w:style>
  <w:style w:type="paragraph" w:styleId="Footer">
    <w:name w:val="footer"/>
    <w:basedOn w:val="Normal"/>
    <w:link w:val="FooterChar"/>
    <w:uiPriority w:val="99"/>
    <w:unhideWhenUsed/>
    <w:rsid w:val="001E5993"/>
    <w:pPr>
      <w:tabs>
        <w:tab w:val="center" w:pos="4680"/>
        <w:tab w:val="right" w:pos="9360"/>
      </w:tabs>
    </w:pPr>
  </w:style>
  <w:style w:type="character" w:customStyle="1" w:styleId="FooterChar">
    <w:name w:val="Footer Char"/>
    <w:basedOn w:val="DefaultParagraphFont"/>
    <w:link w:val="Footer"/>
    <w:uiPriority w:val="99"/>
    <w:rsid w:val="001E5993"/>
  </w:style>
  <w:style w:type="paragraph" w:styleId="ListParagraph">
    <w:name w:val="List Paragraph"/>
    <w:basedOn w:val="Normal"/>
    <w:uiPriority w:val="34"/>
    <w:qFormat/>
    <w:rsid w:val="00153C82"/>
    <w:pPr>
      <w:ind w:left="720"/>
      <w:contextualSpacing/>
    </w:pPr>
  </w:style>
  <w:style w:type="paragraph" w:styleId="BalloonText">
    <w:name w:val="Balloon Text"/>
    <w:basedOn w:val="Normal"/>
    <w:link w:val="BalloonTextChar"/>
    <w:uiPriority w:val="99"/>
    <w:semiHidden/>
    <w:unhideWhenUsed/>
    <w:rsid w:val="00353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5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87A2D"/>
    <w:rPr>
      <w:sz w:val="18"/>
      <w:szCs w:val="18"/>
    </w:rPr>
  </w:style>
  <w:style w:type="paragraph" w:styleId="CommentText">
    <w:name w:val="annotation text"/>
    <w:basedOn w:val="Normal"/>
    <w:link w:val="CommentTextChar"/>
    <w:uiPriority w:val="99"/>
    <w:semiHidden/>
    <w:unhideWhenUsed/>
    <w:rsid w:val="00187A2D"/>
  </w:style>
  <w:style w:type="character" w:customStyle="1" w:styleId="CommentTextChar">
    <w:name w:val="Comment Text Char"/>
    <w:basedOn w:val="DefaultParagraphFont"/>
    <w:link w:val="CommentText"/>
    <w:uiPriority w:val="99"/>
    <w:semiHidden/>
    <w:rsid w:val="00187A2D"/>
  </w:style>
  <w:style w:type="paragraph" w:styleId="CommentSubject">
    <w:name w:val="annotation subject"/>
    <w:basedOn w:val="CommentText"/>
    <w:next w:val="CommentText"/>
    <w:link w:val="CommentSubjectChar"/>
    <w:uiPriority w:val="99"/>
    <w:semiHidden/>
    <w:unhideWhenUsed/>
    <w:rsid w:val="00187A2D"/>
    <w:rPr>
      <w:b/>
      <w:bCs/>
      <w:sz w:val="20"/>
      <w:szCs w:val="20"/>
    </w:rPr>
  </w:style>
  <w:style w:type="character" w:customStyle="1" w:styleId="CommentSubjectChar">
    <w:name w:val="Comment Subject Char"/>
    <w:basedOn w:val="CommentTextChar"/>
    <w:link w:val="CommentSubject"/>
    <w:uiPriority w:val="99"/>
    <w:semiHidden/>
    <w:rsid w:val="00187A2D"/>
    <w:rPr>
      <w:b/>
      <w:bCs/>
      <w:sz w:val="20"/>
      <w:szCs w:val="20"/>
    </w:rPr>
  </w:style>
  <w:style w:type="character" w:styleId="PageNumber">
    <w:name w:val="page number"/>
    <w:basedOn w:val="DefaultParagraphFont"/>
    <w:uiPriority w:val="99"/>
    <w:semiHidden/>
    <w:unhideWhenUsed/>
    <w:rsid w:val="002D0278"/>
  </w:style>
  <w:style w:type="paragraph" w:styleId="PlainText">
    <w:name w:val="Plain Text"/>
    <w:basedOn w:val="Normal"/>
    <w:link w:val="PlainTextChar"/>
    <w:uiPriority w:val="99"/>
    <w:unhideWhenUsed/>
    <w:rsid w:val="008C3C6B"/>
    <w:rPr>
      <w:rFonts w:ascii="Calibri" w:hAnsi="Calibri"/>
      <w:sz w:val="22"/>
      <w:szCs w:val="21"/>
    </w:rPr>
  </w:style>
  <w:style w:type="character" w:customStyle="1" w:styleId="PlainTextChar">
    <w:name w:val="Plain Text Char"/>
    <w:basedOn w:val="DefaultParagraphFont"/>
    <w:link w:val="PlainText"/>
    <w:uiPriority w:val="99"/>
    <w:rsid w:val="008C3C6B"/>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352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Sadofsky</dc:creator>
  <cp:keywords/>
  <dc:description/>
  <cp:lastModifiedBy>Karen J Ford</cp:lastModifiedBy>
  <cp:revision>6</cp:revision>
  <dcterms:created xsi:type="dcterms:W3CDTF">2016-05-26T02:54:00Z</dcterms:created>
  <dcterms:modified xsi:type="dcterms:W3CDTF">2016-05-26T03:07:00Z</dcterms:modified>
</cp:coreProperties>
</file>