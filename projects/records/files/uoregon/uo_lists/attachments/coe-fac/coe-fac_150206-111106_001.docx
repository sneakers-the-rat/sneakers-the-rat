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9241AC" w14:textId="77777777" w:rsidR="004B2CCD" w:rsidRPr="005101FA" w:rsidRDefault="00E7109F" w:rsidP="00DB5BE6">
      <w:pPr>
        <w:pStyle w:val="NoSpacing"/>
        <w:ind w:left="720"/>
        <w:jc w:val="center"/>
        <w:rPr>
          <w:rFonts w:ascii="Times New Roman" w:hAnsi="Times New Roman" w:cs="Times New Roman"/>
          <w:b/>
          <w:sz w:val="24"/>
          <w:szCs w:val="24"/>
        </w:rPr>
      </w:pPr>
      <w:r w:rsidRPr="005101FA">
        <w:rPr>
          <w:rFonts w:ascii="Times New Roman" w:hAnsi="Times New Roman" w:cs="Times New Roman"/>
          <w:b/>
          <w:sz w:val="24"/>
          <w:szCs w:val="24"/>
        </w:rPr>
        <w:t>University of Oregon</w:t>
      </w:r>
    </w:p>
    <w:p w14:paraId="16EE36CF" w14:textId="77777777" w:rsidR="00E7109F" w:rsidRPr="005101FA" w:rsidRDefault="00E7109F" w:rsidP="00DB5BE6">
      <w:pPr>
        <w:pStyle w:val="NoSpacing"/>
        <w:ind w:left="720"/>
        <w:jc w:val="center"/>
        <w:rPr>
          <w:rFonts w:ascii="Times New Roman" w:hAnsi="Times New Roman" w:cs="Times New Roman"/>
          <w:b/>
          <w:sz w:val="24"/>
          <w:szCs w:val="24"/>
        </w:rPr>
      </w:pPr>
      <w:r w:rsidRPr="005101FA">
        <w:rPr>
          <w:rFonts w:ascii="Times New Roman" w:hAnsi="Times New Roman" w:cs="Times New Roman"/>
          <w:b/>
          <w:sz w:val="24"/>
          <w:szCs w:val="24"/>
        </w:rPr>
        <w:t>College of Education</w:t>
      </w:r>
    </w:p>
    <w:p w14:paraId="4BB95613" w14:textId="77777777" w:rsidR="004B2CCD" w:rsidRPr="005101FA" w:rsidRDefault="004B2CCD" w:rsidP="00DB5BE6">
      <w:pPr>
        <w:pStyle w:val="NoSpacing"/>
        <w:pBdr>
          <w:bottom w:val="single" w:sz="12" w:space="1" w:color="auto"/>
        </w:pBdr>
        <w:ind w:left="720"/>
        <w:jc w:val="center"/>
        <w:rPr>
          <w:rFonts w:ascii="Times New Roman" w:hAnsi="Times New Roman" w:cs="Times New Roman"/>
          <w:b/>
          <w:sz w:val="24"/>
          <w:szCs w:val="24"/>
        </w:rPr>
      </w:pPr>
      <w:r w:rsidRPr="005101FA">
        <w:rPr>
          <w:rFonts w:ascii="Times New Roman" w:hAnsi="Times New Roman" w:cs="Times New Roman"/>
          <w:b/>
          <w:sz w:val="24"/>
          <w:szCs w:val="24"/>
        </w:rPr>
        <w:t xml:space="preserve">Workload / Assignment of Professional </w:t>
      </w:r>
      <w:r w:rsidR="00BE3122" w:rsidRPr="005101FA">
        <w:rPr>
          <w:rFonts w:ascii="Times New Roman" w:hAnsi="Times New Roman" w:cs="Times New Roman"/>
          <w:b/>
          <w:sz w:val="24"/>
          <w:szCs w:val="24"/>
        </w:rPr>
        <w:t xml:space="preserve">Responsibilities for Instructional and Career NTTF </w:t>
      </w:r>
      <w:r w:rsidR="00E7109F" w:rsidRPr="005101FA">
        <w:rPr>
          <w:rFonts w:ascii="Times New Roman" w:hAnsi="Times New Roman" w:cs="Times New Roman"/>
          <w:b/>
          <w:sz w:val="24"/>
          <w:szCs w:val="24"/>
        </w:rPr>
        <w:t>Policy Document</w:t>
      </w:r>
    </w:p>
    <w:p w14:paraId="2027FD8E" w14:textId="77777777" w:rsidR="00E7109F" w:rsidRPr="005101FA" w:rsidRDefault="00E7109F" w:rsidP="00DB5BE6">
      <w:pPr>
        <w:pStyle w:val="NoSpacing"/>
        <w:ind w:left="720"/>
        <w:jc w:val="center"/>
        <w:rPr>
          <w:rFonts w:ascii="Times New Roman" w:hAnsi="Times New Roman" w:cs="Times New Roman"/>
          <w:b/>
          <w:sz w:val="24"/>
          <w:szCs w:val="24"/>
        </w:rPr>
      </w:pPr>
    </w:p>
    <w:p w14:paraId="39370495" w14:textId="77777777" w:rsidR="00E7109F" w:rsidRPr="005101FA" w:rsidRDefault="00E7109F" w:rsidP="00DB5BE6">
      <w:pPr>
        <w:pStyle w:val="NoSpacing"/>
        <w:ind w:left="720"/>
        <w:jc w:val="center"/>
        <w:rPr>
          <w:rFonts w:ascii="Times New Roman" w:hAnsi="Times New Roman" w:cs="Times New Roman"/>
          <w:b/>
          <w:sz w:val="24"/>
          <w:szCs w:val="24"/>
        </w:rPr>
      </w:pPr>
    </w:p>
    <w:p w14:paraId="0EB7935C" w14:textId="77777777" w:rsidR="00E7109F" w:rsidRPr="005101FA" w:rsidRDefault="00E7109F" w:rsidP="00DB5BE6">
      <w:pPr>
        <w:pStyle w:val="NoSpacing"/>
        <w:ind w:left="720"/>
        <w:jc w:val="center"/>
        <w:rPr>
          <w:rFonts w:ascii="Times New Roman" w:hAnsi="Times New Roman" w:cs="Times New Roman"/>
          <w:b/>
          <w:sz w:val="24"/>
          <w:szCs w:val="24"/>
        </w:rPr>
      </w:pPr>
    </w:p>
    <w:p w14:paraId="339CF1FC" w14:textId="77777777" w:rsidR="004B2CCD" w:rsidRPr="005101FA" w:rsidRDefault="004B2CCD" w:rsidP="00DB5BE6">
      <w:pPr>
        <w:pStyle w:val="NoSpacing"/>
        <w:ind w:left="720"/>
        <w:jc w:val="center"/>
        <w:rPr>
          <w:rFonts w:ascii="Times New Roman" w:hAnsi="Times New Roman" w:cs="Times New Roman"/>
          <w:sz w:val="24"/>
          <w:szCs w:val="24"/>
        </w:rPr>
      </w:pPr>
      <w:r w:rsidRPr="005101FA">
        <w:rPr>
          <w:rFonts w:ascii="Times New Roman" w:hAnsi="Times New Roman" w:cs="Times New Roman"/>
          <w:sz w:val="24"/>
          <w:szCs w:val="24"/>
        </w:rPr>
        <w:t>Table of Contents</w:t>
      </w:r>
    </w:p>
    <w:p w14:paraId="26FC27EA" w14:textId="77777777" w:rsidR="004B2CCD" w:rsidRDefault="004B2CCD" w:rsidP="00DB5BE6">
      <w:pPr>
        <w:pStyle w:val="NoSpacing"/>
        <w:ind w:left="720"/>
        <w:rPr>
          <w:rFonts w:ascii="Times New Roman" w:hAnsi="Times New Roman" w:cs="Times New Roman"/>
          <w:sz w:val="24"/>
          <w:szCs w:val="24"/>
        </w:rPr>
      </w:pPr>
    </w:p>
    <w:p w14:paraId="32940DE8" w14:textId="77777777" w:rsidR="003E1EF5" w:rsidRPr="005101FA" w:rsidRDefault="003E1EF5" w:rsidP="00DB5BE6">
      <w:pPr>
        <w:pStyle w:val="NoSpacing"/>
        <w:ind w:left="720"/>
        <w:rPr>
          <w:rFonts w:ascii="Times New Roman" w:hAnsi="Times New Roman" w:cs="Times New Roman"/>
          <w:sz w:val="24"/>
          <w:szCs w:val="24"/>
        </w:rPr>
      </w:pPr>
    </w:p>
    <w:p w14:paraId="74E64536" w14:textId="77777777" w:rsidR="004B2CCD" w:rsidRDefault="003E1EF5" w:rsidP="003E1EF5">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Preamble and</w:t>
      </w:r>
      <w:r w:rsidR="00DA6171">
        <w:rPr>
          <w:rFonts w:ascii="Times New Roman" w:hAnsi="Times New Roman" w:cs="Times New Roman"/>
          <w:sz w:val="24"/>
          <w:szCs w:val="24"/>
        </w:rPr>
        <w:t xml:space="preserve"> Principles</w:t>
      </w:r>
    </w:p>
    <w:p w14:paraId="40FA10D8" w14:textId="77777777" w:rsidR="00DA6171" w:rsidRDefault="00DA6171" w:rsidP="00DA6171">
      <w:pPr>
        <w:pStyle w:val="NoSpacing"/>
        <w:numPr>
          <w:ilvl w:val="1"/>
          <w:numId w:val="12"/>
        </w:numPr>
        <w:rPr>
          <w:rFonts w:ascii="Times New Roman" w:hAnsi="Times New Roman" w:cs="Times New Roman"/>
          <w:sz w:val="24"/>
          <w:szCs w:val="24"/>
        </w:rPr>
      </w:pPr>
      <w:r>
        <w:rPr>
          <w:rFonts w:ascii="Times New Roman" w:hAnsi="Times New Roman" w:cs="Times New Roman"/>
          <w:sz w:val="24"/>
          <w:szCs w:val="24"/>
        </w:rPr>
        <w:t>Preamble</w:t>
      </w:r>
    </w:p>
    <w:p w14:paraId="5464FB6B" w14:textId="77777777" w:rsidR="00DA6171" w:rsidRPr="005101FA" w:rsidRDefault="00DA6171" w:rsidP="00DA6171">
      <w:pPr>
        <w:pStyle w:val="NoSpacing"/>
        <w:numPr>
          <w:ilvl w:val="1"/>
          <w:numId w:val="12"/>
        </w:numPr>
        <w:rPr>
          <w:rFonts w:ascii="Times New Roman" w:hAnsi="Times New Roman" w:cs="Times New Roman"/>
          <w:sz w:val="24"/>
          <w:szCs w:val="24"/>
        </w:rPr>
      </w:pPr>
      <w:r>
        <w:rPr>
          <w:rFonts w:ascii="Times New Roman" w:hAnsi="Times New Roman" w:cs="Times New Roman"/>
          <w:sz w:val="24"/>
          <w:szCs w:val="24"/>
        </w:rPr>
        <w:t>Principles</w:t>
      </w:r>
    </w:p>
    <w:p w14:paraId="410E269E" w14:textId="77777777" w:rsidR="004B2CCD" w:rsidRDefault="00DA6171" w:rsidP="003E1EF5">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 xml:space="preserve">Policy </w:t>
      </w:r>
      <w:r w:rsidR="004B2CCD" w:rsidRPr="005101FA">
        <w:rPr>
          <w:rFonts w:ascii="Times New Roman" w:hAnsi="Times New Roman" w:cs="Times New Roman"/>
          <w:sz w:val="24"/>
          <w:szCs w:val="24"/>
        </w:rPr>
        <w:t>Implementation</w:t>
      </w:r>
    </w:p>
    <w:p w14:paraId="56EC40B5" w14:textId="77777777" w:rsidR="00DA6171" w:rsidRDefault="00DA6171" w:rsidP="00DA6171">
      <w:pPr>
        <w:pStyle w:val="NoSpacing"/>
        <w:numPr>
          <w:ilvl w:val="1"/>
          <w:numId w:val="13"/>
        </w:numPr>
        <w:rPr>
          <w:rFonts w:ascii="Times New Roman" w:hAnsi="Times New Roman" w:cs="Times New Roman"/>
          <w:sz w:val="24"/>
          <w:szCs w:val="24"/>
        </w:rPr>
      </w:pPr>
      <w:r>
        <w:rPr>
          <w:rFonts w:ascii="Times New Roman" w:hAnsi="Times New Roman" w:cs="Times New Roman"/>
          <w:sz w:val="24"/>
          <w:szCs w:val="24"/>
        </w:rPr>
        <w:t>Policy Application</w:t>
      </w:r>
    </w:p>
    <w:p w14:paraId="407B3A45" w14:textId="77777777" w:rsidR="00DA6171" w:rsidRDefault="00DA6171" w:rsidP="00DA6171">
      <w:pPr>
        <w:pStyle w:val="NoSpacing"/>
        <w:numPr>
          <w:ilvl w:val="1"/>
          <w:numId w:val="13"/>
        </w:numPr>
        <w:rPr>
          <w:rFonts w:ascii="Times New Roman" w:hAnsi="Times New Roman" w:cs="Times New Roman"/>
          <w:sz w:val="24"/>
          <w:szCs w:val="24"/>
        </w:rPr>
      </w:pPr>
      <w:r>
        <w:rPr>
          <w:rFonts w:ascii="Times New Roman" w:hAnsi="Times New Roman" w:cs="Times New Roman"/>
          <w:sz w:val="24"/>
          <w:szCs w:val="24"/>
        </w:rPr>
        <w:t>Annual Contract Period</w:t>
      </w:r>
    </w:p>
    <w:p w14:paraId="52772CBA" w14:textId="6821CAB7" w:rsidR="00DA6171" w:rsidRDefault="00306B1E" w:rsidP="00DA6171">
      <w:pPr>
        <w:pStyle w:val="NoSpacing"/>
        <w:numPr>
          <w:ilvl w:val="1"/>
          <w:numId w:val="13"/>
        </w:numPr>
        <w:rPr>
          <w:rFonts w:ascii="Times New Roman" w:hAnsi="Times New Roman" w:cs="Times New Roman"/>
          <w:sz w:val="24"/>
          <w:szCs w:val="24"/>
        </w:rPr>
      </w:pPr>
      <w:r>
        <w:rPr>
          <w:rFonts w:ascii="Times New Roman" w:hAnsi="Times New Roman" w:cs="Times New Roman"/>
          <w:sz w:val="24"/>
          <w:szCs w:val="24"/>
        </w:rPr>
        <w:t>Defining Workload Areas</w:t>
      </w:r>
    </w:p>
    <w:p w14:paraId="40FBB63C" w14:textId="77777777" w:rsidR="00DA6171" w:rsidRDefault="00DA6171" w:rsidP="00DA6171">
      <w:pPr>
        <w:pStyle w:val="NoSpacing"/>
        <w:numPr>
          <w:ilvl w:val="1"/>
          <w:numId w:val="13"/>
        </w:numPr>
        <w:rPr>
          <w:rFonts w:ascii="Times New Roman" w:hAnsi="Times New Roman" w:cs="Times New Roman"/>
          <w:sz w:val="24"/>
          <w:szCs w:val="24"/>
        </w:rPr>
      </w:pPr>
      <w:r>
        <w:rPr>
          <w:rFonts w:ascii="Times New Roman" w:hAnsi="Times New Roman" w:cs="Times New Roman"/>
          <w:sz w:val="24"/>
          <w:szCs w:val="24"/>
        </w:rPr>
        <w:t>The Position Description</w:t>
      </w:r>
    </w:p>
    <w:p w14:paraId="138AED66" w14:textId="77777777" w:rsidR="00DA6171" w:rsidRDefault="00DA6171" w:rsidP="00DA6171">
      <w:pPr>
        <w:pStyle w:val="NoSpacing"/>
        <w:numPr>
          <w:ilvl w:val="1"/>
          <w:numId w:val="13"/>
        </w:numPr>
        <w:rPr>
          <w:rFonts w:ascii="Times New Roman" w:hAnsi="Times New Roman" w:cs="Times New Roman"/>
          <w:sz w:val="24"/>
          <w:szCs w:val="24"/>
        </w:rPr>
      </w:pPr>
      <w:r>
        <w:rPr>
          <w:rFonts w:ascii="Times New Roman" w:hAnsi="Times New Roman" w:cs="Times New Roman"/>
          <w:sz w:val="24"/>
          <w:szCs w:val="24"/>
        </w:rPr>
        <w:t>Definition of 1.0 FTE and FTE Calculator</w:t>
      </w:r>
    </w:p>
    <w:p w14:paraId="53C20E1D" w14:textId="77777777" w:rsidR="00DA6171" w:rsidRDefault="00DA6171" w:rsidP="00DA6171">
      <w:pPr>
        <w:pStyle w:val="NoSpacing"/>
        <w:numPr>
          <w:ilvl w:val="1"/>
          <w:numId w:val="13"/>
        </w:numPr>
        <w:rPr>
          <w:rFonts w:ascii="Times New Roman" w:hAnsi="Times New Roman" w:cs="Times New Roman"/>
          <w:sz w:val="24"/>
          <w:szCs w:val="24"/>
        </w:rPr>
      </w:pPr>
      <w:r>
        <w:rPr>
          <w:rFonts w:ascii="Times New Roman" w:hAnsi="Times New Roman" w:cs="Times New Roman"/>
          <w:sz w:val="24"/>
          <w:szCs w:val="24"/>
        </w:rPr>
        <w:t>Ongoing Assignments and Changes to the Workload</w:t>
      </w:r>
    </w:p>
    <w:p w14:paraId="56A440E1" w14:textId="77777777" w:rsidR="00DA6171" w:rsidRDefault="00DA6171" w:rsidP="00DA6171">
      <w:pPr>
        <w:pStyle w:val="NoSpacing"/>
        <w:numPr>
          <w:ilvl w:val="1"/>
          <w:numId w:val="13"/>
        </w:numPr>
        <w:rPr>
          <w:rFonts w:ascii="Times New Roman" w:hAnsi="Times New Roman" w:cs="Times New Roman"/>
          <w:sz w:val="24"/>
          <w:szCs w:val="24"/>
        </w:rPr>
      </w:pPr>
      <w:r>
        <w:rPr>
          <w:rFonts w:ascii="Times New Roman" w:hAnsi="Times New Roman" w:cs="Times New Roman"/>
          <w:sz w:val="24"/>
          <w:szCs w:val="24"/>
        </w:rPr>
        <w:t>Course Reduction/Buy-Out</w:t>
      </w:r>
    </w:p>
    <w:p w14:paraId="7659E97A" w14:textId="77777777" w:rsidR="00DA6171" w:rsidRDefault="00DA6171" w:rsidP="00DA6171">
      <w:pPr>
        <w:pStyle w:val="NoSpacing"/>
        <w:numPr>
          <w:ilvl w:val="1"/>
          <w:numId w:val="13"/>
        </w:numPr>
        <w:rPr>
          <w:rFonts w:ascii="Times New Roman" w:hAnsi="Times New Roman" w:cs="Times New Roman"/>
          <w:sz w:val="24"/>
          <w:szCs w:val="24"/>
        </w:rPr>
      </w:pPr>
      <w:r>
        <w:rPr>
          <w:rFonts w:ascii="Times New Roman" w:hAnsi="Times New Roman" w:cs="Times New Roman"/>
          <w:sz w:val="24"/>
          <w:szCs w:val="24"/>
        </w:rPr>
        <w:t>Within Load Changes</w:t>
      </w:r>
    </w:p>
    <w:p w14:paraId="725EE32E" w14:textId="77777777" w:rsidR="00DA6171" w:rsidRDefault="00DA6171" w:rsidP="00DA6171">
      <w:pPr>
        <w:pStyle w:val="NoSpacing"/>
        <w:numPr>
          <w:ilvl w:val="1"/>
          <w:numId w:val="13"/>
        </w:numPr>
        <w:rPr>
          <w:rFonts w:ascii="Times New Roman" w:hAnsi="Times New Roman" w:cs="Times New Roman"/>
          <w:sz w:val="24"/>
          <w:szCs w:val="24"/>
        </w:rPr>
      </w:pPr>
      <w:r>
        <w:rPr>
          <w:rFonts w:ascii="Times New Roman" w:hAnsi="Times New Roman" w:cs="Times New Roman"/>
          <w:sz w:val="24"/>
          <w:szCs w:val="24"/>
        </w:rPr>
        <w:t>Unanticipated Course Cancellations</w:t>
      </w:r>
    </w:p>
    <w:p w14:paraId="3D3E5146" w14:textId="77777777" w:rsidR="00DA6171" w:rsidRPr="005101FA" w:rsidRDefault="00DA6171" w:rsidP="00DA6171">
      <w:pPr>
        <w:pStyle w:val="NoSpacing"/>
        <w:numPr>
          <w:ilvl w:val="1"/>
          <w:numId w:val="13"/>
        </w:numPr>
        <w:rPr>
          <w:rFonts w:ascii="Times New Roman" w:hAnsi="Times New Roman" w:cs="Times New Roman"/>
          <w:sz w:val="24"/>
          <w:szCs w:val="24"/>
        </w:rPr>
      </w:pPr>
      <w:r>
        <w:rPr>
          <w:rFonts w:ascii="Times New Roman" w:hAnsi="Times New Roman" w:cs="Times New Roman"/>
          <w:sz w:val="24"/>
          <w:szCs w:val="24"/>
        </w:rPr>
        <w:t>Course Overload</w:t>
      </w:r>
    </w:p>
    <w:p w14:paraId="1AC0C41F" w14:textId="77777777" w:rsidR="004B2CCD" w:rsidRPr="005101FA" w:rsidRDefault="00DA6171" w:rsidP="003E1EF5">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Adjunct Workload</w:t>
      </w:r>
    </w:p>
    <w:p w14:paraId="70309CFF" w14:textId="77777777" w:rsidR="004B2CCD" w:rsidRPr="005101FA" w:rsidRDefault="00DA6171" w:rsidP="003E1EF5">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Post-doctoral Student Workload</w:t>
      </w:r>
    </w:p>
    <w:p w14:paraId="1403C445" w14:textId="0549D3AA" w:rsidR="004B2CCD" w:rsidRDefault="00DA6171" w:rsidP="00DA6171">
      <w:pPr>
        <w:pStyle w:val="NoSpacing"/>
        <w:rPr>
          <w:rFonts w:ascii="Times New Roman" w:hAnsi="Times New Roman" w:cs="Times New Roman"/>
          <w:sz w:val="24"/>
          <w:szCs w:val="24"/>
        </w:rPr>
      </w:pPr>
      <w:r>
        <w:rPr>
          <w:rFonts w:ascii="Times New Roman" w:hAnsi="Times New Roman" w:cs="Times New Roman"/>
          <w:sz w:val="24"/>
          <w:szCs w:val="24"/>
        </w:rPr>
        <w:t xml:space="preserve">Appendix A: </w:t>
      </w:r>
      <w:r w:rsidR="00306B1E">
        <w:rPr>
          <w:rFonts w:ascii="Times New Roman" w:hAnsi="Times New Roman" w:cs="Times New Roman"/>
          <w:sz w:val="24"/>
          <w:szCs w:val="24"/>
        </w:rPr>
        <w:t xml:space="preserve">NTTF Workload </w:t>
      </w:r>
      <w:r w:rsidRPr="005101FA">
        <w:rPr>
          <w:rFonts w:ascii="Times New Roman" w:hAnsi="Times New Roman" w:cs="Times New Roman"/>
          <w:sz w:val="24"/>
          <w:szCs w:val="24"/>
        </w:rPr>
        <w:t>Areas and Associated Duties</w:t>
      </w:r>
    </w:p>
    <w:p w14:paraId="6F8D589D" w14:textId="77777777" w:rsidR="00DA6171" w:rsidRPr="005101FA" w:rsidRDefault="00DA6171" w:rsidP="00DA6171">
      <w:pPr>
        <w:pStyle w:val="NoSpacing"/>
        <w:rPr>
          <w:rFonts w:ascii="Times New Roman" w:hAnsi="Times New Roman" w:cs="Times New Roman"/>
          <w:b/>
          <w:sz w:val="24"/>
          <w:szCs w:val="24"/>
        </w:rPr>
      </w:pPr>
      <w:r>
        <w:rPr>
          <w:rFonts w:ascii="Times New Roman" w:hAnsi="Times New Roman" w:cs="Times New Roman"/>
          <w:sz w:val="24"/>
          <w:szCs w:val="24"/>
        </w:rPr>
        <w:t xml:space="preserve">Appendix B: </w:t>
      </w:r>
      <w:r w:rsidRPr="005101FA">
        <w:rPr>
          <w:rFonts w:ascii="Times New Roman" w:hAnsi="Times New Roman" w:cs="Times New Roman"/>
          <w:sz w:val="24"/>
          <w:szCs w:val="24"/>
        </w:rPr>
        <w:t>Position Description Template</w:t>
      </w:r>
    </w:p>
    <w:p w14:paraId="1C8D7F2A" w14:textId="77777777" w:rsidR="004B2CCD" w:rsidRPr="005101FA" w:rsidRDefault="004B2CCD" w:rsidP="00DB5BE6">
      <w:pPr>
        <w:pStyle w:val="NoSpacing"/>
        <w:ind w:left="720"/>
        <w:jc w:val="center"/>
        <w:rPr>
          <w:rFonts w:ascii="Times New Roman" w:hAnsi="Times New Roman" w:cs="Times New Roman"/>
          <w:b/>
          <w:sz w:val="24"/>
          <w:szCs w:val="24"/>
        </w:rPr>
      </w:pPr>
    </w:p>
    <w:p w14:paraId="7B54391C" w14:textId="77777777" w:rsidR="004B2CCD" w:rsidRPr="005101FA" w:rsidRDefault="004B2CCD" w:rsidP="00DB5BE6">
      <w:pPr>
        <w:pStyle w:val="NoSpacing"/>
        <w:ind w:left="720"/>
        <w:jc w:val="center"/>
        <w:rPr>
          <w:rFonts w:ascii="Times New Roman" w:hAnsi="Times New Roman" w:cs="Times New Roman"/>
          <w:b/>
          <w:sz w:val="24"/>
          <w:szCs w:val="24"/>
        </w:rPr>
      </w:pPr>
    </w:p>
    <w:p w14:paraId="691FD29E" w14:textId="77777777" w:rsidR="004B2CCD" w:rsidRPr="005101FA" w:rsidRDefault="004B2CCD" w:rsidP="00DB5BE6">
      <w:pPr>
        <w:pStyle w:val="NoSpacing"/>
        <w:ind w:left="720"/>
        <w:jc w:val="center"/>
        <w:rPr>
          <w:rFonts w:ascii="Times New Roman" w:hAnsi="Times New Roman" w:cs="Times New Roman"/>
          <w:b/>
          <w:sz w:val="24"/>
          <w:szCs w:val="24"/>
        </w:rPr>
      </w:pPr>
    </w:p>
    <w:p w14:paraId="04DFE386" w14:textId="77777777" w:rsidR="00DA6171" w:rsidRDefault="00DA6171">
      <w:pPr>
        <w:rPr>
          <w:rFonts w:ascii="Times New Roman" w:hAnsi="Times New Roman" w:cs="Times New Roman"/>
          <w:b/>
          <w:sz w:val="24"/>
          <w:szCs w:val="24"/>
        </w:rPr>
      </w:pPr>
      <w:r>
        <w:rPr>
          <w:rFonts w:ascii="Times New Roman" w:hAnsi="Times New Roman" w:cs="Times New Roman"/>
          <w:b/>
          <w:sz w:val="24"/>
          <w:szCs w:val="24"/>
        </w:rPr>
        <w:br w:type="page"/>
      </w:r>
    </w:p>
    <w:p w14:paraId="1C284347" w14:textId="77777777" w:rsidR="006C040D" w:rsidRPr="005101FA" w:rsidRDefault="006C040D" w:rsidP="00DB5BE6">
      <w:pPr>
        <w:pStyle w:val="NoSpacing"/>
        <w:ind w:left="720"/>
        <w:jc w:val="center"/>
        <w:rPr>
          <w:rFonts w:ascii="Times New Roman" w:hAnsi="Times New Roman" w:cs="Times New Roman"/>
          <w:b/>
          <w:sz w:val="24"/>
          <w:szCs w:val="24"/>
        </w:rPr>
      </w:pPr>
      <w:r w:rsidRPr="005101FA">
        <w:rPr>
          <w:rFonts w:ascii="Times New Roman" w:hAnsi="Times New Roman" w:cs="Times New Roman"/>
          <w:b/>
          <w:sz w:val="24"/>
          <w:szCs w:val="24"/>
        </w:rPr>
        <w:lastRenderedPageBreak/>
        <w:t>Workload / Assignment of Professional Responsibilities</w:t>
      </w:r>
      <w:r w:rsidR="00BE3122" w:rsidRPr="005101FA">
        <w:rPr>
          <w:rFonts w:ascii="Times New Roman" w:hAnsi="Times New Roman" w:cs="Times New Roman"/>
          <w:b/>
          <w:sz w:val="24"/>
          <w:szCs w:val="24"/>
        </w:rPr>
        <w:t xml:space="preserve"> for Instructional NTTF and Career NTTF</w:t>
      </w:r>
    </w:p>
    <w:p w14:paraId="4FA9CC17" w14:textId="77777777" w:rsidR="006C040D" w:rsidRPr="005101FA" w:rsidRDefault="006C040D" w:rsidP="00DB5BE6">
      <w:pPr>
        <w:pStyle w:val="NoSpacing"/>
        <w:ind w:left="720"/>
        <w:rPr>
          <w:rFonts w:ascii="Times New Roman" w:hAnsi="Times New Roman" w:cs="Times New Roman"/>
          <w:b/>
          <w:sz w:val="24"/>
          <w:szCs w:val="24"/>
        </w:rPr>
      </w:pPr>
    </w:p>
    <w:p w14:paraId="40076B44" w14:textId="77777777" w:rsidR="006C040D" w:rsidRPr="005101FA" w:rsidRDefault="000F0964" w:rsidP="003E1EF5">
      <w:pPr>
        <w:pStyle w:val="NoSpacing"/>
        <w:numPr>
          <w:ilvl w:val="0"/>
          <w:numId w:val="1"/>
        </w:numPr>
        <w:rPr>
          <w:rFonts w:ascii="Times New Roman" w:hAnsi="Times New Roman" w:cs="Times New Roman"/>
          <w:b/>
          <w:sz w:val="24"/>
          <w:szCs w:val="24"/>
        </w:rPr>
      </w:pPr>
      <w:r w:rsidRPr="005101FA">
        <w:rPr>
          <w:rFonts w:ascii="Times New Roman" w:hAnsi="Times New Roman" w:cs="Times New Roman"/>
          <w:b/>
          <w:sz w:val="24"/>
          <w:szCs w:val="24"/>
        </w:rPr>
        <w:t xml:space="preserve">Preamble and Principles </w:t>
      </w:r>
      <w:r w:rsidR="006C040D" w:rsidRPr="005101FA">
        <w:rPr>
          <w:rFonts w:ascii="Times New Roman" w:hAnsi="Times New Roman" w:cs="Times New Roman"/>
          <w:b/>
          <w:sz w:val="24"/>
          <w:szCs w:val="24"/>
        </w:rPr>
        <w:tab/>
      </w:r>
    </w:p>
    <w:p w14:paraId="77AAF288" w14:textId="77777777" w:rsidR="006C040D" w:rsidRPr="005101FA" w:rsidRDefault="006C040D" w:rsidP="00DB5BE6">
      <w:pPr>
        <w:pStyle w:val="NoSpacing"/>
        <w:ind w:left="720"/>
        <w:rPr>
          <w:rFonts w:ascii="Times New Roman" w:hAnsi="Times New Roman" w:cs="Times New Roman"/>
          <w:b/>
          <w:sz w:val="24"/>
          <w:szCs w:val="24"/>
        </w:rPr>
      </w:pPr>
    </w:p>
    <w:p w14:paraId="74273BA5" w14:textId="77777777" w:rsidR="003830C6" w:rsidRPr="005101FA" w:rsidRDefault="003830C6" w:rsidP="002A49DC">
      <w:pPr>
        <w:pStyle w:val="Default"/>
        <w:spacing w:line="276" w:lineRule="auto"/>
        <w:ind w:firstLine="360"/>
        <w:rPr>
          <w:rFonts w:ascii="Times New Roman" w:hAnsi="Times New Roman" w:cs="Times New Roman"/>
          <w:b/>
        </w:rPr>
      </w:pPr>
      <w:r w:rsidRPr="005101FA">
        <w:rPr>
          <w:rFonts w:ascii="Times New Roman" w:hAnsi="Times New Roman" w:cs="Times New Roman"/>
          <w:b/>
        </w:rPr>
        <w:t>Section 1. Preamble</w:t>
      </w:r>
    </w:p>
    <w:p w14:paraId="20282D0B" w14:textId="77777777" w:rsidR="003830C6" w:rsidRPr="005101FA" w:rsidRDefault="003830C6" w:rsidP="003830C6">
      <w:pPr>
        <w:pStyle w:val="Default"/>
        <w:spacing w:line="276" w:lineRule="auto"/>
        <w:rPr>
          <w:rFonts w:ascii="Times New Roman" w:hAnsi="Times New Roman" w:cs="Times New Roman"/>
        </w:rPr>
      </w:pPr>
    </w:p>
    <w:p w14:paraId="4054BB77" w14:textId="344661C6" w:rsidR="00986615" w:rsidRPr="00BA6C3A" w:rsidRDefault="006C040D" w:rsidP="00BA6C3A">
      <w:pPr>
        <w:pStyle w:val="NoSpacing"/>
        <w:ind w:left="720"/>
        <w:rPr>
          <w:rFonts w:ascii="Times New Roman" w:hAnsi="Times New Roman" w:cs="Times New Roman"/>
          <w:sz w:val="24"/>
          <w:szCs w:val="24"/>
        </w:rPr>
      </w:pPr>
      <w:r w:rsidRPr="00BA6C3A">
        <w:rPr>
          <w:rFonts w:ascii="Times New Roman" w:hAnsi="Times New Roman" w:cs="Times New Roman"/>
          <w:sz w:val="24"/>
          <w:szCs w:val="24"/>
        </w:rPr>
        <w:t>The College of Education (COE) Professional Responsibilities Policy is designed to meet a variety of goals with regard to equity, effectiveness</w:t>
      </w:r>
      <w:r w:rsidR="001C6500" w:rsidRPr="00BA6C3A">
        <w:rPr>
          <w:rFonts w:ascii="Times New Roman" w:hAnsi="Times New Roman" w:cs="Times New Roman"/>
          <w:sz w:val="24"/>
          <w:szCs w:val="24"/>
        </w:rPr>
        <w:t>,</w:t>
      </w:r>
      <w:r w:rsidRPr="00BA6C3A">
        <w:rPr>
          <w:rFonts w:ascii="Times New Roman" w:hAnsi="Times New Roman" w:cs="Times New Roman"/>
          <w:sz w:val="24"/>
          <w:szCs w:val="24"/>
        </w:rPr>
        <w:t xml:space="preserve"> and transparency in the</w:t>
      </w:r>
      <w:r w:rsidR="002E39B9" w:rsidRPr="00BA6C3A">
        <w:rPr>
          <w:rFonts w:ascii="Times New Roman" w:hAnsi="Times New Roman" w:cs="Times New Roman"/>
          <w:sz w:val="24"/>
          <w:szCs w:val="24"/>
        </w:rPr>
        <w:t xml:space="preserve"> assignment of faculty </w:t>
      </w:r>
      <w:r w:rsidR="006077CB" w:rsidRPr="00BA6C3A">
        <w:rPr>
          <w:rFonts w:ascii="Times New Roman" w:hAnsi="Times New Roman" w:cs="Times New Roman"/>
          <w:sz w:val="24"/>
          <w:szCs w:val="24"/>
        </w:rPr>
        <w:t>professional responsibilities</w:t>
      </w:r>
      <w:r w:rsidR="002A49DC" w:rsidRPr="00BA6C3A">
        <w:rPr>
          <w:rFonts w:ascii="Times New Roman" w:hAnsi="Times New Roman" w:cs="Times New Roman"/>
          <w:sz w:val="24"/>
          <w:szCs w:val="24"/>
        </w:rPr>
        <w:t xml:space="preserve"> </w:t>
      </w:r>
      <w:r w:rsidR="00AE6BB7">
        <w:rPr>
          <w:rFonts w:ascii="Times New Roman" w:hAnsi="Times New Roman" w:cs="Times New Roman"/>
          <w:sz w:val="24"/>
          <w:szCs w:val="24"/>
        </w:rPr>
        <w:t xml:space="preserve">while also ensuring that </w:t>
      </w:r>
      <w:r w:rsidR="002A49DC" w:rsidRPr="00BA6C3A">
        <w:rPr>
          <w:rFonts w:ascii="Times New Roman" w:hAnsi="Times New Roman" w:cs="Times New Roman"/>
          <w:sz w:val="24"/>
          <w:szCs w:val="24"/>
        </w:rPr>
        <w:t xml:space="preserve">the </w:t>
      </w:r>
      <w:r w:rsidR="00375245">
        <w:rPr>
          <w:rFonts w:ascii="Times New Roman" w:hAnsi="Times New Roman" w:cs="Times New Roman"/>
          <w:sz w:val="24"/>
          <w:szCs w:val="24"/>
        </w:rPr>
        <w:t xml:space="preserve">programmatic </w:t>
      </w:r>
      <w:r w:rsidR="002A49DC" w:rsidRPr="00BA6C3A">
        <w:rPr>
          <w:rFonts w:ascii="Times New Roman" w:hAnsi="Times New Roman" w:cs="Times New Roman"/>
          <w:sz w:val="24"/>
          <w:szCs w:val="24"/>
        </w:rPr>
        <w:t xml:space="preserve">needs of the </w:t>
      </w:r>
      <w:r w:rsidR="00AE6BB7">
        <w:rPr>
          <w:rFonts w:ascii="Times New Roman" w:hAnsi="Times New Roman" w:cs="Times New Roman"/>
          <w:sz w:val="24"/>
          <w:szCs w:val="24"/>
        </w:rPr>
        <w:t>COE are addressed</w:t>
      </w:r>
      <w:r w:rsidR="002A49DC" w:rsidRPr="00BA6C3A">
        <w:rPr>
          <w:rFonts w:ascii="Times New Roman" w:hAnsi="Times New Roman" w:cs="Times New Roman"/>
          <w:sz w:val="24"/>
          <w:szCs w:val="24"/>
        </w:rPr>
        <w:t xml:space="preserve">. </w:t>
      </w:r>
      <w:r w:rsidR="00E91F54" w:rsidRPr="00BA6C3A">
        <w:rPr>
          <w:rFonts w:ascii="Times New Roman" w:hAnsi="Times New Roman" w:cs="Times New Roman"/>
          <w:sz w:val="24"/>
          <w:szCs w:val="24"/>
        </w:rPr>
        <w:t xml:space="preserve">These policies were developed in light of the significant and longstanding contributions </w:t>
      </w:r>
      <w:r w:rsidR="00AE6BB7">
        <w:rPr>
          <w:rFonts w:ascii="Times New Roman" w:hAnsi="Times New Roman" w:cs="Times New Roman"/>
          <w:sz w:val="24"/>
          <w:szCs w:val="24"/>
        </w:rPr>
        <w:t xml:space="preserve">that </w:t>
      </w:r>
      <w:r w:rsidR="00E91F54" w:rsidRPr="00BA6C3A">
        <w:rPr>
          <w:rFonts w:ascii="Times New Roman" w:hAnsi="Times New Roman" w:cs="Times New Roman"/>
          <w:sz w:val="24"/>
          <w:szCs w:val="24"/>
        </w:rPr>
        <w:t>Career Non-Tenure Track</w:t>
      </w:r>
      <w:r w:rsidR="000F0964" w:rsidRPr="00BA6C3A">
        <w:rPr>
          <w:rFonts w:ascii="Times New Roman" w:hAnsi="Times New Roman" w:cs="Times New Roman"/>
          <w:sz w:val="24"/>
          <w:szCs w:val="24"/>
        </w:rPr>
        <w:t xml:space="preserve"> </w:t>
      </w:r>
      <w:r w:rsidR="00073577" w:rsidRPr="00BA6C3A">
        <w:rPr>
          <w:rFonts w:ascii="Times New Roman" w:hAnsi="Times New Roman" w:cs="Times New Roman"/>
          <w:sz w:val="24"/>
          <w:szCs w:val="24"/>
        </w:rPr>
        <w:t xml:space="preserve">Instructional </w:t>
      </w:r>
      <w:r w:rsidR="001978D8">
        <w:rPr>
          <w:rFonts w:ascii="Times New Roman" w:hAnsi="Times New Roman" w:cs="Times New Roman"/>
          <w:sz w:val="24"/>
          <w:szCs w:val="24"/>
        </w:rPr>
        <w:t>F</w:t>
      </w:r>
      <w:r w:rsidR="000F0964" w:rsidRPr="00BA6C3A">
        <w:rPr>
          <w:rFonts w:ascii="Times New Roman" w:hAnsi="Times New Roman" w:cs="Times New Roman"/>
          <w:sz w:val="24"/>
          <w:szCs w:val="24"/>
        </w:rPr>
        <w:t xml:space="preserve">aculty (CNTTF) and Non-Tenure Track </w:t>
      </w:r>
      <w:r w:rsidR="00073577" w:rsidRPr="00BA6C3A">
        <w:rPr>
          <w:rFonts w:ascii="Times New Roman" w:hAnsi="Times New Roman" w:cs="Times New Roman"/>
          <w:sz w:val="24"/>
          <w:szCs w:val="24"/>
        </w:rPr>
        <w:t xml:space="preserve">Instructional </w:t>
      </w:r>
      <w:r w:rsidR="001978D8">
        <w:rPr>
          <w:rFonts w:ascii="Times New Roman" w:hAnsi="Times New Roman" w:cs="Times New Roman"/>
          <w:sz w:val="24"/>
          <w:szCs w:val="24"/>
        </w:rPr>
        <w:t>F</w:t>
      </w:r>
      <w:r w:rsidR="000F0964" w:rsidRPr="00BA6C3A">
        <w:rPr>
          <w:rFonts w:ascii="Times New Roman" w:hAnsi="Times New Roman" w:cs="Times New Roman"/>
          <w:sz w:val="24"/>
          <w:szCs w:val="24"/>
        </w:rPr>
        <w:t>aculty (NTTF)</w:t>
      </w:r>
      <w:r w:rsidR="00E91F54" w:rsidRPr="00BA6C3A">
        <w:rPr>
          <w:rFonts w:ascii="Times New Roman" w:hAnsi="Times New Roman" w:cs="Times New Roman"/>
          <w:sz w:val="24"/>
          <w:szCs w:val="24"/>
        </w:rPr>
        <w:t xml:space="preserve"> have </w:t>
      </w:r>
      <w:r w:rsidR="006077CB" w:rsidRPr="00BA6C3A">
        <w:rPr>
          <w:rFonts w:ascii="Times New Roman" w:hAnsi="Times New Roman" w:cs="Times New Roman"/>
          <w:sz w:val="24"/>
          <w:szCs w:val="24"/>
        </w:rPr>
        <w:t xml:space="preserve">made to </w:t>
      </w:r>
      <w:r w:rsidR="00AE6BB7" w:rsidRPr="00BA6C3A">
        <w:rPr>
          <w:rFonts w:ascii="Times New Roman" w:hAnsi="Times New Roman" w:cs="Times New Roman"/>
          <w:sz w:val="24"/>
          <w:szCs w:val="24"/>
        </w:rPr>
        <w:t xml:space="preserve">the </w:t>
      </w:r>
      <w:r w:rsidR="00874B7A">
        <w:rPr>
          <w:rFonts w:ascii="Times New Roman" w:hAnsi="Times New Roman" w:cs="Times New Roman"/>
          <w:sz w:val="24"/>
          <w:szCs w:val="24"/>
        </w:rPr>
        <w:t xml:space="preserve">viability and </w:t>
      </w:r>
      <w:r w:rsidR="00AE6BB7" w:rsidRPr="00BA6C3A">
        <w:rPr>
          <w:rFonts w:ascii="Times New Roman" w:hAnsi="Times New Roman" w:cs="Times New Roman"/>
          <w:sz w:val="24"/>
          <w:szCs w:val="24"/>
        </w:rPr>
        <w:t>integrity of the many programs within the</w:t>
      </w:r>
      <w:r w:rsidR="00AE6BB7">
        <w:rPr>
          <w:rFonts w:ascii="Times New Roman" w:hAnsi="Times New Roman" w:cs="Times New Roman"/>
          <w:sz w:val="24"/>
          <w:szCs w:val="24"/>
        </w:rPr>
        <w:t xml:space="preserve"> COE</w:t>
      </w:r>
      <w:r w:rsidR="00AE6BB7" w:rsidRPr="00BA6C3A">
        <w:rPr>
          <w:rFonts w:ascii="Times New Roman" w:hAnsi="Times New Roman" w:cs="Times New Roman"/>
          <w:sz w:val="24"/>
          <w:szCs w:val="24"/>
        </w:rPr>
        <w:t xml:space="preserve"> </w:t>
      </w:r>
      <w:r w:rsidR="00AE6BB7">
        <w:rPr>
          <w:rFonts w:ascii="Times New Roman" w:hAnsi="Times New Roman" w:cs="Times New Roman"/>
          <w:sz w:val="24"/>
          <w:szCs w:val="24"/>
        </w:rPr>
        <w:t>through their</w:t>
      </w:r>
      <w:r w:rsidR="00E91F54" w:rsidRPr="00BA6C3A">
        <w:rPr>
          <w:rFonts w:ascii="Times New Roman" w:hAnsi="Times New Roman" w:cs="Times New Roman"/>
          <w:sz w:val="24"/>
          <w:szCs w:val="24"/>
        </w:rPr>
        <w:t xml:space="preserve"> instruction,</w:t>
      </w:r>
      <w:r w:rsidR="00AE6BB7" w:rsidRPr="00AE6BB7">
        <w:rPr>
          <w:rFonts w:ascii="Times New Roman" w:hAnsi="Times New Roman" w:cs="Times New Roman"/>
          <w:sz w:val="24"/>
          <w:szCs w:val="24"/>
        </w:rPr>
        <w:t xml:space="preserve"> </w:t>
      </w:r>
      <w:r w:rsidR="00AE6BB7" w:rsidRPr="00BA6C3A">
        <w:rPr>
          <w:rFonts w:ascii="Times New Roman" w:hAnsi="Times New Roman" w:cs="Times New Roman"/>
          <w:sz w:val="24"/>
          <w:szCs w:val="24"/>
        </w:rPr>
        <w:t>advising,</w:t>
      </w:r>
      <w:r w:rsidR="00E91F54" w:rsidRPr="00BA6C3A">
        <w:rPr>
          <w:rFonts w:ascii="Times New Roman" w:hAnsi="Times New Roman" w:cs="Times New Roman"/>
          <w:sz w:val="24"/>
          <w:szCs w:val="24"/>
        </w:rPr>
        <w:t xml:space="preserve"> student </w:t>
      </w:r>
      <w:r w:rsidR="00AE6BB7">
        <w:rPr>
          <w:rFonts w:ascii="Times New Roman" w:hAnsi="Times New Roman" w:cs="Times New Roman"/>
          <w:sz w:val="24"/>
          <w:szCs w:val="24"/>
        </w:rPr>
        <w:t xml:space="preserve">supervision and </w:t>
      </w:r>
      <w:r w:rsidR="00E91F54" w:rsidRPr="00BA6C3A">
        <w:rPr>
          <w:rFonts w:ascii="Times New Roman" w:hAnsi="Times New Roman" w:cs="Times New Roman"/>
          <w:sz w:val="24"/>
          <w:szCs w:val="24"/>
        </w:rPr>
        <w:t xml:space="preserve">mentorship, </w:t>
      </w:r>
      <w:r w:rsidR="00AE6BB7">
        <w:rPr>
          <w:rFonts w:ascii="Times New Roman" w:hAnsi="Times New Roman" w:cs="Times New Roman"/>
          <w:sz w:val="24"/>
          <w:szCs w:val="24"/>
        </w:rPr>
        <w:t xml:space="preserve">service, administration, </w:t>
      </w:r>
      <w:r w:rsidR="00445947">
        <w:rPr>
          <w:rFonts w:ascii="Times New Roman" w:hAnsi="Times New Roman" w:cs="Times New Roman"/>
          <w:sz w:val="24"/>
          <w:szCs w:val="24"/>
        </w:rPr>
        <w:t>and scholarship</w:t>
      </w:r>
      <w:r w:rsidR="00E91F54" w:rsidRPr="00BA6C3A">
        <w:rPr>
          <w:rFonts w:ascii="Times New Roman" w:hAnsi="Times New Roman" w:cs="Times New Roman"/>
          <w:sz w:val="24"/>
          <w:szCs w:val="24"/>
        </w:rPr>
        <w:t>. Without these contributions</w:t>
      </w:r>
      <w:r w:rsidR="00AE6BB7">
        <w:rPr>
          <w:rFonts w:ascii="Times New Roman" w:hAnsi="Times New Roman" w:cs="Times New Roman"/>
          <w:sz w:val="24"/>
          <w:szCs w:val="24"/>
        </w:rPr>
        <w:t>,</w:t>
      </w:r>
      <w:r w:rsidR="00E91F54" w:rsidRPr="00BA6C3A">
        <w:rPr>
          <w:rFonts w:ascii="Times New Roman" w:hAnsi="Times New Roman" w:cs="Times New Roman"/>
          <w:sz w:val="24"/>
          <w:szCs w:val="24"/>
        </w:rPr>
        <w:t xml:space="preserve"> the COE would be a very different place and it is important to recognize, value, and fairly compensate CNTTF </w:t>
      </w:r>
      <w:r w:rsidR="006077CB" w:rsidRPr="00BA6C3A">
        <w:rPr>
          <w:rFonts w:ascii="Times New Roman" w:hAnsi="Times New Roman" w:cs="Times New Roman"/>
          <w:sz w:val="24"/>
          <w:szCs w:val="24"/>
        </w:rPr>
        <w:t xml:space="preserve">and NTTF </w:t>
      </w:r>
      <w:r w:rsidR="00E91F54" w:rsidRPr="00BA6C3A">
        <w:rPr>
          <w:rFonts w:ascii="Times New Roman" w:hAnsi="Times New Roman" w:cs="Times New Roman"/>
          <w:sz w:val="24"/>
          <w:szCs w:val="24"/>
        </w:rPr>
        <w:t>for th</w:t>
      </w:r>
      <w:r w:rsidR="00AE6BB7">
        <w:rPr>
          <w:rFonts w:ascii="Times New Roman" w:hAnsi="Times New Roman" w:cs="Times New Roman"/>
          <w:sz w:val="24"/>
          <w:szCs w:val="24"/>
        </w:rPr>
        <w:t>eir</w:t>
      </w:r>
      <w:r w:rsidR="00E91F54" w:rsidRPr="00BA6C3A">
        <w:rPr>
          <w:rFonts w:ascii="Times New Roman" w:hAnsi="Times New Roman" w:cs="Times New Roman"/>
          <w:sz w:val="24"/>
          <w:szCs w:val="24"/>
        </w:rPr>
        <w:t xml:space="preserve"> important work</w:t>
      </w:r>
      <w:r w:rsidR="00986615" w:rsidRPr="00BA6C3A">
        <w:rPr>
          <w:rFonts w:ascii="Times New Roman" w:hAnsi="Times New Roman" w:cs="Times New Roman"/>
          <w:sz w:val="24"/>
          <w:szCs w:val="24"/>
        </w:rPr>
        <w:t xml:space="preserve"> while ensuring that the </w:t>
      </w:r>
      <w:r w:rsidR="006077CB" w:rsidRPr="00BA6C3A">
        <w:rPr>
          <w:rFonts w:ascii="Times New Roman" w:hAnsi="Times New Roman" w:cs="Times New Roman"/>
          <w:sz w:val="24"/>
          <w:szCs w:val="24"/>
        </w:rPr>
        <w:t xml:space="preserve">COE </w:t>
      </w:r>
      <w:r w:rsidR="00986615" w:rsidRPr="00BA6C3A">
        <w:rPr>
          <w:rFonts w:ascii="Times New Roman" w:hAnsi="Times New Roman" w:cs="Times New Roman"/>
          <w:sz w:val="24"/>
          <w:szCs w:val="24"/>
        </w:rPr>
        <w:t>and University of Oregon accomplish their respective missions.</w:t>
      </w:r>
      <w:r w:rsidR="00E3728A">
        <w:rPr>
          <w:rFonts w:ascii="Times New Roman" w:hAnsi="Times New Roman" w:cs="Times New Roman"/>
          <w:sz w:val="24"/>
          <w:szCs w:val="24"/>
        </w:rPr>
        <w:t xml:space="preserve"> This policy </w:t>
      </w:r>
      <w:r w:rsidR="00375245">
        <w:rPr>
          <w:rFonts w:ascii="Times New Roman" w:hAnsi="Times New Roman" w:cs="Times New Roman"/>
          <w:sz w:val="24"/>
          <w:szCs w:val="24"/>
        </w:rPr>
        <w:t>is intended to apply solely</w:t>
      </w:r>
      <w:r w:rsidR="00E3728A">
        <w:rPr>
          <w:rFonts w:ascii="Times New Roman" w:hAnsi="Times New Roman" w:cs="Times New Roman"/>
          <w:sz w:val="24"/>
          <w:szCs w:val="24"/>
        </w:rPr>
        <w:t xml:space="preserve"> to</w:t>
      </w:r>
      <w:r w:rsidR="00375245">
        <w:rPr>
          <w:rFonts w:ascii="Times New Roman" w:hAnsi="Times New Roman" w:cs="Times New Roman"/>
          <w:sz w:val="24"/>
          <w:szCs w:val="24"/>
        </w:rPr>
        <w:t xml:space="preserve"> Instructional</w:t>
      </w:r>
      <w:r w:rsidR="00E3728A">
        <w:rPr>
          <w:rFonts w:ascii="Times New Roman" w:hAnsi="Times New Roman" w:cs="Times New Roman"/>
          <w:sz w:val="24"/>
          <w:szCs w:val="24"/>
        </w:rPr>
        <w:t xml:space="preserve"> CNTTF and NTTF</w:t>
      </w:r>
      <w:r w:rsidR="00375245">
        <w:rPr>
          <w:rFonts w:ascii="Times New Roman" w:hAnsi="Times New Roman" w:cs="Times New Roman"/>
          <w:sz w:val="24"/>
          <w:szCs w:val="24"/>
        </w:rPr>
        <w:t>; other f</w:t>
      </w:r>
      <w:r w:rsidR="00E3728A">
        <w:rPr>
          <w:rFonts w:ascii="Times New Roman" w:hAnsi="Times New Roman" w:cs="Times New Roman"/>
          <w:sz w:val="24"/>
          <w:szCs w:val="24"/>
        </w:rPr>
        <w:t>aculty will find gui</w:t>
      </w:r>
      <w:r w:rsidR="00375245">
        <w:rPr>
          <w:rFonts w:ascii="Times New Roman" w:hAnsi="Times New Roman" w:cs="Times New Roman"/>
          <w:sz w:val="24"/>
          <w:szCs w:val="24"/>
        </w:rPr>
        <w:t>dance in other policies. If faculty</w:t>
      </w:r>
      <w:r w:rsidR="00E3728A">
        <w:rPr>
          <w:rFonts w:ascii="Times New Roman" w:hAnsi="Times New Roman" w:cs="Times New Roman"/>
          <w:sz w:val="24"/>
          <w:szCs w:val="24"/>
        </w:rPr>
        <w:t xml:space="preserve"> </w:t>
      </w:r>
      <w:r w:rsidR="00375245">
        <w:rPr>
          <w:rFonts w:ascii="Times New Roman" w:hAnsi="Times New Roman" w:cs="Times New Roman"/>
          <w:sz w:val="24"/>
          <w:szCs w:val="24"/>
        </w:rPr>
        <w:t xml:space="preserve">members </w:t>
      </w:r>
      <w:r w:rsidR="00E3728A">
        <w:rPr>
          <w:rFonts w:ascii="Times New Roman" w:hAnsi="Times New Roman" w:cs="Times New Roman"/>
          <w:sz w:val="24"/>
          <w:szCs w:val="24"/>
        </w:rPr>
        <w:t>have dual roles</w:t>
      </w:r>
      <w:r w:rsidR="00375245">
        <w:rPr>
          <w:rFonts w:ascii="Times New Roman" w:hAnsi="Times New Roman" w:cs="Times New Roman"/>
          <w:sz w:val="24"/>
          <w:szCs w:val="24"/>
        </w:rPr>
        <w:t xml:space="preserve"> that include instructions</w:t>
      </w:r>
      <w:r w:rsidR="00E3728A">
        <w:rPr>
          <w:rFonts w:ascii="Times New Roman" w:hAnsi="Times New Roman" w:cs="Times New Roman"/>
          <w:sz w:val="24"/>
          <w:szCs w:val="24"/>
        </w:rPr>
        <w:t>, they may find portions of this policy applicable.</w:t>
      </w:r>
    </w:p>
    <w:p w14:paraId="0DA88E1D" w14:textId="77777777" w:rsidR="00BE3122" w:rsidRPr="005101FA" w:rsidRDefault="00BE3122" w:rsidP="003830C6">
      <w:pPr>
        <w:pStyle w:val="Default"/>
        <w:spacing w:line="276" w:lineRule="auto"/>
        <w:ind w:left="720"/>
        <w:rPr>
          <w:rFonts w:ascii="Times New Roman" w:eastAsia="Times New Roman" w:hAnsi="Times New Roman" w:cs="Times New Roman"/>
        </w:rPr>
      </w:pPr>
    </w:p>
    <w:p w14:paraId="1660A5C3" w14:textId="77777777" w:rsidR="00F55972" w:rsidRPr="005101FA" w:rsidRDefault="003830C6" w:rsidP="002A49DC">
      <w:pPr>
        <w:pStyle w:val="NoSpacing"/>
        <w:tabs>
          <w:tab w:val="left" w:pos="7263"/>
        </w:tabs>
        <w:ind w:firstLine="360"/>
        <w:rPr>
          <w:rFonts w:ascii="Times New Roman" w:hAnsi="Times New Roman" w:cs="Times New Roman"/>
          <w:sz w:val="24"/>
          <w:szCs w:val="24"/>
        </w:rPr>
      </w:pPr>
      <w:r w:rsidRPr="005101FA">
        <w:rPr>
          <w:rFonts w:ascii="Times New Roman" w:hAnsi="Times New Roman" w:cs="Times New Roman"/>
          <w:b/>
          <w:sz w:val="24"/>
          <w:szCs w:val="24"/>
        </w:rPr>
        <w:t>Section 2</w:t>
      </w:r>
      <w:r w:rsidR="00986615" w:rsidRPr="005101FA">
        <w:rPr>
          <w:rFonts w:ascii="Times New Roman" w:hAnsi="Times New Roman" w:cs="Times New Roman"/>
          <w:b/>
          <w:sz w:val="24"/>
          <w:szCs w:val="24"/>
        </w:rPr>
        <w:t>. Principles</w:t>
      </w:r>
      <w:r w:rsidR="00986615" w:rsidRPr="005101FA">
        <w:rPr>
          <w:rFonts w:ascii="Times New Roman" w:hAnsi="Times New Roman" w:cs="Times New Roman"/>
          <w:sz w:val="24"/>
          <w:szCs w:val="24"/>
        </w:rPr>
        <w:t xml:space="preserve"> </w:t>
      </w:r>
      <w:r w:rsidR="006077CB" w:rsidRPr="005101FA">
        <w:rPr>
          <w:rFonts w:ascii="Times New Roman" w:hAnsi="Times New Roman" w:cs="Times New Roman"/>
          <w:sz w:val="24"/>
          <w:szCs w:val="24"/>
        </w:rPr>
        <w:tab/>
      </w:r>
    </w:p>
    <w:p w14:paraId="14C3D84C" w14:textId="77777777" w:rsidR="00F55972" w:rsidRPr="005101FA" w:rsidRDefault="00F55972" w:rsidP="006077CB">
      <w:pPr>
        <w:pStyle w:val="NoSpacing"/>
        <w:rPr>
          <w:rFonts w:ascii="Times New Roman" w:hAnsi="Times New Roman" w:cs="Times New Roman"/>
          <w:sz w:val="24"/>
          <w:szCs w:val="24"/>
        </w:rPr>
      </w:pPr>
    </w:p>
    <w:p w14:paraId="384DA6C3" w14:textId="77777777" w:rsidR="001F2EA4" w:rsidRPr="005101FA" w:rsidRDefault="00F55972" w:rsidP="00DB5BE6">
      <w:pPr>
        <w:pStyle w:val="NoSpacing"/>
        <w:ind w:left="720"/>
        <w:rPr>
          <w:rFonts w:ascii="Times New Roman" w:hAnsi="Times New Roman" w:cs="Times New Roman"/>
          <w:sz w:val="24"/>
          <w:szCs w:val="24"/>
        </w:rPr>
      </w:pPr>
      <w:r w:rsidRPr="005101FA">
        <w:rPr>
          <w:rFonts w:ascii="Times New Roman" w:hAnsi="Times New Roman" w:cs="Times New Roman"/>
          <w:b/>
          <w:i/>
          <w:sz w:val="24"/>
          <w:szCs w:val="24"/>
        </w:rPr>
        <w:t>Principle 1.</w:t>
      </w:r>
      <w:r w:rsidRPr="005101FA">
        <w:rPr>
          <w:rFonts w:ascii="Times New Roman" w:hAnsi="Times New Roman" w:cs="Times New Roman"/>
          <w:sz w:val="24"/>
          <w:szCs w:val="24"/>
        </w:rPr>
        <w:t xml:space="preserve">  It is critical </w:t>
      </w:r>
      <w:r w:rsidR="002E39B9" w:rsidRPr="005101FA">
        <w:rPr>
          <w:rFonts w:ascii="Times New Roman" w:hAnsi="Times New Roman" w:cs="Times New Roman"/>
          <w:sz w:val="24"/>
          <w:szCs w:val="24"/>
        </w:rPr>
        <w:t xml:space="preserve">to </w:t>
      </w:r>
      <w:r w:rsidR="001F2EA4" w:rsidRPr="005101FA">
        <w:rPr>
          <w:rFonts w:ascii="Times New Roman" w:hAnsi="Times New Roman" w:cs="Times New Roman"/>
          <w:sz w:val="24"/>
          <w:szCs w:val="24"/>
        </w:rPr>
        <w:t>develop</w:t>
      </w:r>
      <w:r w:rsidR="002E39B9" w:rsidRPr="005101FA">
        <w:rPr>
          <w:rFonts w:ascii="Times New Roman" w:hAnsi="Times New Roman" w:cs="Times New Roman"/>
          <w:sz w:val="24"/>
          <w:szCs w:val="24"/>
        </w:rPr>
        <w:t xml:space="preserve"> </w:t>
      </w:r>
      <w:r w:rsidR="00E91F54" w:rsidRPr="005101FA">
        <w:rPr>
          <w:rFonts w:ascii="Times New Roman" w:hAnsi="Times New Roman" w:cs="Times New Roman"/>
          <w:sz w:val="24"/>
          <w:szCs w:val="24"/>
        </w:rPr>
        <w:t>fair</w:t>
      </w:r>
      <w:r w:rsidRPr="005101FA">
        <w:rPr>
          <w:rFonts w:ascii="Times New Roman" w:hAnsi="Times New Roman" w:cs="Times New Roman"/>
          <w:sz w:val="24"/>
          <w:szCs w:val="24"/>
        </w:rPr>
        <w:t xml:space="preserve">, </w:t>
      </w:r>
      <w:r w:rsidR="002E39B9" w:rsidRPr="005101FA">
        <w:rPr>
          <w:rFonts w:ascii="Times New Roman" w:hAnsi="Times New Roman" w:cs="Times New Roman"/>
          <w:sz w:val="24"/>
          <w:szCs w:val="24"/>
        </w:rPr>
        <w:t>equitable</w:t>
      </w:r>
      <w:r w:rsidR="00101C39" w:rsidRPr="005101FA">
        <w:rPr>
          <w:rFonts w:ascii="Times New Roman" w:hAnsi="Times New Roman" w:cs="Times New Roman"/>
          <w:sz w:val="24"/>
          <w:szCs w:val="24"/>
        </w:rPr>
        <w:t xml:space="preserve">, </w:t>
      </w:r>
      <w:r w:rsidR="0033002E" w:rsidRPr="005101FA">
        <w:rPr>
          <w:rFonts w:ascii="Times New Roman" w:hAnsi="Times New Roman" w:cs="Times New Roman"/>
          <w:sz w:val="24"/>
          <w:szCs w:val="24"/>
        </w:rPr>
        <w:t>transparent</w:t>
      </w:r>
      <w:r w:rsidR="00101C39" w:rsidRPr="005101FA">
        <w:rPr>
          <w:rFonts w:ascii="Times New Roman" w:hAnsi="Times New Roman" w:cs="Times New Roman"/>
          <w:sz w:val="24"/>
          <w:szCs w:val="24"/>
        </w:rPr>
        <w:t>, and functional</w:t>
      </w:r>
      <w:r w:rsidR="0033002E" w:rsidRPr="005101FA">
        <w:rPr>
          <w:rFonts w:ascii="Times New Roman" w:hAnsi="Times New Roman" w:cs="Times New Roman"/>
          <w:sz w:val="24"/>
          <w:szCs w:val="24"/>
        </w:rPr>
        <w:t xml:space="preserve"> guidelines regarding the</w:t>
      </w:r>
      <w:r w:rsidR="002E39B9" w:rsidRPr="005101FA">
        <w:rPr>
          <w:rFonts w:ascii="Times New Roman" w:hAnsi="Times New Roman" w:cs="Times New Roman"/>
          <w:sz w:val="24"/>
          <w:szCs w:val="24"/>
        </w:rPr>
        <w:t xml:space="preserve"> distributio</w:t>
      </w:r>
      <w:r w:rsidR="006077CB" w:rsidRPr="005101FA">
        <w:rPr>
          <w:rFonts w:ascii="Times New Roman" w:hAnsi="Times New Roman" w:cs="Times New Roman"/>
          <w:sz w:val="24"/>
          <w:szCs w:val="24"/>
        </w:rPr>
        <w:t>n of faculty professional responsibilities</w:t>
      </w:r>
      <w:r w:rsidR="001978D8">
        <w:rPr>
          <w:rFonts w:ascii="Times New Roman" w:hAnsi="Times New Roman" w:cs="Times New Roman"/>
          <w:sz w:val="24"/>
          <w:szCs w:val="24"/>
        </w:rPr>
        <w:t>. Decisions regarding these responsibilities should be based upon each faculty member’s contractually defined FTE, the allocation of their FTE into specific categories (instruction, scholarship, service, and administration), and the specific needs of their department and the COE.</w:t>
      </w:r>
    </w:p>
    <w:p w14:paraId="160367CD" w14:textId="77777777" w:rsidR="001F2EA4" w:rsidRPr="005101FA" w:rsidRDefault="001F2EA4" w:rsidP="00DB5BE6">
      <w:pPr>
        <w:pStyle w:val="NoSpacing"/>
        <w:ind w:left="720"/>
        <w:rPr>
          <w:rFonts w:ascii="Times New Roman" w:hAnsi="Times New Roman" w:cs="Times New Roman"/>
          <w:sz w:val="24"/>
          <w:szCs w:val="24"/>
        </w:rPr>
      </w:pPr>
    </w:p>
    <w:p w14:paraId="1BB1D899" w14:textId="77777777" w:rsidR="001F2EA4" w:rsidRPr="005101FA" w:rsidRDefault="001F2EA4" w:rsidP="00DB5BE6">
      <w:pPr>
        <w:pStyle w:val="NoSpacing"/>
        <w:ind w:left="720"/>
        <w:rPr>
          <w:rFonts w:ascii="Times New Roman" w:hAnsi="Times New Roman" w:cs="Times New Roman"/>
          <w:sz w:val="24"/>
          <w:szCs w:val="24"/>
        </w:rPr>
      </w:pPr>
      <w:r w:rsidRPr="005101FA">
        <w:rPr>
          <w:rFonts w:ascii="Times New Roman" w:hAnsi="Times New Roman" w:cs="Times New Roman"/>
          <w:b/>
          <w:i/>
          <w:sz w:val="24"/>
          <w:szCs w:val="24"/>
        </w:rPr>
        <w:t>Principle 2.</w:t>
      </w:r>
      <w:r w:rsidRPr="005101FA">
        <w:rPr>
          <w:rFonts w:ascii="Times New Roman" w:hAnsi="Times New Roman" w:cs="Times New Roman"/>
          <w:sz w:val="24"/>
          <w:szCs w:val="24"/>
        </w:rPr>
        <w:t xml:space="preserve"> It is difficult to adequately capture, define, and operationalize </w:t>
      </w:r>
      <w:r w:rsidR="002435C0" w:rsidRPr="005101FA">
        <w:rPr>
          <w:rFonts w:ascii="Times New Roman" w:hAnsi="Times New Roman" w:cs="Times New Roman"/>
          <w:i/>
          <w:sz w:val="24"/>
          <w:szCs w:val="24"/>
        </w:rPr>
        <w:t>all</w:t>
      </w:r>
      <w:r w:rsidRPr="005101FA">
        <w:rPr>
          <w:rFonts w:ascii="Times New Roman" w:hAnsi="Times New Roman" w:cs="Times New Roman"/>
          <w:sz w:val="24"/>
          <w:szCs w:val="24"/>
        </w:rPr>
        <w:t xml:space="preserve"> aspects of </w:t>
      </w:r>
      <w:r w:rsidR="008E2AE3">
        <w:rPr>
          <w:rFonts w:ascii="Times New Roman" w:hAnsi="Times New Roman" w:cs="Times New Roman"/>
          <w:sz w:val="24"/>
          <w:szCs w:val="24"/>
        </w:rPr>
        <w:t>faculty</w:t>
      </w:r>
      <w:r w:rsidRPr="005101FA">
        <w:rPr>
          <w:rFonts w:ascii="Times New Roman" w:hAnsi="Times New Roman" w:cs="Times New Roman"/>
          <w:sz w:val="24"/>
          <w:szCs w:val="24"/>
        </w:rPr>
        <w:t xml:space="preserve"> work. </w:t>
      </w:r>
      <w:r w:rsidR="00101C39" w:rsidRPr="005101FA">
        <w:rPr>
          <w:rFonts w:ascii="Times New Roman" w:hAnsi="Times New Roman" w:cs="Times New Roman"/>
          <w:sz w:val="24"/>
          <w:szCs w:val="24"/>
        </w:rPr>
        <w:t>T</w:t>
      </w:r>
      <w:r w:rsidR="006077CB" w:rsidRPr="005101FA">
        <w:rPr>
          <w:rFonts w:ascii="Times New Roman" w:hAnsi="Times New Roman" w:cs="Times New Roman"/>
          <w:sz w:val="24"/>
          <w:szCs w:val="24"/>
        </w:rPr>
        <w:t>he very nature of our work</w:t>
      </w:r>
      <w:r w:rsidRPr="005101FA">
        <w:rPr>
          <w:rFonts w:ascii="Times New Roman" w:hAnsi="Times New Roman" w:cs="Times New Roman"/>
          <w:sz w:val="24"/>
          <w:szCs w:val="24"/>
        </w:rPr>
        <w:t xml:space="preserve"> </w:t>
      </w:r>
      <w:r w:rsidR="00113F8F" w:rsidRPr="005101FA">
        <w:rPr>
          <w:rFonts w:ascii="Times New Roman" w:hAnsi="Times New Roman" w:cs="Times New Roman"/>
          <w:sz w:val="24"/>
          <w:szCs w:val="24"/>
        </w:rPr>
        <w:t xml:space="preserve">(e.g., </w:t>
      </w:r>
      <w:r w:rsidRPr="005101FA">
        <w:rPr>
          <w:rFonts w:ascii="Times New Roman" w:hAnsi="Times New Roman" w:cs="Times New Roman"/>
          <w:sz w:val="24"/>
          <w:szCs w:val="24"/>
        </w:rPr>
        <w:t>generat</w:t>
      </w:r>
      <w:r w:rsidR="00113F8F" w:rsidRPr="005101FA">
        <w:rPr>
          <w:rFonts w:ascii="Times New Roman" w:hAnsi="Times New Roman" w:cs="Times New Roman"/>
          <w:sz w:val="24"/>
          <w:szCs w:val="24"/>
        </w:rPr>
        <w:t>ing</w:t>
      </w:r>
      <w:r w:rsidRPr="005101FA">
        <w:rPr>
          <w:rFonts w:ascii="Times New Roman" w:hAnsi="Times New Roman" w:cs="Times New Roman"/>
          <w:sz w:val="24"/>
          <w:szCs w:val="24"/>
        </w:rPr>
        <w:t xml:space="preserve"> new ideas, solv</w:t>
      </w:r>
      <w:r w:rsidR="00113F8F" w:rsidRPr="005101FA">
        <w:rPr>
          <w:rFonts w:ascii="Times New Roman" w:hAnsi="Times New Roman" w:cs="Times New Roman"/>
          <w:sz w:val="24"/>
          <w:szCs w:val="24"/>
        </w:rPr>
        <w:t>ing</w:t>
      </w:r>
      <w:r w:rsidRPr="005101FA">
        <w:rPr>
          <w:rFonts w:ascii="Times New Roman" w:hAnsi="Times New Roman" w:cs="Times New Roman"/>
          <w:sz w:val="24"/>
          <w:szCs w:val="24"/>
        </w:rPr>
        <w:t xml:space="preserve"> new problems, and engag</w:t>
      </w:r>
      <w:r w:rsidR="00113F8F" w:rsidRPr="005101FA">
        <w:rPr>
          <w:rFonts w:ascii="Times New Roman" w:hAnsi="Times New Roman" w:cs="Times New Roman"/>
          <w:sz w:val="24"/>
          <w:szCs w:val="24"/>
        </w:rPr>
        <w:t>ing</w:t>
      </w:r>
      <w:r w:rsidRPr="005101FA">
        <w:rPr>
          <w:rFonts w:ascii="Times New Roman" w:hAnsi="Times New Roman" w:cs="Times New Roman"/>
          <w:sz w:val="24"/>
          <w:szCs w:val="24"/>
        </w:rPr>
        <w:t xml:space="preserve"> in new opportunities</w:t>
      </w:r>
      <w:r w:rsidR="00113F8F" w:rsidRPr="005101FA">
        <w:rPr>
          <w:rFonts w:ascii="Times New Roman" w:hAnsi="Times New Roman" w:cs="Times New Roman"/>
          <w:sz w:val="24"/>
          <w:szCs w:val="24"/>
        </w:rPr>
        <w:t>) is fluid</w:t>
      </w:r>
      <w:r w:rsidR="00920424" w:rsidRPr="005101FA">
        <w:rPr>
          <w:rFonts w:ascii="Times New Roman" w:hAnsi="Times New Roman" w:cs="Times New Roman"/>
          <w:sz w:val="24"/>
          <w:szCs w:val="24"/>
        </w:rPr>
        <w:t>. A workload policy must</w:t>
      </w:r>
      <w:r w:rsidR="00113F8F" w:rsidRPr="005101FA">
        <w:rPr>
          <w:rFonts w:ascii="Times New Roman" w:hAnsi="Times New Roman" w:cs="Times New Roman"/>
          <w:sz w:val="24"/>
          <w:szCs w:val="24"/>
        </w:rPr>
        <w:t>, to the maximum extent possible,</w:t>
      </w:r>
      <w:r w:rsidR="00920424" w:rsidRPr="005101FA">
        <w:rPr>
          <w:rFonts w:ascii="Times New Roman" w:hAnsi="Times New Roman" w:cs="Times New Roman"/>
          <w:sz w:val="24"/>
          <w:szCs w:val="24"/>
        </w:rPr>
        <w:t xml:space="preserve"> </w:t>
      </w:r>
      <w:r w:rsidR="006077CB" w:rsidRPr="005101FA">
        <w:rPr>
          <w:rFonts w:ascii="Times New Roman" w:hAnsi="Times New Roman" w:cs="Times New Roman"/>
          <w:sz w:val="24"/>
          <w:szCs w:val="24"/>
        </w:rPr>
        <w:t xml:space="preserve">be </w:t>
      </w:r>
      <w:r w:rsidR="00920424" w:rsidRPr="005101FA">
        <w:rPr>
          <w:rFonts w:ascii="Times New Roman" w:hAnsi="Times New Roman" w:cs="Times New Roman"/>
          <w:sz w:val="24"/>
          <w:szCs w:val="24"/>
        </w:rPr>
        <w:t xml:space="preserve">nimble enough to respond to </w:t>
      </w:r>
      <w:r w:rsidRPr="005101FA">
        <w:rPr>
          <w:rFonts w:ascii="Times New Roman" w:hAnsi="Times New Roman" w:cs="Times New Roman"/>
          <w:sz w:val="24"/>
          <w:szCs w:val="24"/>
        </w:rPr>
        <w:t>constantly evolving roles</w:t>
      </w:r>
      <w:r w:rsidR="00920424" w:rsidRPr="005101FA">
        <w:rPr>
          <w:rFonts w:ascii="Times New Roman" w:hAnsi="Times New Roman" w:cs="Times New Roman"/>
          <w:sz w:val="24"/>
          <w:szCs w:val="24"/>
        </w:rPr>
        <w:t xml:space="preserve"> in a constantly evolving workplace</w:t>
      </w:r>
      <w:r w:rsidRPr="005101FA">
        <w:rPr>
          <w:rFonts w:ascii="Times New Roman" w:hAnsi="Times New Roman" w:cs="Times New Roman"/>
          <w:sz w:val="24"/>
          <w:szCs w:val="24"/>
        </w:rPr>
        <w:t xml:space="preserve">. </w:t>
      </w:r>
      <w:r w:rsidR="008E2AE3">
        <w:rPr>
          <w:rFonts w:ascii="Times New Roman" w:hAnsi="Times New Roman" w:cs="Times New Roman"/>
          <w:sz w:val="24"/>
          <w:szCs w:val="24"/>
        </w:rPr>
        <w:t>In turn, the workload policy must be amenable to change over time to reflect the dynamic nature</w:t>
      </w:r>
      <w:r w:rsidR="00AE55D7">
        <w:rPr>
          <w:rFonts w:ascii="Times New Roman" w:hAnsi="Times New Roman" w:cs="Times New Roman"/>
          <w:sz w:val="24"/>
          <w:szCs w:val="24"/>
        </w:rPr>
        <w:t xml:space="preserve"> of</w:t>
      </w:r>
      <w:r w:rsidR="008E2AE3">
        <w:rPr>
          <w:rFonts w:ascii="Times New Roman" w:hAnsi="Times New Roman" w:cs="Times New Roman"/>
          <w:sz w:val="24"/>
          <w:szCs w:val="24"/>
        </w:rPr>
        <w:t xml:space="preserve"> </w:t>
      </w:r>
      <w:r w:rsidR="001B35A1">
        <w:rPr>
          <w:rFonts w:ascii="Times New Roman" w:hAnsi="Times New Roman" w:cs="Times New Roman"/>
          <w:sz w:val="24"/>
          <w:szCs w:val="24"/>
        </w:rPr>
        <w:t xml:space="preserve">practices and curricula </w:t>
      </w:r>
      <w:r w:rsidR="008E2AE3">
        <w:rPr>
          <w:rFonts w:ascii="Times New Roman" w:hAnsi="Times New Roman" w:cs="Times New Roman"/>
          <w:sz w:val="24"/>
          <w:szCs w:val="24"/>
        </w:rPr>
        <w:t>of the COE and the University of Oregon.</w:t>
      </w:r>
    </w:p>
    <w:p w14:paraId="10CF371B" w14:textId="77777777" w:rsidR="001F2EA4" w:rsidRPr="005101FA" w:rsidRDefault="001F2EA4" w:rsidP="00DB5BE6">
      <w:pPr>
        <w:pStyle w:val="NoSpacing"/>
        <w:ind w:left="720"/>
        <w:rPr>
          <w:rFonts w:ascii="Times New Roman" w:hAnsi="Times New Roman" w:cs="Times New Roman"/>
          <w:sz w:val="24"/>
          <w:szCs w:val="24"/>
        </w:rPr>
      </w:pPr>
    </w:p>
    <w:p w14:paraId="7881D242" w14:textId="2D18DD09" w:rsidR="00E91F54" w:rsidRPr="005101FA" w:rsidRDefault="001F2EA4" w:rsidP="00DB5BE6">
      <w:pPr>
        <w:pStyle w:val="NoSpacing"/>
        <w:ind w:left="720"/>
        <w:rPr>
          <w:rFonts w:ascii="Times New Roman" w:hAnsi="Times New Roman" w:cs="Times New Roman"/>
          <w:sz w:val="24"/>
          <w:szCs w:val="24"/>
        </w:rPr>
      </w:pPr>
      <w:r w:rsidRPr="005101FA">
        <w:rPr>
          <w:rFonts w:ascii="Times New Roman" w:hAnsi="Times New Roman" w:cs="Times New Roman"/>
          <w:b/>
          <w:i/>
          <w:sz w:val="24"/>
          <w:szCs w:val="24"/>
        </w:rPr>
        <w:t xml:space="preserve">Principle </w:t>
      </w:r>
      <w:r w:rsidR="00101C39" w:rsidRPr="005101FA">
        <w:rPr>
          <w:rFonts w:ascii="Times New Roman" w:hAnsi="Times New Roman" w:cs="Times New Roman"/>
          <w:b/>
          <w:i/>
          <w:sz w:val="24"/>
          <w:szCs w:val="24"/>
        </w:rPr>
        <w:t>3</w:t>
      </w:r>
      <w:r w:rsidRPr="005101FA">
        <w:rPr>
          <w:rFonts w:ascii="Times New Roman" w:hAnsi="Times New Roman" w:cs="Times New Roman"/>
          <w:b/>
          <w:i/>
          <w:sz w:val="24"/>
          <w:szCs w:val="24"/>
        </w:rPr>
        <w:t>.</w:t>
      </w:r>
      <w:r w:rsidRPr="005101FA">
        <w:rPr>
          <w:rFonts w:ascii="Times New Roman" w:hAnsi="Times New Roman" w:cs="Times New Roman"/>
          <w:sz w:val="24"/>
          <w:szCs w:val="24"/>
        </w:rPr>
        <w:t xml:space="preserve"> Despite the challenges associated</w:t>
      </w:r>
      <w:r w:rsidR="006077CB" w:rsidRPr="005101FA">
        <w:rPr>
          <w:rFonts w:ascii="Times New Roman" w:hAnsi="Times New Roman" w:cs="Times New Roman"/>
          <w:sz w:val="24"/>
          <w:szCs w:val="24"/>
        </w:rPr>
        <w:t xml:space="preserve"> with defining roles, a professional responsibilities</w:t>
      </w:r>
      <w:r w:rsidRPr="005101FA">
        <w:rPr>
          <w:rFonts w:ascii="Times New Roman" w:hAnsi="Times New Roman" w:cs="Times New Roman"/>
          <w:sz w:val="24"/>
          <w:szCs w:val="24"/>
        </w:rPr>
        <w:t xml:space="preserve"> policy</w:t>
      </w:r>
      <w:r w:rsidR="00375245">
        <w:rPr>
          <w:rFonts w:ascii="Times New Roman" w:hAnsi="Times New Roman" w:cs="Times New Roman"/>
          <w:sz w:val="24"/>
          <w:szCs w:val="24"/>
        </w:rPr>
        <w:t xml:space="preserve"> for I</w:t>
      </w:r>
      <w:r w:rsidR="00DD3D5E">
        <w:rPr>
          <w:rFonts w:ascii="Times New Roman" w:hAnsi="Times New Roman" w:cs="Times New Roman"/>
          <w:sz w:val="24"/>
          <w:szCs w:val="24"/>
        </w:rPr>
        <w:t>nstructional CNTTF and NTTF</w:t>
      </w:r>
      <w:r w:rsidRPr="005101FA">
        <w:rPr>
          <w:rFonts w:ascii="Times New Roman" w:hAnsi="Times New Roman" w:cs="Times New Roman"/>
          <w:sz w:val="24"/>
          <w:szCs w:val="24"/>
        </w:rPr>
        <w:t xml:space="preserve"> </w:t>
      </w:r>
      <w:r w:rsidRPr="005101FA">
        <w:rPr>
          <w:rFonts w:ascii="Times New Roman" w:hAnsi="Times New Roman" w:cs="Times New Roman"/>
          <w:i/>
          <w:sz w:val="24"/>
          <w:szCs w:val="24"/>
        </w:rPr>
        <w:t>must</w:t>
      </w:r>
      <w:r w:rsidR="00920424" w:rsidRPr="005101FA">
        <w:rPr>
          <w:rFonts w:ascii="Times New Roman" w:hAnsi="Times New Roman" w:cs="Times New Roman"/>
          <w:sz w:val="24"/>
          <w:szCs w:val="24"/>
        </w:rPr>
        <w:t>, at a minimum</w:t>
      </w:r>
      <w:r w:rsidR="00101C39" w:rsidRPr="005101FA">
        <w:rPr>
          <w:rFonts w:ascii="Times New Roman" w:hAnsi="Times New Roman" w:cs="Times New Roman"/>
          <w:sz w:val="24"/>
          <w:szCs w:val="24"/>
        </w:rPr>
        <w:t>,</w:t>
      </w:r>
      <w:r w:rsidRPr="005101FA">
        <w:rPr>
          <w:rFonts w:ascii="Times New Roman" w:hAnsi="Times New Roman" w:cs="Times New Roman"/>
          <w:sz w:val="24"/>
          <w:szCs w:val="24"/>
        </w:rPr>
        <w:t xml:space="preserve"> address the major tasks associated with</w:t>
      </w:r>
      <w:r w:rsidR="00920424" w:rsidRPr="005101FA">
        <w:rPr>
          <w:rFonts w:ascii="Times New Roman" w:hAnsi="Times New Roman" w:cs="Times New Roman"/>
          <w:sz w:val="24"/>
          <w:szCs w:val="24"/>
        </w:rPr>
        <w:t xml:space="preserve"> those things we can operationalize:</w:t>
      </w:r>
      <w:r w:rsidRPr="005101FA">
        <w:rPr>
          <w:rFonts w:ascii="Times New Roman" w:hAnsi="Times New Roman" w:cs="Times New Roman"/>
          <w:sz w:val="24"/>
          <w:szCs w:val="24"/>
        </w:rPr>
        <w:t xml:space="preserve"> </w:t>
      </w:r>
      <w:r w:rsidR="0033002E" w:rsidRPr="005101FA">
        <w:rPr>
          <w:rFonts w:ascii="Times New Roman" w:hAnsi="Times New Roman" w:cs="Times New Roman"/>
          <w:sz w:val="24"/>
          <w:szCs w:val="24"/>
        </w:rPr>
        <w:t xml:space="preserve"> </w:t>
      </w:r>
      <w:r w:rsidR="00E91F54" w:rsidRPr="005101FA">
        <w:rPr>
          <w:rFonts w:ascii="Times New Roman" w:hAnsi="Times New Roman" w:cs="Times New Roman"/>
          <w:b/>
          <w:sz w:val="24"/>
          <w:szCs w:val="24"/>
        </w:rPr>
        <w:t>(a) Instruction</w:t>
      </w:r>
      <w:r w:rsidR="005101FA" w:rsidRPr="005101FA">
        <w:rPr>
          <w:rFonts w:ascii="Times New Roman" w:hAnsi="Times New Roman" w:cs="Times New Roman"/>
          <w:b/>
          <w:sz w:val="24"/>
          <w:szCs w:val="24"/>
        </w:rPr>
        <w:t>al activity</w:t>
      </w:r>
      <w:r w:rsidR="001C6500" w:rsidRPr="005101FA">
        <w:rPr>
          <w:rFonts w:ascii="Times New Roman" w:hAnsi="Times New Roman" w:cs="Times New Roman"/>
          <w:sz w:val="24"/>
          <w:szCs w:val="24"/>
        </w:rPr>
        <w:t xml:space="preserve"> (</w:t>
      </w:r>
      <w:r w:rsidR="00691FB9">
        <w:rPr>
          <w:rFonts w:ascii="Times New Roman" w:hAnsi="Times New Roman" w:cs="Times New Roman"/>
          <w:sz w:val="24"/>
          <w:szCs w:val="24"/>
        </w:rPr>
        <w:t xml:space="preserve">i.e., </w:t>
      </w:r>
      <w:r w:rsidR="001C6500" w:rsidRPr="005101FA">
        <w:rPr>
          <w:rFonts w:ascii="Times New Roman" w:hAnsi="Times New Roman" w:cs="Times New Roman"/>
          <w:sz w:val="24"/>
          <w:szCs w:val="24"/>
        </w:rPr>
        <w:t>t</w:t>
      </w:r>
      <w:r w:rsidR="00E91F54" w:rsidRPr="005101FA">
        <w:rPr>
          <w:rFonts w:ascii="Times New Roman" w:hAnsi="Times New Roman" w:cs="Times New Roman"/>
          <w:sz w:val="24"/>
          <w:szCs w:val="24"/>
        </w:rPr>
        <w:t xml:space="preserve">eaching, student supervision and advising/mentoring); </w:t>
      </w:r>
      <w:r w:rsidR="00E91F54" w:rsidRPr="005101FA">
        <w:rPr>
          <w:rFonts w:ascii="Times New Roman" w:hAnsi="Times New Roman" w:cs="Times New Roman"/>
          <w:b/>
          <w:sz w:val="24"/>
          <w:szCs w:val="24"/>
        </w:rPr>
        <w:t>(b) Scholarship</w:t>
      </w:r>
      <w:r w:rsidR="001C6500" w:rsidRPr="005101FA">
        <w:rPr>
          <w:rFonts w:ascii="Times New Roman" w:hAnsi="Times New Roman" w:cs="Times New Roman"/>
          <w:sz w:val="24"/>
          <w:szCs w:val="24"/>
        </w:rPr>
        <w:t xml:space="preserve"> </w:t>
      </w:r>
      <w:r w:rsidR="00E91F54" w:rsidRPr="005101FA">
        <w:rPr>
          <w:rFonts w:ascii="Times New Roman" w:hAnsi="Times New Roman" w:cs="Times New Roman"/>
          <w:sz w:val="24"/>
          <w:szCs w:val="24"/>
        </w:rPr>
        <w:t>(</w:t>
      </w:r>
      <w:r w:rsidR="00691FB9">
        <w:rPr>
          <w:rFonts w:ascii="Times New Roman" w:hAnsi="Times New Roman" w:cs="Times New Roman"/>
          <w:sz w:val="24"/>
          <w:szCs w:val="24"/>
        </w:rPr>
        <w:t xml:space="preserve">i.e., </w:t>
      </w:r>
      <w:r w:rsidR="00E91F54" w:rsidRPr="005101FA">
        <w:rPr>
          <w:rFonts w:ascii="Times New Roman" w:hAnsi="Times New Roman" w:cs="Times New Roman"/>
          <w:sz w:val="24"/>
          <w:szCs w:val="24"/>
        </w:rPr>
        <w:t>publications; presentations</w:t>
      </w:r>
      <w:r w:rsidR="00113F8F" w:rsidRPr="005101FA">
        <w:rPr>
          <w:rFonts w:ascii="Times New Roman" w:hAnsi="Times New Roman" w:cs="Times New Roman"/>
          <w:sz w:val="24"/>
          <w:szCs w:val="24"/>
        </w:rPr>
        <w:t>,</w:t>
      </w:r>
      <w:r w:rsidR="00E91F54" w:rsidRPr="005101FA">
        <w:rPr>
          <w:rFonts w:ascii="Times New Roman" w:hAnsi="Times New Roman" w:cs="Times New Roman"/>
          <w:sz w:val="24"/>
          <w:szCs w:val="24"/>
        </w:rPr>
        <w:t xml:space="preserve"> and grant activity</w:t>
      </w:r>
      <w:r w:rsidR="006077CB" w:rsidRPr="005101FA">
        <w:rPr>
          <w:rFonts w:ascii="Times New Roman" w:hAnsi="Times New Roman" w:cs="Times New Roman"/>
          <w:sz w:val="24"/>
          <w:szCs w:val="24"/>
        </w:rPr>
        <w:t>)</w:t>
      </w:r>
      <w:r w:rsidR="00E91F54" w:rsidRPr="005101FA">
        <w:rPr>
          <w:rFonts w:ascii="Times New Roman" w:hAnsi="Times New Roman" w:cs="Times New Roman"/>
          <w:sz w:val="24"/>
          <w:szCs w:val="24"/>
        </w:rPr>
        <w:t xml:space="preserve">; </w:t>
      </w:r>
      <w:r w:rsidR="00E91F54" w:rsidRPr="005101FA">
        <w:rPr>
          <w:rFonts w:ascii="Times New Roman" w:hAnsi="Times New Roman" w:cs="Times New Roman"/>
          <w:b/>
          <w:sz w:val="24"/>
          <w:szCs w:val="24"/>
        </w:rPr>
        <w:t>(c) Service</w:t>
      </w:r>
      <w:r w:rsidR="00E91F54" w:rsidRPr="005101FA">
        <w:rPr>
          <w:rFonts w:ascii="Times New Roman" w:hAnsi="Times New Roman" w:cs="Times New Roman"/>
          <w:sz w:val="24"/>
          <w:szCs w:val="24"/>
        </w:rPr>
        <w:t xml:space="preserve"> </w:t>
      </w:r>
      <w:r w:rsidR="00E91F54" w:rsidRPr="005101FA">
        <w:rPr>
          <w:rFonts w:ascii="Times New Roman" w:hAnsi="Times New Roman" w:cs="Times New Roman"/>
          <w:b/>
          <w:sz w:val="24"/>
          <w:szCs w:val="24"/>
        </w:rPr>
        <w:t>and professional activity</w:t>
      </w:r>
      <w:r w:rsidR="00E91F54" w:rsidRPr="005101FA">
        <w:rPr>
          <w:rFonts w:ascii="Times New Roman" w:hAnsi="Times New Roman" w:cs="Times New Roman"/>
          <w:sz w:val="24"/>
          <w:szCs w:val="24"/>
        </w:rPr>
        <w:t xml:space="preserve"> (</w:t>
      </w:r>
      <w:r w:rsidR="00691FB9">
        <w:rPr>
          <w:rFonts w:ascii="Times New Roman" w:hAnsi="Times New Roman" w:cs="Times New Roman"/>
          <w:sz w:val="24"/>
          <w:szCs w:val="24"/>
        </w:rPr>
        <w:t xml:space="preserve">i.e., </w:t>
      </w:r>
      <w:r w:rsidR="00E91F54" w:rsidRPr="005101FA">
        <w:rPr>
          <w:rFonts w:ascii="Times New Roman" w:hAnsi="Times New Roman" w:cs="Times New Roman"/>
          <w:sz w:val="24"/>
          <w:szCs w:val="24"/>
        </w:rPr>
        <w:t>internal d</w:t>
      </w:r>
      <w:r w:rsidR="005101FA" w:rsidRPr="005101FA">
        <w:rPr>
          <w:rFonts w:ascii="Times New Roman" w:hAnsi="Times New Roman" w:cs="Times New Roman"/>
          <w:sz w:val="24"/>
          <w:szCs w:val="24"/>
        </w:rPr>
        <w:t>epartment/unit service; college</w:t>
      </w:r>
      <w:r w:rsidR="008E2AE3">
        <w:rPr>
          <w:rFonts w:ascii="Times New Roman" w:hAnsi="Times New Roman" w:cs="Times New Roman"/>
          <w:sz w:val="24"/>
          <w:szCs w:val="24"/>
        </w:rPr>
        <w:t>-level, university, or external professional service</w:t>
      </w:r>
      <w:r w:rsidR="00E91F54" w:rsidRPr="005101FA">
        <w:rPr>
          <w:rFonts w:ascii="Times New Roman" w:hAnsi="Times New Roman" w:cs="Times New Roman"/>
          <w:sz w:val="24"/>
          <w:szCs w:val="24"/>
        </w:rPr>
        <w:t xml:space="preserve">; </w:t>
      </w:r>
      <w:r w:rsidR="00113F8F" w:rsidRPr="005101FA">
        <w:rPr>
          <w:rFonts w:ascii="Times New Roman" w:hAnsi="Times New Roman" w:cs="Times New Roman"/>
          <w:sz w:val="24"/>
          <w:szCs w:val="24"/>
        </w:rPr>
        <w:t>outreach to the community</w:t>
      </w:r>
      <w:r w:rsidR="00E91F54" w:rsidRPr="005101FA">
        <w:rPr>
          <w:rFonts w:ascii="Times New Roman" w:hAnsi="Times New Roman" w:cs="Times New Roman"/>
          <w:sz w:val="24"/>
          <w:szCs w:val="24"/>
        </w:rPr>
        <w:t xml:space="preserve">); and </w:t>
      </w:r>
      <w:r w:rsidR="00E91F54" w:rsidRPr="005101FA">
        <w:rPr>
          <w:rFonts w:ascii="Times New Roman" w:hAnsi="Times New Roman" w:cs="Times New Roman"/>
          <w:b/>
          <w:sz w:val="24"/>
          <w:szCs w:val="24"/>
        </w:rPr>
        <w:t>(d) Administrative</w:t>
      </w:r>
      <w:r w:rsidR="001C6500" w:rsidRPr="005101FA">
        <w:rPr>
          <w:rFonts w:ascii="Times New Roman" w:hAnsi="Times New Roman" w:cs="Times New Roman"/>
          <w:b/>
          <w:sz w:val="24"/>
          <w:szCs w:val="24"/>
        </w:rPr>
        <w:t xml:space="preserve"> activity</w:t>
      </w:r>
      <w:r w:rsidR="00E91F54" w:rsidRPr="005101FA">
        <w:rPr>
          <w:rFonts w:ascii="Times New Roman" w:hAnsi="Times New Roman" w:cs="Times New Roman"/>
          <w:sz w:val="24"/>
          <w:szCs w:val="24"/>
        </w:rPr>
        <w:t xml:space="preserve"> (</w:t>
      </w:r>
      <w:r w:rsidR="00691FB9">
        <w:rPr>
          <w:rFonts w:ascii="Times New Roman" w:hAnsi="Times New Roman" w:cs="Times New Roman"/>
          <w:sz w:val="24"/>
          <w:szCs w:val="24"/>
        </w:rPr>
        <w:t xml:space="preserve">i.e., </w:t>
      </w:r>
      <w:r w:rsidR="001C6500" w:rsidRPr="005101FA">
        <w:rPr>
          <w:rFonts w:ascii="Times New Roman" w:hAnsi="Times New Roman" w:cs="Times New Roman"/>
          <w:sz w:val="24"/>
          <w:szCs w:val="24"/>
        </w:rPr>
        <w:t>d</w:t>
      </w:r>
      <w:r w:rsidR="00E91F54" w:rsidRPr="005101FA">
        <w:rPr>
          <w:rFonts w:ascii="Times New Roman" w:hAnsi="Times New Roman" w:cs="Times New Roman"/>
          <w:sz w:val="24"/>
          <w:szCs w:val="24"/>
        </w:rPr>
        <w:t>epartment/unit internal administration; college and university internal administration).</w:t>
      </w:r>
      <w:r w:rsidR="00DD3D5E">
        <w:rPr>
          <w:rFonts w:ascii="Times New Roman" w:hAnsi="Times New Roman" w:cs="Times New Roman"/>
          <w:sz w:val="24"/>
          <w:szCs w:val="24"/>
        </w:rPr>
        <w:t xml:space="preserve"> </w:t>
      </w:r>
    </w:p>
    <w:p w14:paraId="276C2ACF" w14:textId="77777777" w:rsidR="0033002E" w:rsidRPr="005101FA" w:rsidRDefault="0033002E" w:rsidP="00DB5BE6">
      <w:pPr>
        <w:pStyle w:val="NoSpacing"/>
        <w:ind w:left="720"/>
        <w:rPr>
          <w:rFonts w:ascii="Times New Roman" w:hAnsi="Times New Roman" w:cs="Times New Roman"/>
          <w:sz w:val="24"/>
          <w:szCs w:val="24"/>
        </w:rPr>
      </w:pPr>
    </w:p>
    <w:p w14:paraId="7BB31259" w14:textId="5DCD0CCF" w:rsidR="00752F3C" w:rsidRPr="005101FA" w:rsidRDefault="0033002E" w:rsidP="00DB5BE6">
      <w:pPr>
        <w:pStyle w:val="NoSpacing"/>
        <w:ind w:left="720"/>
        <w:rPr>
          <w:rFonts w:ascii="Times New Roman" w:hAnsi="Times New Roman" w:cs="Times New Roman"/>
          <w:sz w:val="24"/>
          <w:szCs w:val="24"/>
        </w:rPr>
      </w:pPr>
      <w:r w:rsidRPr="005101FA">
        <w:rPr>
          <w:rFonts w:ascii="Times New Roman" w:hAnsi="Times New Roman" w:cs="Times New Roman"/>
          <w:b/>
          <w:i/>
          <w:sz w:val="24"/>
          <w:szCs w:val="24"/>
        </w:rPr>
        <w:t xml:space="preserve">Principle </w:t>
      </w:r>
      <w:r w:rsidR="00101C39" w:rsidRPr="005101FA">
        <w:rPr>
          <w:rFonts w:ascii="Times New Roman" w:hAnsi="Times New Roman" w:cs="Times New Roman"/>
          <w:b/>
          <w:i/>
          <w:sz w:val="24"/>
          <w:szCs w:val="24"/>
        </w:rPr>
        <w:t>4</w:t>
      </w:r>
      <w:r w:rsidRPr="005101FA">
        <w:rPr>
          <w:rFonts w:ascii="Times New Roman" w:hAnsi="Times New Roman" w:cs="Times New Roman"/>
          <w:b/>
          <w:i/>
          <w:sz w:val="24"/>
          <w:szCs w:val="24"/>
        </w:rPr>
        <w:t>.</w:t>
      </w:r>
      <w:r w:rsidRPr="005101FA">
        <w:rPr>
          <w:rFonts w:ascii="Times New Roman" w:hAnsi="Times New Roman" w:cs="Times New Roman"/>
          <w:sz w:val="24"/>
          <w:szCs w:val="24"/>
        </w:rPr>
        <w:t xml:space="preserve"> E</w:t>
      </w:r>
      <w:r w:rsidR="00E91F54" w:rsidRPr="005101FA">
        <w:rPr>
          <w:rFonts w:ascii="Times New Roman" w:hAnsi="Times New Roman" w:cs="Times New Roman"/>
          <w:sz w:val="24"/>
          <w:szCs w:val="24"/>
        </w:rPr>
        <w:t>ach faculty member brings</w:t>
      </w:r>
      <w:r w:rsidRPr="005101FA">
        <w:rPr>
          <w:rFonts w:ascii="Times New Roman" w:hAnsi="Times New Roman" w:cs="Times New Roman"/>
          <w:sz w:val="24"/>
          <w:szCs w:val="24"/>
        </w:rPr>
        <w:t xml:space="preserve"> different </w:t>
      </w:r>
      <w:r w:rsidR="00E91F54" w:rsidRPr="005101FA">
        <w:rPr>
          <w:rFonts w:ascii="Times New Roman" w:hAnsi="Times New Roman" w:cs="Times New Roman"/>
          <w:sz w:val="24"/>
          <w:szCs w:val="24"/>
        </w:rPr>
        <w:t xml:space="preserve">skills </w:t>
      </w:r>
      <w:r w:rsidRPr="005101FA">
        <w:rPr>
          <w:rFonts w:ascii="Times New Roman" w:hAnsi="Times New Roman" w:cs="Times New Roman"/>
          <w:sz w:val="24"/>
          <w:szCs w:val="24"/>
        </w:rPr>
        <w:t>and talents to</w:t>
      </w:r>
      <w:r w:rsidR="00101FE4">
        <w:rPr>
          <w:rFonts w:ascii="Times New Roman" w:hAnsi="Times New Roman" w:cs="Times New Roman"/>
          <w:sz w:val="24"/>
          <w:szCs w:val="24"/>
        </w:rPr>
        <w:t xml:space="preserve"> his or her</w:t>
      </w:r>
      <w:r w:rsidRPr="005101FA">
        <w:rPr>
          <w:rFonts w:ascii="Times New Roman" w:hAnsi="Times New Roman" w:cs="Times New Roman"/>
          <w:sz w:val="24"/>
          <w:szCs w:val="24"/>
        </w:rPr>
        <w:t xml:space="preserve"> position</w:t>
      </w:r>
      <w:r w:rsidR="004E1ACE" w:rsidRPr="005101FA">
        <w:rPr>
          <w:rFonts w:ascii="Times New Roman" w:hAnsi="Times New Roman" w:cs="Times New Roman"/>
          <w:sz w:val="24"/>
          <w:szCs w:val="24"/>
        </w:rPr>
        <w:t>. Moreover,</w:t>
      </w:r>
      <w:r w:rsidRPr="005101FA">
        <w:rPr>
          <w:rFonts w:ascii="Times New Roman" w:hAnsi="Times New Roman" w:cs="Times New Roman"/>
          <w:sz w:val="24"/>
          <w:szCs w:val="24"/>
        </w:rPr>
        <w:t xml:space="preserve"> </w:t>
      </w:r>
      <w:r w:rsidR="00752F3C" w:rsidRPr="005101FA">
        <w:rPr>
          <w:rFonts w:ascii="Times New Roman" w:hAnsi="Times New Roman" w:cs="Times New Roman"/>
          <w:sz w:val="24"/>
          <w:szCs w:val="24"/>
        </w:rPr>
        <w:t>each</w:t>
      </w:r>
      <w:r w:rsidR="00D12D32" w:rsidRPr="005101FA">
        <w:rPr>
          <w:rFonts w:ascii="Times New Roman" w:hAnsi="Times New Roman" w:cs="Times New Roman"/>
          <w:sz w:val="24"/>
          <w:szCs w:val="24"/>
        </w:rPr>
        <w:t xml:space="preserve"> </w:t>
      </w:r>
      <w:r w:rsidR="00E91F54" w:rsidRPr="005101FA">
        <w:rPr>
          <w:rFonts w:ascii="Times New Roman" w:hAnsi="Times New Roman" w:cs="Times New Roman"/>
          <w:sz w:val="24"/>
          <w:szCs w:val="24"/>
        </w:rPr>
        <w:t xml:space="preserve">position </w:t>
      </w:r>
      <w:r w:rsidR="008E2AE3">
        <w:rPr>
          <w:rFonts w:ascii="Times New Roman" w:hAnsi="Times New Roman" w:cs="Times New Roman"/>
          <w:sz w:val="24"/>
          <w:szCs w:val="24"/>
        </w:rPr>
        <w:t>makes</w:t>
      </w:r>
      <w:r w:rsidR="00E91F54" w:rsidRPr="005101FA">
        <w:rPr>
          <w:rFonts w:ascii="Times New Roman" w:hAnsi="Times New Roman" w:cs="Times New Roman"/>
          <w:sz w:val="24"/>
          <w:szCs w:val="24"/>
        </w:rPr>
        <w:t xml:space="preserve"> </w:t>
      </w:r>
      <w:r w:rsidR="00D12D32" w:rsidRPr="005101FA">
        <w:rPr>
          <w:rFonts w:ascii="Times New Roman" w:hAnsi="Times New Roman" w:cs="Times New Roman"/>
          <w:sz w:val="24"/>
          <w:szCs w:val="24"/>
        </w:rPr>
        <w:t>unique demands</w:t>
      </w:r>
      <w:r w:rsidR="004E1ACE" w:rsidRPr="005101FA">
        <w:rPr>
          <w:rFonts w:ascii="Times New Roman" w:hAnsi="Times New Roman" w:cs="Times New Roman"/>
          <w:sz w:val="24"/>
          <w:szCs w:val="24"/>
        </w:rPr>
        <w:t xml:space="preserve"> and</w:t>
      </w:r>
      <w:r w:rsidR="00624F5E" w:rsidRPr="005101FA">
        <w:rPr>
          <w:rFonts w:ascii="Times New Roman" w:hAnsi="Times New Roman" w:cs="Times New Roman"/>
          <w:sz w:val="24"/>
          <w:szCs w:val="24"/>
        </w:rPr>
        <w:t xml:space="preserve"> </w:t>
      </w:r>
      <w:r w:rsidR="006077CB" w:rsidRPr="005101FA">
        <w:rPr>
          <w:rFonts w:ascii="Times New Roman" w:hAnsi="Times New Roman" w:cs="Times New Roman"/>
          <w:sz w:val="24"/>
          <w:szCs w:val="24"/>
        </w:rPr>
        <w:t>these demands</w:t>
      </w:r>
      <w:r w:rsidRPr="005101FA">
        <w:rPr>
          <w:rFonts w:ascii="Times New Roman" w:hAnsi="Times New Roman" w:cs="Times New Roman"/>
          <w:sz w:val="24"/>
          <w:szCs w:val="24"/>
        </w:rPr>
        <w:t xml:space="preserve"> are rarely static</w:t>
      </w:r>
      <w:r w:rsidR="00D12D32" w:rsidRPr="005101FA">
        <w:rPr>
          <w:rFonts w:ascii="Times New Roman" w:hAnsi="Times New Roman" w:cs="Times New Roman"/>
          <w:sz w:val="24"/>
          <w:szCs w:val="24"/>
        </w:rPr>
        <w:t xml:space="preserve">. </w:t>
      </w:r>
      <w:r w:rsidRPr="005101FA">
        <w:rPr>
          <w:rFonts w:ascii="Times New Roman" w:hAnsi="Times New Roman" w:cs="Times New Roman"/>
          <w:sz w:val="24"/>
          <w:szCs w:val="24"/>
        </w:rPr>
        <w:t xml:space="preserve">Therefore, although each faculty member’s ‘position description’ </w:t>
      </w:r>
      <w:proofErr w:type="gramStart"/>
      <w:r w:rsidRPr="005101FA">
        <w:rPr>
          <w:rFonts w:ascii="Times New Roman" w:hAnsi="Times New Roman" w:cs="Times New Roman"/>
          <w:i/>
          <w:sz w:val="24"/>
          <w:szCs w:val="24"/>
        </w:rPr>
        <w:t>should</w:t>
      </w:r>
      <w:r w:rsidR="002E62E6" w:rsidRPr="005101FA">
        <w:rPr>
          <w:rFonts w:ascii="Times New Roman" w:hAnsi="Times New Roman" w:cs="Times New Roman"/>
          <w:i/>
          <w:sz w:val="24"/>
          <w:szCs w:val="24"/>
        </w:rPr>
        <w:t xml:space="preserve"> </w:t>
      </w:r>
      <w:r w:rsidRPr="005101FA">
        <w:rPr>
          <w:rFonts w:ascii="Times New Roman" w:hAnsi="Times New Roman" w:cs="Times New Roman"/>
          <w:sz w:val="24"/>
          <w:szCs w:val="24"/>
        </w:rPr>
        <w:t xml:space="preserve"> accurately</w:t>
      </w:r>
      <w:proofErr w:type="gramEnd"/>
      <w:r w:rsidRPr="005101FA">
        <w:rPr>
          <w:rFonts w:ascii="Times New Roman" w:hAnsi="Times New Roman" w:cs="Times New Roman"/>
          <w:sz w:val="24"/>
          <w:szCs w:val="24"/>
        </w:rPr>
        <w:t xml:space="preserve"> reflect </w:t>
      </w:r>
      <w:r w:rsidR="00752F3C" w:rsidRPr="005101FA">
        <w:rPr>
          <w:rFonts w:ascii="Times New Roman" w:hAnsi="Times New Roman" w:cs="Times New Roman"/>
          <w:sz w:val="24"/>
          <w:szCs w:val="24"/>
        </w:rPr>
        <w:t>and account for the underlying work</w:t>
      </w:r>
      <w:r w:rsidR="00920424" w:rsidRPr="005101FA">
        <w:rPr>
          <w:rFonts w:ascii="Times New Roman" w:hAnsi="Times New Roman" w:cs="Times New Roman"/>
          <w:sz w:val="24"/>
          <w:szCs w:val="24"/>
        </w:rPr>
        <w:t xml:space="preserve"> </w:t>
      </w:r>
      <w:r w:rsidR="006077CB" w:rsidRPr="005101FA">
        <w:rPr>
          <w:rFonts w:ascii="Times New Roman" w:hAnsi="Times New Roman" w:cs="Times New Roman"/>
          <w:sz w:val="24"/>
          <w:szCs w:val="24"/>
        </w:rPr>
        <w:t xml:space="preserve">responsibilities </w:t>
      </w:r>
      <w:r w:rsidR="00752F3C" w:rsidRPr="005101FA">
        <w:rPr>
          <w:rFonts w:ascii="Times New Roman" w:hAnsi="Times New Roman" w:cs="Times New Roman"/>
          <w:sz w:val="24"/>
          <w:szCs w:val="24"/>
        </w:rPr>
        <w:t xml:space="preserve">associated with </w:t>
      </w:r>
      <w:r w:rsidR="00101C39" w:rsidRPr="005101FA">
        <w:rPr>
          <w:rFonts w:ascii="Times New Roman" w:hAnsi="Times New Roman" w:cs="Times New Roman"/>
          <w:sz w:val="24"/>
          <w:szCs w:val="24"/>
        </w:rPr>
        <w:t>the</w:t>
      </w:r>
      <w:r w:rsidR="00920424" w:rsidRPr="005101FA">
        <w:rPr>
          <w:rFonts w:ascii="Times New Roman" w:hAnsi="Times New Roman" w:cs="Times New Roman"/>
          <w:sz w:val="24"/>
          <w:szCs w:val="24"/>
        </w:rPr>
        <w:t xml:space="preserve"> position, s</w:t>
      </w:r>
      <w:r w:rsidR="00101C39" w:rsidRPr="005101FA">
        <w:rPr>
          <w:rFonts w:ascii="Times New Roman" w:hAnsi="Times New Roman" w:cs="Times New Roman"/>
          <w:sz w:val="24"/>
          <w:szCs w:val="24"/>
        </w:rPr>
        <w:t xml:space="preserve">upervisors and </w:t>
      </w:r>
      <w:r w:rsidR="00101FE4">
        <w:rPr>
          <w:rFonts w:ascii="Times New Roman" w:hAnsi="Times New Roman" w:cs="Times New Roman"/>
          <w:sz w:val="24"/>
          <w:szCs w:val="24"/>
        </w:rPr>
        <w:t xml:space="preserve">individual </w:t>
      </w:r>
      <w:r w:rsidR="00101C39" w:rsidRPr="005101FA">
        <w:rPr>
          <w:rFonts w:ascii="Times New Roman" w:hAnsi="Times New Roman" w:cs="Times New Roman"/>
          <w:sz w:val="24"/>
          <w:szCs w:val="24"/>
        </w:rPr>
        <w:t>faculty must work together in an effort to honor the realities of each position while balancing both the talents of each facult</w:t>
      </w:r>
      <w:r w:rsidR="00920424" w:rsidRPr="005101FA">
        <w:rPr>
          <w:rFonts w:ascii="Times New Roman" w:hAnsi="Times New Roman" w:cs="Times New Roman"/>
          <w:sz w:val="24"/>
          <w:szCs w:val="24"/>
        </w:rPr>
        <w:t>y member</w:t>
      </w:r>
      <w:r w:rsidR="008E2AE3">
        <w:rPr>
          <w:rFonts w:ascii="Times New Roman" w:hAnsi="Times New Roman" w:cs="Times New Roman"/>
          <w:sz w:val="24"/>
          <w:szCs w:val="24"/>
        </w:rPr>
        <w:t xml:space="preserve"> with </w:t>
      </w:r>
      <w:r w:rsidR="00691FB9">
        <w:rPr>
          <w:rFonts w:ascii="Times New Roman" w:hAnsi="Times New Roman" w:cs="Times New Roman"/>
          <w:sz w:val="24"/>
          <w:szCs w:val="24"/>
        </w:rPr>
        <w:t>the requisite demands of each</w:t>
      </w:r>
      <w:r w:rsidR="00101C39" w:rsidRPr="005101FA">
        <w:rPr>
          <w:rFonts w:ascii="Times New Roman" w:hAnsi="Times New Roman" w:cs="Times New Roman"/>
          <w:sz w:val="24"/>
          <w:szCs w:val="24"/>
        </w:rPr>
        <w:t xml:space="preserve"> position.</w:t>
      </w:r>
      <w:r w:rsidR="00920424" w:rsidRPr="005101FA">
        <w:rPr>
          <w:rFonts w:ascii="Times New Roman" w:hAnsi="Times New Roman" w:cs="Times New Roman"/>
          <w:sz w:val="24"/>
          <w:szCs w:val="24"/>
        </w:rPr>
        <w:t xml:space="preserve"> </w:t>
      </w:r>
      <w:r w:rsidR="008E2AE3">
        <w:rPr>
          <w:rFonts w:ascii="Times New Roman" w:hAnsi="Times New Roman" w:cs="Times New Roman"/>
          <w:sz w:val="24"/>
          <w:szCs w:val="24"/>
        </w:rPr>
        <w:t>Ongoing consideration</w:t>
      </w:r>
      <w:r w:rsidR="00113F8F" w:rsidRPr="005101FA">
        <w:rPr>
          <w:rFonts w:ascii="Times New Roman" w:hAnsi="Times New Roman" w:cs="Times New Roman"/>
          <w:sz w:val="24"/>
          <w:szCs w:val="24"/>
        </w:rPr>
        <w:t xml:space="preserve"> of person-position match </w:t>
      </w:r>
      <w:r w:rsidR="00920424" w:rsidRPr="005101FA">
        <w:rPr>
          <w:rFonts w:ascii="Times New Roman" w:hAnsi="Times New Roman" w:cs="Times New Roman"/>
          <w:sz w:val="24"/>
          <w:szCs w:val="24"/>
        </w:rPr>
        <w:t>will help to maximize a culture of productivity.</w:t>
      </w:r>
    </w:p>
    <w:p w14:paraId="1FD3E7A8" w14:textId="77777777" w:rsidR="001F2EA4" w:rsidRPr="005101FA" w:rsidRDefault="001F2EA4" w:rsidP="00DB5BE6">
      <w:pPr>
        <w:pStyle w:val="NoSpacing"/>
        <w:ind w:left="720"/>
        <w:rPr>
          <w:rFonts w:ascii="Times New Roman" w:hAnsi="Times New Roman" w:cs="Times New Roman"/>
          <w:sz w:val="24"/>
          <w:szCs w:val="24"/>
        </w:rPr>
      </w:pPr>
    </w:p>
    <w:p w14:paraId="1F6ACD4F" w14:textId="77777777" w:rsidR="002E39B9" w:rsidRDefault="00101C39" w:rsidP="00DB5BE6">
      <w:pPr>
        <w:pStyle w:val="NoSpacing"/>
        <w:ind w:left="720"/>
        <w:rPr>
          <w:rFonts w:ascii="Times New Roman" w:hAnsi="Times New Roman" w:cs="Times New Roman"/>
          <w:sz w:val="24"/>
          <w:szCs w:val="24"/>
        </w:rPr>
      </w:pPr>
      <w:r w:rsidRPr="005101FA">
        <w:rPr>
          <w:rFonts w:ascii="Times New Roman" w:hAnsi="Times New Roman" w:cs="Times New Roman"/>
          <w:b/>
          <w:i/>
          <w:sz w:val="24"/>
          <w:szCs w:val="24"/>
        </w:rPr>
        <w:t>Principle 5</w:t>
      </w:r>
      <w:r w:rsidR="001F2EA4" w:rsidRPr="005101FA">
        <w:rPr>
          <w:rFonts w:ascii="Times New Roman" w:hAnsi="Times New Roman" w:cs="Times New Roman"/>
          <w:b/>
          <w:i/>
          <w:sz w:val="24"/>
          <w:szCs w:val="24"/>
        </w:rPr>
        <w:t>.</w:t>
      </w:r>
      <w:r w:rsidR="001F2EA4" w:rsidRPr="005101FA">
        <w:rPr>
          <w:rFonts w:ascii="Times New Roman" w:hAnsi="Times New Roman" w:cs="Times New Roman"/>
          <w:sz w:val="24"/>
          <w:szCs w:val="24"/>
        </w:rPr>
        <w:t xml:space="preserve"> </w:t>
      </w:r>
      <w:r w:rsidR="006077CB" w:rsidRPr="005101FA">
        <w:rPr>
          <w:rFonts w:ascii="Times New Roman" w:hAnsi="Times New Roman" w:cs="Times New Roman"/>
          <w:sz w:val="24"/>
          <w:szCs w:val="24"/>
        </w:rPr>
        <w:t>As a COE</w:t>
      </w:r>
      <w:r w:rsidR="001F2EA4" w:rsidRPr="005101FA">
        <w:rPr>
          <w:rFonts w:ascii="Times New Roman" w:hAnsi="Times New Roman" w:cs="Times New Roman"/>
          <w:sz w:val="24"/>
          <w:szCs w:val="24"/>
        </w:rPr>
        <w:t xml:space="preserve">, we recognize that the mix of teaching, scholarship, service, and administrative responsibilities </w:t>
      </w:r>
      <w:r w:rsidR="00DB5BE6" w:rsidRPr="005101FA">
        <w:rPr>
          <w:rFonts w:ascii="Times New Roman" w:hAnsi="Times New Roman" w:cs="Times New Roman"/>
          <w:sz w:val="24"/>
          <w:szCs w:val="24"/>
        </w:rPr>
        <w:t>vary</w:t>
      </w:r>
      <w:r w:rsidR="001F2EA4" w:rsidRPr="005101FA">
        <w:rPr>
          <w:rFonts w:ascii="Times New Roman" w:hAnsi="Times New Roman" w:cs="Times New Roman"/>
          <w:sz w:val="24"/>
          <w:szCs w:val="24"/>
        </w:rPr>
        <w:t xml:space="preserve"> by unit, among faculty members within units, and across academic terms.</w:t>
      </w:r>
      <w:r w:rsidRPr="005101FA">
        <w:rPr>
          <w:rFonts w:ascii="Times New Roman" w:hAnsi="Times New Roman" w:cs="Times New Roman"/>
          <w:sz w:val="24"/>
          <w:szCs w:val="24"/>
        </w:rPr>
        <w:t xml:space="preserve"> Our goal is to provide a policy that offers the flexibility to acknowledge, reward, and maintain this diversity.</w:t>
      </w:r>
    </w:p>
    <w:p w14:paraId="0F853D53" w14:textId="77777777" w:rsidR="00986615" w:rsidRPr="005101FA" w:rsidRDefault="00986615" w:rsidP="00DB5BE6">
      <w:pPr>
        <w:pStyle w:val="NoSpacing"/>
        <w:ind w:left="720"/>
        <w:rPr>
          <w:rFonts w:ascii="Times New Roman" w:hAnsi="Times New Roman" w:cs="Times New Roman"/>
          <w:sz w:val="24"/>
          <w:szCs w:val="24"/>
        </w:rPr>
      </w:pPr>
    </w:p>
    <w:p w14:paraId="058E4A02" w14:textId="77777777" w:rsidR="00E57361" w:rsidRPr="005101FA" w:rsidRDefault="006077CB" w:rsidP="003E1EF5">
      <w:pPr>
        <w:pStyle w:val="NoSpacing"/>
        <w:numPr>
          <w:ilvl w:val="0"/>
          <w:numId w:val="1"/>
        </w:numPr>
        <w:rPr>
          <w:rFonts w:ascii="Times New Roman" w:hAnsi="Times New Roman" w:cs="Times New Roman"/>
          <w:b/>
          <w:sz w:val="24"/>
          <w:szCs w:val="24"/>
        </w:rPr>
      </w:pPr>
      <w:r w:rsidRPr="005101FA">
        <w:rPr>
          <w:rFonts w:ascii="Times New Roman" w:hAnsi="Times New Roman" w:cs="Times New Roman"/>
          <w:b/>
          <w:sz w:val="24"/>
          <w:szCs w:val="24"/>
        </w:rPr>
        <w:t xml:space="preserve">Policy </w:t>
      </w:r>
      <w:r w:rsidR="00FC7231" w:rsidRPr="005101FA">
        <w:rPr>
          <w:rFonts w:ascii="Times New Roman" w:hAnsi="Times New Roman" w:cs="Times New Roman"/>
          <w:b/>
          <w:sz w:val="24"/>
          <w:szCs w:val="24"/>
        </w:rPr>
        <w:t>Implementation</w:t>
      </w:r>
    </w:p>
    <w:p w14:paraId="3EB9F2B0" w14:textId="77777777" w:rsidR="00FC7231" w:rsidRPr="005101FA" w:rsidRDefault="00FC7231" w:rsidP="00DB5BE6">
      <w:pPr>
        <w:pStyle w:val="NoSpacing"/>
        <w:ind w:left="720"/>
        <w:rPr>
          <w:rFonts w:ascii="Times New Roman" w:hAnsi="Times New Roman" w:cs="Times New Roman"/>
          <w:sz w:val="24"/>
          <w:szCs w:val="24"/>
        </w:rPr>
      </w:pPr>
    </w:p>
    <w:p w14:paraId="7EA01A1B" w14:textId="5E305AF7" w:rsidR="00624F5E" w:rsidRDefault="002E39B9" w:rsidP="00DB5BE6">
      <w:pPr>
        <w:pStyle w:val="CommentText"/>
        <w:ind w:left="720"/>
        <w:rPr>
          <w:rFonts w:ascii="Times New Roman" w:hAnsi="Times New Roman" w:cs="Times New Roman"/>
        </w:rPr>
      </w:pPr>
      <w:r w:rsidRPr="005101FA">
        <w:rPr>
          <w:rFonts w:ascii="Times New Roman" w:hAnsi="Times New Roman" w:cs="Times New Roman"/>
        </w:rPr>
        <w:t xml:space="preserve">This document </w:t>
      </w:r>
      <w:proofErr w:type="gramStart"/>
      <w:r w:rsidRPr="005101FA">
        <w:rPr>
          <w:rFonts w:ascii="Times New Roman" w:hAnsi="Times New Roman" w:cs="Times New Roman"/>
        </w:rPr>
        <w:t>is intended to be used</w:t>
      </w:r>
      <w:proofErr w:type="gramEnd"/>
      <w:r w:rsidRPr="005101FA">
        <w:rPr>
          <w:rFonts w:ascii="Times New Roman" w:hAnsi="Times New Roman" w:cs="Times New Roman"/>
        </w:rPr>
        <w:t xml:space="preserve"> as a guid</w:t>
      </w:r>
      <w:r w:rsidR="008E2AE3">
        <w:rPr>
          <w:rFonts w:ascii="Times New Roman" w:hAnsi="Times New Roman" w:cs="Times New Roman"/>
        </w:rPr>
        <w:t>ing framework</w:t>
      </w:r>
      <w:r w:rsidRPr="005101FA">
        <w:rPr>
          <w:rFonts w:ascii="Times New Roman" w:hAnsi="Times New Roman" w:cs="Times New Roman"/>
        </w:rPr>
        <w:t xml:space="preserve"> for </w:t>
      </w:r>
      <w:r w:rsidR="008E2AE3">
        <w:rPr>
          <w:rFonts w:ascii="Times New Roman" w:hAnsi="Times New Roman" w:cs="Times New Roman"/>
        </w:rPr>
        <w:t>decisions regarding</w:t>
      </w:r>
      <w:r w:rsidR="00FC7231" w:rsidRPr="005101FA">
        <w:rPr>
          <w:rFonts w:ascii="Times New Roman" w:hAnsi="Times New Roman" w:cs="Times New Roman"/>
        </w:rPr>
        <w:t xml:space="preserve"> professional responsibilities</w:t>
      </w:r>
      <w:r w:rsidR="00B0797B" w:rsidRPr="005101FA">
        <w:rPr>
          <w:rFonts w:ascii="Times New Roman" w:hAnsi="Times New Roman" w:cs="Times New Roman"/>
        </w:rPr>
        <w:t xml:space="preserve">. </w:t>
      </w:r>
      <w:r w:rsidR="00691FB9">
        <w:rPr>
          <w:rFonts w:ascii="Times New Roman" w:hAnsi="Times New Roman" w:cs="Times New Roman"/>
        </w:rPr>
        <w:t xml:space="preserve">Supervisors and faculty members </w:t>
      </w:r>
      <w:r w:rsidR="00273D8C" w:rsidRPr="005101FA">
        <w:rPr>
          <w:rFonts w:ascii="Times New Roman" w:hAnsi="Times New Roman" w:cs="Times New Roman"/>
        </w:rPr>
        <w:t xml:space="preserve">should use the </w:t>
      </w:r>
      <w:r w:rsidR="001C6500" w:rsidRPr="005101FA">
        <w:rPr>
          <w:rFonts w:ascii="Times New Roman" w:hAnsi="Times New Roman" w:cs="Times New Roman"/>
        </w:rPr>
        <w:t>FTE</w:t>
      </w:r>
      <w:r w:rsidR="00273D8C" w:rsidRPr="005101FA">
        <w:rPr>
          <w:rFonts w:ascii="Times New Roman" w:hAnsi="Times New Roman" w:cs="Times New Roman"/>
        </w:rPr>
        <w:t xml:space="preserve"> calculator des</w:t>
      </w:r>
      <w:r w:rsidR="00691FB9">
        <w:rPr>
          <w:rFonts w:ascii="Times New Roman" w:hAnsi="Times New Roman" w:cs="Times New Roman"/>
        </w:rPr>
        <w:t xml:space="preserve">cribed below to </w:t>
      </w:r>
      <w:r w:rsidR="00375245">
        <w:rPr>
          <w:rFonts w:ascii="Times New Roman" w:hAnsi="Times New Roman" w:cs="Times New Roman"/>
        </w:rPr>
        <w:t>frame discussions around</w:t>
      </w:r>
      <w:r w:rsidR="00691FB9">
        <w:rPr>
          <w:rFonts w:ascii="Times New Roman" w:hAnsi="Times New Roman" w:cs="Times New Roman"/>
        </w:rPr>
        <w:t xml:space="preserve"> </w:t>
      </w:r>
      <w:r w:rsidR="00273D8C" w:rsidRPr="005101FA">
        <w:rPr>
          <w:rFonts w:ascii="Times New Roman" w:hAnsi="Times New Roman" w:cs="Times New Roman"/>
        </w:rPr>
        <w:t xml:space="preserve">current workload and </w:t>
      </w:r>
      <w:r w:rsidR="00691FB9">
        <w:rPr>
          <w:rFonts w:ascii="Times New Roman" w:hAnsi="Times New Roman" w:cs="Times New Roman"/>
        </w:rPr>
        <w:t xml:space="preserve">future professional responsibilities during </w:t>
      </w:r>
      <w:r w:rsidR="00AE113F" w:rsidRPr="00375245">
        <w:rPr>
          <w:rFonts w:ascii="Times New Roman" w:hAnsi="Times New Roman" w:cs="Times New Roman"/>
        </w:rPr>
        <w:t>annual</w:t>
      </w:r>
      <w:r w:rsidR="00AE113F" w:rsidRPr="005101FA">
        <w:rPr>
          <w:rFonts w:ascii="Times New Roman" w:hAnsi="Times New Roman" w:cs="Times New Roman"/>
        </w:rPr>
        <w:t xml:space="preserve"> </w:t>
      </w:r>
      <w:r w:rsidR="008E2AE3">
        <w:rPr>
          <w:rFonts w:ascii="Times New Roman" w:hAnsi="Times New Roman" w:cs="Times New Roman"/>
        </w:rPr>
        <w:t>workload planning session</w:t>
      </w:r>
      <w:r w:rsidR="00691FB9">
        <w:rPr>
          <w:rFonts w:ascii="Times New Roman" w:hAnsi="Times New Roman" w:cs="Times New Roman"/>
        </w:rPr>
        <w:t>s</w:t>
      </w:r>
      <w:r w:rsidR="00273D8C" w:rsidRPr="005101FA">
        <w:rPr>
          <w:rFonts w:ascii="Times New Roman" w:hAnsi="Times New Roman" w:cs="Times New Roman"/>
        </w:rPr>
        <w:t xml:space="preserve">. This information can be </w:t>
      </w:r>
      <w:r w:rsidR="009B3587" w:rsidRPr="005101FA">
        <w:rPr>
          <w:rFonts w:ascii="Times New Roman" w:hAnsi="Times New Roman" w:cs="Times New Roman"/>
        </w:rPr>
        <w:t xml:space="preserve">also </w:t>
      </w:r>
      <w:r w:rsidR="00691FB9">
        <w:rPr>
          <w:rFonts w:ascii="Times New Roman" w:hAnsi="Times New Roman" w:cs="Times New Roman"/>
        </w:rPr>
        <w:t>used to estimate responsibilities for</w:t>
      </w:r>
      <w:r w:rsidR="00273D8C" w:rsidRPr="005101FA">
        <w:rPr>
          <w:rFonts w:ascii="Times New Roman" w:hAnsi="Times New Roman" w:cs="Times New Roman"/>
        </w:rPr>
        <w:t xml:space="preserve"> </w:t>
      </w:r>
      <w:r w:rsidR="009B3587" w:rsidRPr="005101FA">
        <w:rPr>
          <w:rFonts w:ascii="Times New Roman" w:hAnsi="Times New Roman" w:cs="Times New Roman"/>
        </w:rPr>
        <w:t xml:space="preserve">new </w:t>
      </w:r>
      <w:r w:rsidR="00273D8C" w:rsidRPr="005101FA">
        <w:rPr>
          <w:rFonts w:ascii="Times New Roman" w:hAnsi="Times New Roman" w:cs="Times New Roman"/>
        </w:rPr>
        <w:t>position description</w:t>
      </w:r>
      <w:r w:rsidR="00AE113F" w:rsidRPr="005101FA">
        <w:rPr>
          <w:rFonts w:ascii="Times New Roman" w:hAnsi="Times New Roman" w:cs="Times New Roman"/>
        </w:rPr>
        <w:t>s</w:t>
      </w:r>
      <w:r w:rsidR="00273D8C" w:rsidRPr="005101FA">
        <w:rPr>
          <w:rFonts w:ascii="Times New Roman" w:hAnsi="Times New Roman" w:cs="Times New Roman"/>
        </w:rPr>
        <w:t xml:space="preserve">. Supervisors can </w:t>
      </w:r>
      <w:r w:rsidR="00691FB9">
        <w:rPr>
          <w:rFonts w:ascii="Times New Roman" w:hAnsi="Times New Roman" w:cs="Times New Roman"/>
        </w:rPr>
        <w:t xml:space="preserve">also </w:t>
      </w:r>
      <w:r w:rsidR="00273D8C" w:rsidRPr="005101FA">
        <w:rPr>
          <w:rFonts w:ascii="Times New Roman" w:hAnsi="Times New Roman" w:cs="Times New Roman"/>
        </w:rPr>
        <w:t xml:space="preserve">use this information </w:t>
      </w:r>
      <w:r w:rsidR="009B3587" w:rsidRPr="005101FA">
        <w:rPr>
          <w:rFonts w:ascii="Times New Roman" w:hAnsi="Times New Roman" w:cs="Times New Roman"/>
        </w:rPr>
        <w:t>to align</w:t>
      </w:r>
      <w:r w:rsidR="00273D8C" w:rsidRPr="005101FA">
        <w:rPr>
          <w:rFonts w:ascii="Times New Roman" w:hAnsi="Times New Roman" w:cs="Times New Roman"/>
        </w:rPr>
        <w:t xml:space="preserve"> their program budgets</w:t>
      </w:r>
      <w:r w:rsidR="008E2AE3">
        <w:rPr>
          <w:rFonts w:ascii="Times New Roman" w:hAnsi="Times New Roman" w:cs="Times New Roman"/>
        </w:rPr>
        <w:t xml:space="preserve"> with demonstrated needs.</w:t>
      </w:r>
    </w:p>
    <w:p w14:paraId="5F168BA5" w14:textId="77777777" w:rsidR="002A49DC" w:rsidRPr="005101FA" w:rsidRDefault="003830C6" w:rsidP="002A49DC">
      <w:pPr>
        <w:pStyle w:val="NoSpacing"/>
        <w:ind w:firstLine="360"/>
        <w:rPr>
          <w:rFonts w:ascii="Times New Roman" w:hAnsi="Times New Roman" w:cs="Times New Roman"/>
          <w:sz w:val="24"/>
          <w:szCs w:val="24"/>
        </w:rPr>
      </w:pPr>
      <w:r w:rsidRPr="005101FA">
        <w:rPr>
          <w:rFonts w:ascii="Times New Roman" w:hAnsi="Times New Roman" w:cs="Times New Roman"/>
          <w:b/>
          <w:sz w:val="24"/>
          <w:szCs w:val="24"/>
        </w:rPr>
        <w:t>Section 1</w:t>
      </w:r>
      <w:r w:rsidR="002A49DC" w:rsidRPr="005101FA">
        <w:rPr>
          <w:rFonts w:ascii="Times New Roman" w:hAnsi="Times New Roman" w:cs="Times New Roman"/>
          <w:b/>
          <w:sz w:val="24"/>
          <w:szCs w:val="24"/>
        </w:rPr>
        <w:t>. Policy Application</w:t>
      </w:r>
      <w:r w:rsidR="003A539D" w:rsidRPr="005101FA">
        <w:rPr>
          <w:rFonts w:ascii="Times New Roman" w:hAnsi="Times New Roman" w:cs="Times New Roman"/>
          <w:sz w:val="24"/>
          <w:szCs w:val="24"/>
        </w:rPr>
        <w:t xml:space="preserve"> </w:t>
      </w:r>
    </w:p>
    <w:p w14:paraId="7EF8334C" w14:textId="77777777" w:rsidR="002A49DC" w:rsidRPr="005101FA" w:rsidRDefault="002A49DC" w:rsidP="002A49DC">
      <w:pPr>
        <w:pStyle w:val="NoSpacing"/>
        <w:ind w:left="720" w:hanging="720"/>
        <w:rPr>
          <w:rFonts w:ascii="Times New Roman" w:hAnsi="Times New Roman" w:cs="Times New Roman"/>
          <w:sz w:val="24"/>
          <w:szCs w:val="24"/>
        </w:rPr>
      </w:pPr>
    </w:p>
    <w:p w14:paraId="12D4DC34" w14:textId="4F898D95" w:rsidR="00E57361" w:rsidRDefault="00624F5E" w:rsidP="002A49DC">
      <w:pPr>
        <w:pStyle w:val="NoSpacing"/>
        <w:ind w:left="720"/>
        <w:rPr>
          <w:rFonts w:ascii="Times New Roman" w:hAnsi="Times New Roman" w:cs="Times New Roman"/>
          <w:sz w:val="24"/>
          <w:szCs w:val="24"/>
        </w:rPr>
      </w:pPr>
      <w:r w:rsidRPr="005101FA">
        <w:rPr>
          <w:rFonts w:ascii="Times New Roman" w:hAnsi="Times New Roman" w:cs="Times New Roman"/>
          <w:sz w:val="24"/>
          <w:szCs w:val="24"/>
        </w:rPr>
        <w:t xml:space="preserve">This policy </w:t>
      </w:r>
      <w:r w:rsidR="00702153" w:rsidRPr="005101FA">
        <w:rPr>
          <w:rFonts w:ascii="Times New Roman" w:hAnsi="Times New Roman" w:cs="Times New Roman"/>
          <w:sz w:val="24"/>
          <w:szCs w:val="24"/>
        </w:rPr>
        <w:t xml:space="preserve">only </w:t>
      </w:r>
      <w:r w:rsidRPr="005101FA">
        <w:rPr>
          <w:rFonts w:ascii="Times New Roman" w:hAnsi="Times New Roman" w:cs="Times New Roman"/>
          <w:sz w:val="24"/>
          <w:szCs w:val="24"/>
        </w:rPr>
        <w:t>applies to</w:t>
      </w:r>
      <w:r w:rsidR="00375245">
        <w:rPr>
          <w:rFonts w:ascii="Times New Roman" w:hAnsi="Times New Roman" w:cs="Times New Roman"/>
          <w:sz w:val="24"/>
          <w:szCs w:val="24"/>
        </w:rPr>
        <w:t xml:space="preserve"> Instructional</w:t>
      </w:r>
      <w:r w:rsidRPr="005101FA">
        <w:rPr>
          <w:rFonts w:ascii="Times New Roman" w:hAnsi="Times New Roman" w:cs="Times New Roman"/>
          <w:sz w:val="24"/>
          <w:szCs w:val="24"/>
        </w:rPr>
        <w:t xml:space="preserve"> CNTTF</w:t>
      </w:r>
      <w:r w:rsidR="00375245">
        <w:rPr>
          <w:rFonts w:ascii="Times New Roman" w:hAnsi="Times New Roman" w:cs="Times New Roman"/>
          <w:sz w:val="24"/>
          <w:szCs w:val="24"/>
        </w:rPr>
        <w:t xml:space="preserve"> and NTTF</w:t>
      </w:r>
      <w:r w:rsidR="008E2AE3">
        <w:rPr>
          <w:rFonts w:ascii="Times New Roman" w:hAnsi="Times New Roman" w:cs="Times New Roman"/>
          <w:sz w:val="24"/>
          <w:szCs w:val="24"/>
        </w:rPr>
        <w:t xml:space="preserve">. </w:t>
      </w:r>
      <w:r w:rsidR="0061044C" w:rsidRPr="005101FA">
        <w:rPr>
          <w:rFonts w:ascii="Times New Roman" w:hAnsi="Times New Roman" w:cs="Times New Roman"/>
          <w:sz w:val="24"/>
          <w:szCs w:val="24"/>
        </w:rPr>
        <w:t>F</w:t>
      </w:r>
      <w:r w:rsidR="00E40754" w:rsidRPr="005101FA">
        <w:rPr>
          <w:rFonts w:ascii="Times New Roman" w:hAnsi="Times New Roman" w:cs="Times New Roman"/>
          <w:sz w:val="24"/>
          <w:szCs w:val="24"/>
        </w:rPr>
        <w:t xml:space="preserve">or non-instructional </w:t>
      </w:r>
      <w:r w:rsidR="00375245">
        <w:rPr>
          <w:rFonts w:ascii="Times New Roman" w:hAnsi="Times New Roman" w:cs="Times New Roman"/>
          <w:sz w:val="24"/>
          <w:szCs w:val="24"/>
        </w:rPr>
        <w:t xml:space="preserve">or research </w:t>
      </w:r>
      <w:r w:rsidR="00E40754" w:rsidRPr="005101FA">
        <w:rPr>
          <w:rFonts w:ascii="Times New Roman" w:hAnsi="Times New Roman" w:cs="Times New Roman"/>
          <w:sz w:val="24"/>
          <w:szCs w:val="24"/>
        </w:rPr>
        <w:t>classifications</w:t>
      </w:r>
      <w:r w:rsidR="00375245">
        <w:rPr>
          <w:rFonts w:ascii="Times New Roman" w:hAnsi="Times New Roman" w:cs="Times New Roman"/>
          <w:sz w:val="24"/>
          <w:szCs w:val="24"/>
        </w:rPr>
        <w:t>,</w:t>
      </w:r>
      <w:r w:rsidR="00E40754" w:rsidRPr="005101FA">
        <w:rPr>
          <w:rFonts w:ascii="Times New Roman" w:hAnsi="Times New Roman" w:cs="Times New Roman"/>
          <w:sz w:val="24"/>
          <w:szCs w:val="24"/>
        </w:rPr>
        <w:t xml:space="preserve"> or where tenure-related or non-tenure track faculty are not primarily instructional, specific job descriptions should be developed to address the particular workload of the bargaining unit faculty member.</w:t>
      </w:r>
    </w:p>
    <w:p w14:paraId="0B107875" w14:textId="5CB345D1" w:rsidR="00CE4FE5" w:rsidRPr="00844393" w:rsidRDefault="00CE4FE5" w:rsidP="00CE4FE5">
      <w:pPr>
        <w:spacing w:before="100" w:beforeAutospacing="1" w:after="100" w:afterAutospacing="1"/>
        <w:ind w:left="720"/>
        <w:rPr>
          <w:rFonts w:ascii="Times New Roman" w:hAnsi="Times New Roman" w:cs="Times New Roman"/>
          <w:sz w:val="24"/>
          <w:szCs w:val="24"/>
        </w:rPr>
      </w:pPr>
      <w:r w:rsidRPr="00844393">
        <w:rPr>
          <w:rFonts w:ascii="Times New Roman" w:hAnsi="Times New Roman" w:cs="Times New Roman"/>
          <w:sz w:val="24"/>
          <w:szCs w:val="24"/>
        </w:rPr>
        <w:t>Each bargaining unit faculty member must be fully engaged in teaching, research, and service work for the university to the extent of his or her appointment, and must be engaged in work</w:t>
      </w:r>
      <w:r w:rsidR="00691FB9">
        <w:rPr>
          <w:rFonts w:ascii="Times New Roman" w:hAnsi="Times New Roman" w:cs="Times New Roman"/>
          <w:sz w:val="24"/>
          <w:szCs w:val="24"/>
        </w:rPr>
        <w:t>,</w:t>
      </w:r>
      <w:r w:rsidRPr="00844393">
        <w:rPr>
          <w:rFonts w:ascii="Times New Roman" w:hAnsi="Times New Roman" w:cs="Times New Roman"/>
          <w:sz w:val="24"/>
          <w:szCs w:val="24"/>
        </w:rPr>
        <w:t xml:space="preserve"> or reasonably available for work</w:t>
      </w:r>
      <w:r w:rsidR="00691FB9">
        <w:rPr>
          <w:rFonts w:ascii="Times New Roman" w:hAnsi="Times New Roman" w:cs="Times New Roman"/>
          <w:sz w:val="24"/>
          <w:szCs w:val="24"/>
        </w:rPr>
        <w:t>,</w:t>
      </w:r>
      <w:r w:rsidRPr="00844393">
        <w:rPr>
          <w:rFonts w:ascii="Times New Roman" w:hAnsi="Times New Roman" w:cs="Times New Roman"/>
          <w:sz w:val="24"/>
          <w:szCs w:val="24"/>
        </w:rPr>
        <w:t xml:space="preserve"> for the entirety of the term for which the bargaining unit member is employed unless on </w:t>
      </w:r>
      <w:r w:rsidR="00691FB9">
        <w:rPr>
          <w:rFonts w:ascii="Times New Roman" w:hAnsi="Times New Roman" w:cs="Times New Roman"/>
          <w:sz w:val="24"/>
          <w:szCs w:val="24"/>
        </w:rPr>
        <w:t xml:space="preserve">an </w:t>
      </w:r>
      <w:r w:rsidRPr="00844393">
        <w:rPr>
          <w:rFonts w:ascii="Times New Roman" w:hAnsi="Times New Roman" w:cs="Times New Roman"/>
          <w:sz w:val="24"/>
          <w:szCs w:val="24"/>
        </w:rPr>
        <w:t>approved leave</w:t>
      </w:r>
      <w:r w:rsidR="00E3728A">
        <w:rPr>
          <w:rFonts w:ascii="Times New Roman" w:hAnsi="Times New Roman" w:cs="Times New Roman"/>
          <w:sz w:val="24"/>
          <w:szCs w:val="24"/>
        </w:rPr>
        <w:t xml:space="preserve"> (</w:t>
      </w:r>
      <w:r w:rsidR="00375245">
        <w:rPr>
          <w:rFonts w:ascii="Times New Roman" w:hAnsi="Times New Roman" w:cs="Times New Roman"/>
          <w:sz w:val="24"/>
          <w:szCs w:val="24"/>
        </w:rPr>
        <w:t xml:space="preserve">as per </w:t>
      </w:r>
      <w:r w:rsidR="00E3728A">
        <w:rPr>
          <w:rFonts w:ascii="Times New Roman" w:hAnsi="Times New Roman" w:cs="Times New Roman"/>
          <w:sz w:val="24"/>
          <w:szCs w:val="24"/>
        </w:rPr>
        <w:t>CBA, Article 17, Section 7</w:t>
      </w:r>
      <w:r w:rsidR="00375245">
        <w:rPr>
          <w:rFonts w:ascii="Times New Roman" w:hAnsi="Times New Roman" w:cs="Times New Roman"/>
          <w:sz w:val="24"/>
          <w:szCs w:val="24"/>
        </w:rPr>
        <w:t xml:space="preserve"> </w:t>
      </w:r>
      <w:r w:rsidR="00375245">
        <w:rPr>
          <w:rFonts w:ascii="Times New Roman" w:eastAsia="Times New Roman" w:hAnsi="Times New Roman" w:cs="Times New Roman"/>
          <w:sz w:val="24"/>
          <w:szCs w:val="24"/>
        </w:rPr>
        <w:t>as of the date of this policy</w:t>
      </w:r>
      <w:r w:rsidR="00E3728A">
        <w:rPr>
          <w:rFonts w:ascii="Times New Roman" w:hAnsi="Times New Roman" w:cs="Times New Roman"/>
          <w:sz w:val="24"/>
          <w:szCs w:val="24"/>
        </w:rPr>
        <w:t>)</w:t>
      </w:r>
      <w:r w:rsidR="00927C76">
        <w:rPr>
          <w:rFonts w:ascii="Times New Roman" w:hAnsi="Times New Roman" w:cs="Times New Roman"/>
          <w:sz w:val="24"/>
          <w:szCs w:val="24"/>
        </w:rPr>
        <w:t>.</w:t>
      </w:r>
    </w:p>
    <w:p w14:paraId="11E9D183" w14:textId="77777777" w:rsidR="002A49DC" w:rsidRPr="005101FA" w:rsidRDefault="003830C6" w:rsidP="002A49DC">
      <w:pPr>
        <w:pStyle w:val="NoSpacing"/>
        <w:tabs>
          <w:tab w:val="left" w:pos="720"/>
        </w:tabs>
        <w:ind w:left="720" w:hanging="360"/>
        <w:rPr>
          <w:rFonts w:ascii="Times New Roman" w:hAnsi="Times New Roman" w:cs="Times New Roman"/>
          <w:sz w:val="24"/>
          <w:szCs w:val="24"/>
        </w:rPr>
      </w:pPr>
      <w:r w:rsidRPr="005101FA">
        <w:rPr>
          <w:rFonts w:ascii="Times New Roman" w:hAnsi="Times New Roman" w:cs="Times New Roman"/>
          <w:b/>
          <w:sz w:val="24"/>
          <w:szCs w:val="24"/>
        </w:rPr>
        <w:t>Section 2</w:t>
      </w:r>
      <w:r w:rsidR="006077CB" w:rsidRPr="005101FA">
        <w:rPr>
          <w:rFonts w:ascii="Times New Roman" w:hAnsi="Times New Roman" w:cs="Times New Roman"/>
          <w:b/>
          <w:sz w:val="24"/>
          <w:szCs w:val="24"/>
        </w:rPr>
        <w:t xml:space="preserve">. </w:t>
      </w:r>
      <w:r w:rsidR="002A49DC" w:rsidRPr="005101FA">
        <w:rPr>
          <w:rFonts w:ascii="Times New Roman" w:hAnsi="Times New Roman" w:cs="Times New Roman"/>
          <w:b/>
          <w:sz w:val="24"/>
          <w:szCs w:val="24"/>
        </w:rPr>
        <w:t>Annual Contract Period</w:t>
      </w:r>
      <w:r w:rsidR="003A539D" w:rsidRPr="005101FA">
        <w:rPr>
          <w:rFonts w:ascii="Times New Roman" w:hAnsi="Times New Roman" w:cs="Times New Roman"/>
          <w:sz w:val="24"/>
          <w:szCs w:val="24"/>
        </w:rPr>
        <w:t xml:space="preserve"> </w:t>
      </w:r>
    </w:p>
    <w:p w14:paraId="52173A1F" w14:textId="77777777" w:rsidR="002A49DC" w:rsidRPr="005101FA" w:rsidRDefault="002A49DC" w:rsidP="002A49DC">
      <w:pPr>
        <w:pStyle w:val="NoSpacing"/>
        <w:tabs>
          <w:tab w:val="left" w:pos="720"/>
        </w:tabs>
        <w:ind w:left="720" w:hanging="720"/>
        <w:rPr>
          <w:rFonts w:ascii="Times New Roman" w:hAnsi="Times New Roman" w:cs="Times New Roman"/>
          <w:sz w:val="24"/>
          <w:szCs w:val="24"/>
        </w:rPr>
      </w:pPr>
    </w:p>
    <w:p w14:paraId="601DA58E" w14:textId="53C956B8" w:rsidR="00E57361" w:rsidRPr="005101FA" w:rsidRDefault="002A49DC" w:rsidP="002A49DC">
      <w:pPr>
        <w:pStyle w:val="NoSpacing"/>
        <w:tabs>
          <w:tab w:val="left" w:pos="720"/>
        </w:tabs>
        <w:ind w:left="720" w:hanging="720"/>
        <w:rPr>
          <w:rFonts w:ascii="Times New Roman" w:hAnsi="Times New Roman" w:cs="Times New Roman"/>
          <w:sz w:val="24"/>
          <w:szCs w:val="24"/>
        </w:rPr>
      </w:pPr>
      <w:r w:rsidRPr="005101FA">
        <w:rPr>
          <w:rFonts w:ascii="Times New Roman" w:hAnsi="Times New Roman" w:cs="Times New Roman"/>
          <w:sz w:val="24"/>
          <w:szCs w:val="24"/>
        </w:rPr>
        <w:tab/>
      </w:r>
      <w:r w:rsidR="003A539D" w:rsidRPr="005101FA">
        <w:rPr>
          <w:rFonts w:ascii="Times New Roman" w:hAnsi="Times New Roman" w:cs="Times New Roman"/>
          <w:sz w:val="24"/>
          <w:szCs w:val="24"/>
        </w:rPr>
        <w:t xml:space="preserve">CNTTF and NTTF are </w:t>
      </w:r>
      <w:r w:rsidR="00375245">
        <w:rPr>
          <w:rFonts w:ascii="Times New Roman" w:hAnsi="Times New Roman" w:cs="Times New Roman"/>
          <w:sz w:val="24"/>
          <w:szCs w:val="24"/>
        </w:rPr>
        <w:t xml:space="preserve">generally </w:t>
      </w:r>
      <w:r w:rsidR="003A539D" w:rsidRPr="005101FA">
        <w:rPr>
          <w:rFonts w:ascii="Times New Roman" w:hAnsi="Times New Roman" w:cs="Times New Roman"/>
          <w:sz w:val="24"/>
          <w:szCs w:val="24"/>
        </w:rPr>
        <w:t xml:space="preserve">contracted on a nine-month basis. We recognize that faculty </w:t>
      </w:r>
      <w:r w:rsidRPr="005101FA">
        <w:rPr>
          <w:rFonts w:ascii="Times New Roman" w:hAnsi="Times New Roman" w:cs="Times New Roman"/>
          <w:i/>
          <w:sz w:val="24"/>
          <w:szCs w:val="24"/>
        </w:rPr>
        <w:t>may</w:t>
      </w:r>
      <w:r w:rsidRPr="005101FA">
        <w:rPr>
          <w:rFonts w:ascii="Times New Roman" w:hAnsi="Times New Roman" w:cs="Times New Roman"/>
          <w:sz w:val="24"/>
          <w:szCs w:val="24"/>
        </w:rPr>
        <w:t xml:space="preserve"> </w:t>
      </w:r>
      <w:r w:rsidR="003A539D" w:rsidRPr="005101FA">
        <w:rPr>
          <w:rFonts w:ascii="Times New Roman" w:hAnsi="Times New Roman" w:cs="Times New Roman"/>
          <w:sz w:val="24"/>
          <w:szCs w:val="24"/>
        </w:rPr>
        <w:t xml:space="preserve">choose to work during the summer and </w:t>
      </w:r>
      <w:r w:rsidRPr="005101FA">
        <w:rPr>
          <w:rFonts w:ascii="Times New Roman" w:hAnsi="Times New Roman" w:cs="Times New Roman"/>
          <w:sz w:val="24"/>
          <w:szCs w:val="24"/>
        </w:rPr>
        <w:t xml:space="preserve">that </w:t>
      </w:r>
      <w:r w:rsidR="003A539D" w:rsidRPr="005101FA">
        <w:rPr>
          <w:rFonts w:ascii="Times New Roman" w:hAnsi="Times New Roman" w:cs="Times New Roman"/>
          <w:sz w:val="24"/>
          <w:szCs w:val="24"/>
        </w:rPr>
        <w:t>three-month summer contracts may be awar</w:t>
      </w:r>
      <w:r w:rsidRPr="005101FA">
        <w:rPr>
          <w:rFonts w:ascii="Times New Roman" w:hAnsi="Times New Roman" w:cs="Times New Roman"/>
          <w:sz w:val="24"/>
          <w:szCs w:val="24"/>
        </w:rPr>
        <w:t>ded</w:t>
      </w:r>
      <w:r w:rsidR="00073577" w:rsidRPr="005101FA">
        <w:rPr>
          <w:rFonts w:ascii="Times New Roman" w:hAnsi="Times New Roman" w:cs="Times New Roman"/>
          <w:sz w:val="24"/>
          <w:szCs w:val="24"/>
        </w:rPr>
        <w:t xml:space="preserve"> separately</w:t>
      </w:r>
      <w:r w:rsidRPr="005101FA">
        <w:rPr>
          <w:rFonts w:ascii="Times New Roman" w:hAnsi="Times New Roman" w:cs="Times New Roman"/>
          <w:sz w:val="24"/>
          <w:szCs w:val="24"/>
        </w:rPr>
        <w:t xml:space="preserve"> based on programmatic needs.</w:t>
      </w:r>
      <w:r w:rsidR="008E2AE3">
        <w:rPr>
          <w:rFonts w:ascii="Times New Roman" w:hAnsi="Times New Roman" w:cs="Times New Roman"/>
          <w:sz w:val="24"/>
          <w:szCs w:val="24"/>
        </w:rPr>
        <w:t xml:space="preserve"> </w:t>
      </w:r>
      <w:r w:rsidR="00AB2DD9">
        <w:rPr>
          <w:rFonts w:ascii="Times New Roman" w:hAnsi="Times New Roman" w:cs="Times New Roman"/>
          <w:sz w:val="24"/>
          <w:szCs w:val="24"/>
        </w:rPr>
        <w:t xml:space="preserve">This policy does not </w:t>
      </w:r>
      <w:r w:rsidR="00375245">
        <w:rPr>
          <w:rFonts w:ascii="Times New Roman" w:hAnsi="Times New Roman" w:cs="Times New Roman"/>
          <w:sz w:val="24"/>
          <w:szCs w:val="24"/>
        </w:rPr>
        <w:t>encompass</w:t>
      </w:r>
      <w:r w:rsidR="00AB2DD9">
        <w:rPr>
          <w:rFonts w:ascii="Times New Roman" w:hAnsi="Times New Roman" w:cs="Times New Roman"/>
          <w:sz w:val="24"/>
          <w:szCs w:val="24"/>
        </w:rPr>
        <w:t xml:space="preserve"> summer contracts at this time</w:t>
      </w:r>
      <w:r w:rsidR="008E2AE3">
        <w:rPr>
          <w:rFonts w:ascii="Times New Roman" w:hAnsi="Times New Roman" w:cs="Times New Roman"/>
          <w:sz w:val="24"/>
          <w:szCs w:val="24"/>
        </w:rPr>
        <w:t>.</w:t>
      </w:r>
    </w:p>
    <w:p w14:paraId="6C6520CF" w14:textId="77777777" w:rsidR="00F77246" w:rsidRPr="005101FA" w:rsidRDefault="00F77246" w:rsidP="00F77246">
      <w:pPr>
        <w:pStyle w:val="NoSpacing"/>
        <w:rPr>
          <w:rFonts w:ascii="Times New Roman" w:hAnsi="Times New Roman" w:cs="Times New Roman"/>
          <w:sz w:val="24"/>
          <w:szCs w:val="24"/>
        </w:rPr>
      </w:pPr>
    </w:p>
    <w:p w14:paraId="7EA8986F" w14:textId="29C08290" w:rsidR="00F77246" w:rsidRPr="005101FA" w:rsidRDefault="003830C6" w:rsidP="002A49DC">
      <w:pPr>
        <w:pStyle w:val="NoSpacing"/>
        <w:ind w:firstLine="360"/>
        <w:rPr>
          <w:rFonts w:ascii="Times New Roman" w:hAnsi="Times New Roman" w:cs="Times New Roman"/>
          <w:b/>
          <w:sz w:val="24"/>
          <w:szCs w:val="24"/>
        </w:rPr>
      </w:pPr>
      <w:r w:rsidRPr="005101FA">
        <w:rPr>
          <w:rFonts w:ascii="Times New Roman" w:hAnsi="Times New Roman" w:cs="Times New Roman"/>
          <w:b/>
          <w:sz w:val="24"/>
          <w:szCs w:val="24"/>
        </w:rPr>
        <w:t>Section 3</w:t>
      </w:r>
      <w:r w:rsidR="00F77246" w:rsidRPr="005101FA">
        <w:rPr>
          <w:rFonts w:ascii="Times New Roman" w:hAnsi="Times New Roman" w:cs="Times New Roman"/>
          <w:b/>
          <w:sz w:val="24"/>
          <w:szCs w:val="24"/>
        </w:rPr>
        <w:t xml:space="preserve">. </w:t>
      </w:r>
      <w:r w:rsidR="00306B1E">
        <w:rPr>
          <w:rFonts w:ascii="Times New Roman" w:hAnsi="Times New Roman" w:cs="Times New Roman"/>
          <w:b/>
          <w:sz w:val="24"/>
          <w:szCs w:val="24"/>
        </w:rPr>
        <w:t>Defining Workload Areas</w:t>
      </w:r>
    </w:p>
    <w:p w14:paraId="24ECE89D" w14:textId="77777777" w:rsidR="003830C6" w:rsidRPr="005101FA" w:rsidRDefault="003830C6" w:rsidP="0069360E">
      <w:pPr>
        <w:pStyle w:val="NoSpacing"/>
        <w:ind w:left="720"/>
        <w:rPr>
          <w:rFonts w:ascii="Times New Roman" w:hAnsi="Times New Roman" w:cs="Times New Roman"/>
          <w:sz w:val="24"/>
          <w:szCs w:val="24"/>
        </w:rPr>
      </w:pPr>
    </w:p>
    <w:p w14:paraId="2FA4A67A" w14:textId="7FF2EF56" w:rsidR="0069360E" w:rsidRPr="005101FA" w:rsidRDefault="00F77246" w:rsidP="0069360E">
      <w:pPr>
        <w:pStyle w:val="NoSpacing"/>
        <w:ind w:left="720"/>
        <w:rPr>
          <w:rFonts w:ascii="Times New Roman" w:hAnsi="Times New Roman" w:cs="Times New Roman"/>
          <w:sz w:val="24"/>
          <w:szCs w:val="24"/>
        </w:rPr>
      </w:pPr>
      <w:r w:rsidRPr="005101FA">
        <w:rPr>
          <w:rFonts w:ascii="Times New Roman" w:hAnsi="Times New Roman" w:cs="Times New Roman"/>
          <w:sz w:val="24"/>
          <w:szCs w:val="24"/>
        </w:rPr>
        <w:lastRenderedPageBreak/>
        <w:t xml:space="preserve">The following </w:t>
      </w:r>
      <w:r w:rsidR="002A49DC" w:rsidRPr="005101FA">
        <w:rPr>
          <w:rFonts w:ascii="Times New Roman" w:hAnsi="Times New Roman" w:cs="Times New Roman"/>
          <w:sz w:val="24"/>
          <w:szCs w:val="24"/>
        </w:rPr>
        <w:t>primary workload areas for faculty in the COE</w:t>
      </w:r>
      <w:r w:rsidR="00306B1E">
        <w:rPr>
          <w:rFonts w:ascii="Times New Roman" w:hAnsi="Times New Roman" w:cs="Times New Roman"/>
          <w:sz w:val="24"/>
          <w:szCs w:val="24"/>
        </w:rPr>
        <w:t xml:space="preserve"> are</w:t>
      </w:r>
      <w:r w:rsidR="002A49DC" w:rsidRPr="005101FA">
        <w:rPr>
          <w:rFonts w:ascii="Times New Roman" w:hAnsi="Times New Roman" w:cs="Times New Roman"/>
          <w:sz w:val="24"/>
          <w:szCs w:val="24"/>
        </w:rPr>
        <w:t xml:space="preserve">: </w:t>
      </w:r>
      <w:r w:rsidR="0069360E" w:rsidRPr="005101FA">
        <w:rPr>
          <w:rFonts w:ascii="Times New Roman" w:eastAsia="Times New Roman" w:hAnsi="Times New Roman" w:cs="Times New Roman"/>
          <w:sz w:val="24"/>
          <w:szCs w:val="24"/>
        </w:rPr>
        <w:t>(a) Instruction, (b) Scholarship</w:t>
      </w:r>
      <w:r w:rsidR="002A49DC" w:rsidRPr="005101FA">
        <w:rPr>
          <w:rFonts w:ascii="Times New Roman" w:eastAsia="Times New Roman" w:hAnsi="Times New Roman" w:cs="Times New Roman"/>
          <w:sz w:val="24"/>
          <w:szCs w:val="24"/>
        </w:rPr>
        <w:t>, (c) Service, and (d) A</w:t>
      </w:r>
      <w:r w:rsidR="0069360E" w:rsidRPr="005101FA">
        <w:rPr>
          <w:rFonts w:ascii="Times New Roman" w:eastAsia="Times New Roman" w:hAnsi="Times New Roman" w:cs="Times New Roman"/>
          <w:sz w:val="24"/>
          <w:szCs w:val="24"/>
        </w:rPr>
        <w:t>dministration.</w:t>
      </w:r>
    </w:p>
    <w:p w14:paraId="5A936F2F" w14:textId="77777777" w:rsidR="00F77246" w:rsidRPr="005101FA" w:rsidRDefault="00F77246" w:rsidP="00F77246">
      <w:pPr>
        <w:pStyle w:val="NoSpacing"/>
        <w:ind w:left="720"/>
        <w:rPr>
          <w:rFonts w:ascii="Times New Roman" w:hAnsi="Times New Roman" w:cs="Times New Roman"/>
          <w:sz w:val="24"/>
          <w:szCs w:val="24"/>
        </w:rPr>
      </w:pPr>
      <w:r w:rsidRPr="005101FA">
        <w:rPr>
          <w:rFonts w:ascii="Times New Roman" w:hAnsi="Times New Roman" w:cs="Times New Roman"/>
          <w:b/>
          <w:sz w:val="24"/>
          <w:szCs w:val="24"/>
        </w:rPr>
        <w:tab/>
      </w:r>
    </w:p>
    <w:p w14:paraId="651D483F" w14:textId="77777777" w:rsidR="00F77246" w:rsidRPr="005101FA" w:rsidRDefault="004973D8" w:rsidP="003830C6">
      <w:pPr>
        <w:pStyle w:val="NoSpacing"/>
        <w:ind w:firstLine="720"/>
        <w:rPr>
          <w:rFonts w:ascii="Times New Roman" w:hAnsi="Times New Roman" w:cs="Times New Roman"/>
          <w:b/>
          <w:sz w:val="24"/>
          <w:szCs w:val="24"/>
        </w:rPr>
      </w:pPr>
      <w:r w:rsidRPr="005101FA">
        <w:rPr>
          <w:rFonts w:ascii="Times New Roman" w:hAnsi="Times New Roman" w:cs="Times New Roman"/>
          <w:b/>
          <w:sz w:val="24"/>
          <w:szCs w:val="24"/>
        </w:rPr>
        <w:t>(</w:t>
      </w:r>
      <w:proofErr w:type="spellStart"/>
      <w:r w:rsidRPr="005101FA">
        <w:rPr>
          <w:rFonts w:ascii="Times New Roman" w:hAnsi="Times New Roman" w:cs="Times New Roman"/>
          <w:b/>
          <w:sz w:val="24"/>
          <w:szCs w:val="24"/>
        </w:rPr>
        <w:t>i</w:t>
      </w:r>
      <w:proofErr w:type="spellEnd"/>
      <w:r w:rsidRPr="005101FA">
        <w:rPr>
          <w:rFonts w:ascii="Times New Roman" w:hAnsi="Times New Roman" w:cs="Times New Roman"/>
          <w:b/>
          <w:sz w:val="24"/>
          <w:szCs w:val="24"/>
        </w:rPr>
        <w:t>)</w:t>
      </w:r>
      <w:r w:rsidR="003830C6" w:rsidRPr="005101FA">
        <w:rPr>
          <w:rFonts w:ascii="Times New Roman" w:hAnsi="Times New Roman" w:cs="Times New Roman"/>
          <w:b/>
          <w:sz w:val="24"/>
          <w:szCs w:val="24"/>
        </w:rPr>
        <w:t xml:space="preserve"> </w:t>
      </w:r>
      <w:r w:rsidRPr="005101FA">
        <w:rPr>
          <w:rFonts w:ascii="Times New Roman" w:hAnsi="Times New Roman" w:cs="Times New Roman"/>
          <w:b/>
          <w:sz w:val="24"/>
          <w:szCs w:val="24"/>
        </w:rPr>
        <w:t>Instruction</w:t>
      </w:r>
    </w:p>
    <w:p w14:paraId="2F69817D" w14:textId="77777777" w:rsidR="00F77246" w:rsidRPr="005101FA" w:rsidRDefault="00F77246" w:rsidP="00F77246">
      <w:pPr>
        <w:pStyle w:val="NoSpacing"/>
        <w:ind w:left="720"/>
        <w:rPr>
          <w:rFonts w:ascii="Times New Roman" w:hAnsi="Times New Roman" w:cs="Times New Roman"/>
          <w:b/>
          <w:sz w:val="24"/>
          <w:szCs w:val="24"/>
        </w:rPr>
      </w:pPr>
    </w:p>
    <w:p w14:paraId="7D9961C3" w14:textId="77777777" w:rsidR="00F77246" w:rsidRPr="005101FA" w:rsidRDefault="00F77246" w:rsidP="00BD453B">
      <w:pPr>
        <w:pStyle w:val="NoSpacing"/>
        <w:ind w:left="720"/>
        <w:rPr>
          <w:rFonts w:ascii="Times New Roman" w:eastAsia="Times New Roman" w:hAnsi="Times New Roman" w:cs="Times New Roman"/>
          <w:sz w:val="24"/>
          <w:szCs w:val="24"/>
        </w:rPr>
      </w:pPr>
      <w:r w:rsidRPr="005101FA">
        <w:rPr>
          <w:rFonts w:ascii="Times New Roman" w:eastAsia="Times New Roman" w:hAnsi="Times New Roman" w:cs="Times New Roman"/>
          <w:sz w:val="24"/>
          <w:szCs w:val="24"/>
        </w:rPr>
        <w:t xml:space="preserve">The primary role of </w:t>
      </w:r>
      <w:r w:rsidR="00DD3D5E">
        <w:rPr>
          <w:rFonts w:ascii="Times New Roman" w:eastAsia="Times New Roman" w:hAnsi="Times New Roman" w:cs="Times New Roman"/>
          <w:sz w:val="24"/>
          <w:szCs w:val="24"/>
        </w:rPr>
        <w:t>i</w:t>
      </w:r>
      <w:r w:rsidR="00BB0DB0" w:rsidRPr="005101FA">
        <w:rPr>
          <w:rFonts w:ascii="Times New Roman" w:eastAsia="Times New Roman" w:hAnsi="Times New Roman" w:cs="Times New Roman"/>
          <w:sz w:val="24"/>
          <w:szCs w:val="24"/>
        </w:rPr>
        <w:t xml:space="preserve">nstructional </w:t>
      </w:r>
      <w:r w:rsidR="00DD3D5E">
        <w:rPr>
          <w:rFonts w:ascii="Times New Roman" w:eastAsia="Times New Roman" w:hAnsi="Times New Roman" w:cs="Times New Roman"/>
          <w:sz w:val="24"/>
          <w:szCs w:val="24"/>
        </w:rPr>
        <w:t>C</w:t>
      </w:r>
      <w:r w:rsidRPr="005101FA">
        <w:rPr>
          <w:rFonts w:ascii="Times New Roman" w:eastAsia="Times New Roman" w:hAnsi="Times New Roman" w:cs="Times New Roman"/>
          <w:sz w:val="24"/>
          <w:szCs w:val="24"/>
        </w:rPr>
        <w:t xml:space="preserve">NTTF </w:t>
      </w:r>
      <w:r w:rsidR="004973D8" w:rsidRPr="005101FA">
        <w:rPr>
          <w:rFonts w:ascii="Times New Roman" w:eastAsia="Times New Roman" w:hAnsi="Times New Roman" w:cs="Times New Roman"/>
          <w:sz w:val="24"/>
          <w:szCs w:val="24"/>
        </w:rPr>
        <w:t xml:space="preserve">and NTTF </w:t>
      </w:r>
      <w:r w:rsidRPr="005101FA">
        <w:rPr>
          <w:rFonts w:ascii="Times New Roman" w:eastAsia="Times New Roman" w:hAnsi="Times New Roman" w:cs="Times New Roman"/>
          <w:sz w:val="24"/>
          <w:szCs w:val="24"/>
        </w:rPr>
        <w:t>is to deliver instructional services to students within a department and/or across the co</w:t>
      </w:r>
      <w:r w:rsidR="004973D8" w:rsidRPr="005101FA">
        <w:rPr>
          <w:rFonts w:ascii="Times New Roman" w:eastAsia="Times New Roman" w:hAnsi="Times New Roman" w:cs="Times New Roman"/>
          <w:sz w:val="24"/>
          <w:szCs w:val="24"/>
        </w:rPr>
        <w:t>llege. “Instructional Services</w:t>
      </w:r>
      <w:r w:rsidR="00276322" w:rsidRPr="005101FA">
        <w:rPr>
          <w:rFonts w:ascii="Times New Roman" w:eastAsia="Times New Roman" w:hAnsi="Times New Roman" w:cs="Times New Roman"/>
          <w:sz w:val="24"/>
          <w:szCs w:val="24"/>
        </w:rPr>
        <w:t>,</w:t>
      </w:r>
      <w:r w:rsidR="004973D8" w:rsidRPr="005101FA">
        <w:rPr>
          <w:rFonts w:ascii="Times New Roman" w:eastAsia="Times New Roman" w:hAnsi="Times New Roman" w:cs="Times New Roman"/>
          <w:sz w:val="24"/>
          <w:szCs w:val="24"/>
        </w:rPr>
        <w:t>”</w:t>
      </w:r>
      <w:r w:rsidRPr="005101FA">
        <w:rPr>
          <w:rFonts w:ascii="Times New Roman" w:eastAsia="Times New Roman" w:hAnsi="Times New Roman" w:cs="Times New Roman"/>
          <w:sz w:val="24"/>
          <w:szCs w:val="24"/>
        </w:rPr>
        <w:t xml:space="preserve"> or instruction, are those acts or practices that, </w:t>
      </w:r>
      <w:r w:rsidR="00691FB9">
        <w:rPr>
          <w:rFonts w:ascii="Times New Roman" w:eastAsia="Times New Roman" w:hAnsi="Times New Roman" w:cs="Times New Roman"/>
          <w:sz w:val="24"/>
          <w:szCs w:val="24"/>
        </w:rPr>
        <w:t>(</w:t>
      </w:r>
      <w:r w:rsidRPr="005101FA">
        <w:rPr>
          <w:rFonts w:ascii="Times New Roman" w:eastAsia="Times New Roman" w:hAnsi="Times New Roman" w:cs="Times New Roman"/>
          <w:sz w:val="24"/>
          <w:szCs w:val="24"/>
        </w:rPr>
        <w:t>a) impart knowledge, skill</w:t>
      </w:r>
      <w:r w:rsidR="004973D8" w:rsidRPr="005101FA">
        <w:rPr>
          <w:rFonts w:ascii="Times New Roman" w:eastAsia="Times New Roman" w:hAnsi="Times New Roman" w:cs="Times New Roman"/>
          <w:sz w:val="24"/>
          <w:szCs w:val="24"/>
        </w:rPr>
        <w:t>,</w:t>
      </w:r>
      <w:r w:rsidRPr="005101FA">
        <w:rPr>
          <w:rFonts w:ascii="Times New Roman" w:eastAsia="Times New Roman" w:hAnsi="Times New Roman" w:cs="Times New Roman"/>
          <w:sz w:val="24"/>
          <w:szCs w:val="24"/>
        </w:rPr>
        <w:t xml:space="preserve"> or information rela</w:t>
      </w:r>
      <w:r w:rsidR="004973D8" w:rsidRPr="005101FA">
        <w:rPr>
          <w:rFonts w:ascii="Times New Roman" w:eastAsia="Times New Roman" w:hAnsi="Times New Roman" w:cs="Times New Roman"/>
          <w:sz w:val="24"/>
          <w:szCs w:val="24"/>
        </w:rPr>
        <w:t>ted to an academic content area;</w:t>
      </w:r>
      <w:r w:rsidRPr="005101FA">
        <w:rPr>
          <w:rFonts w:ascii="Times New Roman" w:eastAsia="Times New Roman" w:hAnsi="Times New Roman" w:cs="Times New Roman"/>
          <w:sz w:val="24"/>
          <w:szCs w:val="24"/>
        </w:rPr>
        <w:t xml:space="preserve"> and </w:t>
      </w:r>
      <w:r w:rsidR="00691FB9">
        <w:rPr>
          <w:rFonts w:ascii="Times New Roman" w:eastAsia="Times New Roman" w:hAnsi="Times New Roman" w:cs="Times New Roman"/>
          <w:sz w:val="24"/>
          <w:szCs w:val="24"/>
        </w:rPr>
        <w:t>(</w:t>
      </w:r>
      <w:r w:rsidRPr="005101FA">
        <w:rPr>
          <w:rFonts w:ascii="Times New Roman" w:eastAsia="Times New Roman" w:hAnsi="Times New Roman" w:cs="Times New Roman"/>
          <w:sz w:val="24"/>
          <w:szCs w:val="24"/>
        </w:rPr>
        <w:t xml:space="preserve">b) support the ongoing communication that is required to have an effective program of study for </w:t>
      </w:r>
      <w:r w:rsidR="004973D8" w:rsidRPr="005101FA">
        <w:rPr>
          <w:rFonts w:ascii="Times New Roman" w:eastAsia="Times New Roman" w:hAnsi="Times New Roman" w:cs="Times New Roman"/>
          <w:sz w:val="24"/>
          <w:szCs w:val="24"/>
        </w:rPr>
        <w:t>students. T</w:t>
      </w:r>
      <w:r w:rsidRPr="005101FA">
        <w:rPr>
          <w:rFonts w:ascii="Times New Roman" w:eastAsia="Times New Roman" w:hAnsi="Times New Roman" w:cs="Times New Roman"/>
          <w:sz w:val="24"/>
          <w:szCs w:val="24"/>
        </w:rPr>
        <w:t xml:space="preserve">he definition </w:t>
      </w:r>
      <w:r w:rsidR="004973D8" w:rsidRPr="005101FA">
        <w:rPr>
          <w:rFonts w:ascii="Times New Roman" w:eastAsia="Times New Roman" w:hAnsi="Times New Roman" w:cs="Times New Roman"/>
          <w:sz w:val="24"/>
          <w:szCs w:val="24"/>
        </w:rPr>
        <w:t>is inclusive of</w:t>
      </w:r>
      <w:r w:rsidRPr="005101FA">
        <w:rPr>
          <w:rFonts w:ascii="Times New Roman" w:eastAsia="Times New Roman" w:hAnsi="Times New Roman" w:cs="Times New Roman"/>
          <w:sz w:val="24"/>
          <w:szCs w:val="24"/>
        </w:rPr>
        <w:t xml:space="preserve">: </w:t>
      </w:r>
      <w:r w:rsidR="005372B4">
        <w:rPr>
          <w:rFonts w:ascii="Times New Roman" w:eastAsia="Times New Roman" w:hAnsi="Times New Roman" w:cs="Times New Roman"/>
          <w:sz w:val="24"/>
          <w:szCs w:val="24"/>
        </w:rPr>
        <w:t>(a</w:t>
      </w:r>
      <w:r w:rsidRPr="005101FA">
        <w:rPr>
          <w:rFonts w:ascii="Times New Roman" w:eastAsia="Times New Roman" w:hAnsi="Times New Roman" w:cs="Times New Roman"/>
          <w:sz w:val="24"/>
          <w:szCs w:val="24"/>
        </w:rPr>
        <w:t xml:space="preserve">) </w:t>
      </w:r>
      <w:r w:rsidR="00276322" w:rsidRPr="005101FA">
        <w:rPr>
          <w:rFonts w:ascii="Times New Roman" w:eastAsia="Times New Roman" w:hAnsi="Times New Roman" w:cs="Times New Roman"/>
          <w:sz w:val="24"/>
          <w:szCs w:val="24"/>
        </w:rPr>
        <w:t>t</w:t>
      </w:r>
      <w:r w:rsidRPr="005101FA">
        <w:rPr>
          <w:rFonts w:ascii="Times New Roman" w:eastAsia="Times New Roman" w:hAnsi="Times New Roman" w:cs="Times New Roman"/>
          <w:sz w:val="24"/>
          <w:szCs w:val="24"/>
        </w:rPr>
        <w:t>eaching</w:t>
      </w:r>
      <w:r w:rsidR="004973D8" w:rsidRPr="005101FA">
        <w:rPr>
          <w:rFonts w:ascii="Times New Roman" w:eastAsia="Times New Roman" w:hAnsi="Times New Roman" w:cs="Times New Roman"/>
          <w:sz w:val="24"/>
          <w:szCs w:val="24"/>
        </w:rPr>
        <w:t>,</w:t>
      </w:r>
      <w:r w:rsidRPr="005101FA">
        <w:rPr>
          <w:rFonts w:ascii="Times New Roman" w:eastAsia="Times New Roman" w:hAnsi="Times New Roman" w:cs="Times New Roman"/>
          <w:sz w:val="24"/>
          <w:szCs w:val="24"/>
        </w:rPr>
        <w:t xml:space="preserve"> </w:t>
      </w:r>
      <w:r w:rsidR="005372B4">
        <w:rPr>
          <w:rFonts w:ascii="Times New Roman" w:eastAsia="Times New Roman" w:hAnsi="Times New Roman" w:cs="Times New Roman"/>
          <w:sz w:val="24"/>
          <w:szCs w:val="24"/>
        </w:rPr>
        <w:t>(b</w:t>
      </w:r>
      <w:r w:rsidRPr="005101FA">
        <w:rPr>
          <w:rFonts w:ascii="Times New Roman" w:eastAsia="Times New Roman" w:hAnsi="Times New Roman" w:cs="Times New Roman"/>
          <w:sz w:val="24"/>
          <w:szCs w:val="24"/>
        </w:rPr>
        <w:t xml:space="preserve">) </w:t>
      </w:r>
      <w:r w:rsidR="00276322" w:rsidRPr="005101FA">
        <w:rPr>
          <w:rFonts w:ascii="Times New Roman" w:eastAsia="Times New Roman" w:hAnsi="Times New Roman" w:cs="Times New Roman"/>
          <w:sz w:val="24"/>
          <w:szCs w:val="24"/>
        </w:rPr>
        <w:t>s</w:t>
      </w:r>
      <w:r w:rsidRPr="005101FA">
        <w:rPr>
          <w:rFonts w:ascii="Times New Roman" w:eastAsia="Times New Roman" w:hAnsi="Times New Roman" w:cs="Times New Roman"/>
          <w:sz w:val="24"/>
          <w:szCs w:val="24"/>
        </w:rPr>
        <w:t>tudent supervision</w:t>
      </w:r>
      <w:r w:rsidR="004973D8" w:rsidRPr="005101FA">
        <w:rPr>
          <w:rFonts w:ascii="Times New Roman" w:eastAsia="Times New Roman" w:hAnsi="Times New Roman" w:cs="Times New Roman"/>
          <w:sz w:val="24"/>
          <w:szCs w:val="24"/>
        </w:rPr>
        <w:t>,</w:t>
      </w:r>
      <w:r w:rsidRPr="005101FA">
        <w:rPr>
          <w:rFonts w:ascii="Times New Roman" w:eastAsia="Times New Roman" w:hAnsi="Times New Roman" w:cs="Times New Roman"/>
          <w:sz w:val="24"/>
          <w:szCs w:val="24"/>
        </w:rPr>
        <w:t xml:space="preserve"> and </w:t>
      </w:r>
      <w:r w:rsidR="005372B4">
        <w:rPr>
          <w:rFonts w:ascii="Times New Roman" w:eastAsia="Times New Roman" w:hAnsi="Times New Roman" w:cs="Times New Roman"/>
          <w:sz w:val="24"/>
          <w:szCs w:val="24"/>
        </w:rPr>
        <w:t>(c</w:t>
      </w:r>
      <w:r w:rsidRPr="005101FA">
        <w:rPr>
          <w:rFonts w:ascii="Times New Roman" w:eastAsia="Times New Roman" w:hAnsi="Times New Roman" w:cs="Times New Roman"/>
          <w:sz w:val="24"/>
          <w:szCs w:val="24"/>
        </w:rPr>
        <w:t xml:space="preserve">) </w:t>
      </w:r>
      <w:r w:rsidR="00276322" w:rsidRPr="005101FA">
        <w:rPr>
          <w:rFonts w:ascii="Times New Roman" w:eastAsia="Times New Roman" w:hAnsi="Times New Roman" w:cs="Times New Roman"/>
          <w:sz w:val="24"/>
          <w:szCs w:val="24"/>
        </w:rPr>
        <w:t>a</w:t>
      </w:r>
      <w:r w:rsidR="008E2AE3">
        <w:rPr>
          <w:rFonts w:ascii="Times New Roman" w:eastAsia="Times New Roman" w:hAnsi="Times New Roman" w:cs="Times New Roman"/>
          <w:sz w:val="24"/>
          <w:szCs w:val="24"/>
        </w:rPr>
        <w:t>dvising and mentoring.</w:t>
      </w:r>
    </w:p>
    <w:p w14:paraId="00486F61" w14:textId="77777777" w:rsidR="00F77246" w:rsidRPr="005101FA" w:rsidRDefault="00F77246" w:rsidP="00F77246">
      <w:pPr>
        <w:pStyle w:val="NoSpacing"/>
        <w:ind w:left="720"/>
        <w:rPr>
          <w:rFonts w:ascii="Times New Roman" w:eastAsia="Times New Roman" w:hAnsi="Times New Roman" w:cs="Times New Roman"/>
          <w:sz w:val="24"/>
          <w:szCs w:val="24"/>
        </w:rPr>
      </w:pPr>
    </w:p>
    <w:p w14:paraId="75E58153" w14:textId="11F7BBA9" w:rsidR="00F77246" w:rsidRPr="005101FA" w:rsidRDefault="00F77246" w:rsidP="00F77246">
      <w:pPr>
        <w:pStyle w:val="NoSpacing"/>
        <w:ind w:left="720"/>
        <w:rPr>
          <w:rFonts w:ascii="Times New Roman" w:eastAsia="Times New Roman" w:hAnsi="Times New Roman" w:cs="Times New Roman"/>
          <w:sz w:val="24"/>
          <w:szCs w:val="24"/>
        </w:rPr>
      </w:pPr>
      <w:r w:rsidRPr="005101FA">
        <w:rPr>
          <w:rFonts w:ascii="Times New Roman" w:eastAsia="Times New Roman" w:hAnsi="Times New Roman" w:cs="Times New Roman"/>
          <w:i/>
          <w:sz w:val="24"/>
          <w:szCs w:val="24"/>
        </w:rPr>
        <w:t>Teaching</w:t>
      </w:r>
      <w:r w:rsidRPr="005101FA">
        <w:rPr>
          <w:rFonts w:ascii="Times New Roman" w:hAnsi="Times New Roman" w:cs="Times New Roman"/>
          <w:i/>
          <w:sz w:val="24"/>
          <w:szCs w:val="24"/>
        </w:rPr>
        <w:t>.</w:t>
      </w:r>
      <w:r w:rsidRPr="005101FA">
        <w:rPr>
          <w:rFonts w:ascii="Times New Roman" w:hAnsi="Times New Roman" w:cs="Times New Roman"/>
          <w:sz w:val="24"/>
          <w:szCs w:val="24"/>
        </w:rPr>
        <w:t xml:space="preserve"> </w:t>
      </w:r>
      <w:r w:rsidRPr="005101FA">
        <w:rPr>
          <w:rFonts w:ascii="Times New Roman" w:eastAsia="Times New Roman" w:hAnsi="Times New Roman" w:cs="Times New Roman"/>
          <w:sz w:val="24"/>
          <w:szCs w:val="24"/>
        </w:rPr>
        <w:t xml:space="preserve">Teaching </w:t>
      </w:r>
      <w:r w:rsidR="004973D8" w:rsidRPr="005101FA">
        <w:rPr>
          <w:rFonts w:ascii="Times New Roman" w:eastAsia="Times New Roman" w:hAnsi="Times New Roman" w:cs="Times New Roman"/>
          <w:sz w:val="24"/>
          <w:szCs w:val="24"/>
        </w:rPr>
        <w:t xml:space="preserve">is the primary function of instruction. Teaching includes the </w:t>
      </w:r>
      <w:r w:rsidR="008E2AE3">
        <w:rPr>
          <w:rFonts w:ascii="Times New Roman" w:eastAsia="Times New Roman" w:hAnsi="Times New Roman" w:cs="Times New Roman"/>
          <w:sz w:val="24"/>
          <w:szCs w:val="24"/>
        </w:rPr>
        <w:t>organization</w:t>
      </w:r>
      <w:r w:rsidR="004973D8" w:rsidRPr="005101FA">
        <w:rPr>
          <w:rFonts w:ascii="Times New Roman" w:eastAsia="Times New Roman" w:hAnsi="Times New Roman" w:cs="Times New Roman"/>
          <w:sz w:val="24"/>
          <w:szCs w:val="24"/>
        </w:rPr>
        <w:t xml:space="preserve"> and delivery of a specific course. Because the COE offers variable credit hours for different courses and because courses often contain different </w:t>
      </w:r>
      <w:r w:rsidR="008E2AE3">
        <w:rPr>
          <w:rFonts w:ascii="Times New Roman" w:eastAsia="Times New Roman" w:hAnsi="Times New Roman" w:cs="Times New Roman"/>
          <w:sz w:val="24"/>
          <w:szCs w:val="24"/>
        </w:rPr>
        <w:t>numbers of students, it is not possible</w:t>
      </w:r>
      <w:r w:rsidR="004973D8" w:rsidRPr="005101FA">
        <w:rPr>
          <w:rFonts w:ascii="Times New Roman" w:eastAsia="Times New Roman" w:hAnsi="Times New Roman" w:cs="Times New Roman"/>
          <w:sz w:val="24"/>
          <w:szCs w:val="24"/>
        </w:rPr>
        <w:t xml:space="preserve"> to assign a </w:t>
      </w:r>
      <w:r w:rsidR="008E2AE3">
        <w:rPr>
          <w:rFonts w:ascii="Times New Roman" w:eastAsia="Times New Roman" w:hAnsi="Times New Roman" w:cs="Times New Roman"/>
          <w:sz w:val="24"/>
          <w:szCs w:val="24"/>
        </w:rPr>
        <w:t>fixed</w:t>
      </w:r>
      <w:r w:rsidR="004973D8" w:rsidRPr="005101FA">
        <w:rPr>
          <w:rFonts w:ascii="Times New Roman" w:eastAsia="Times New Roman" w:hAnsi="Times New Roman" w:cs="Times New Roman"/>
          <w:sz w:val="24"/>
          <w:szCs w:val="24"/>
        </w:rPr>
        <w:t xml:space="preserve"> FTE to </w:t>
      </w:r>
      <w:r w:rsidR="004973D8" w:rsidRPr="00A87173">
        <w:rPr>
          <w:rFonts w:ascii="Times New Roman" w:eastAsia="Times New Roman" w:hAnsi="Times New Roman" w:cs="Times New Roman"/>
          <w:sz w:val="24"/>
          <w:szCs w:val="24"/>
        </w:rPr>
        <w:t xml:space="preserve">all </w:t>
      </w:r>
      <w:r w:rsidR="004973D8" w:rsidRPr="005101FA">
        <w:rPr>
          <w:rFonts w:ascii="Times New Roman" w:eastAsia="Times New Roman" w:hAnsi="Times New Roman" w:cs="Times New Roman"/>
          <w:sz w:val="24"/>
          <w:szCs w:val="24"/>
        </w:rPr>
        <w:t>courses. However, all courses require a significant time commitment</w:t>
      </w:r>
      <w:r w:rsidR="00073577" w:rsidRPr="005101FA">
        <w:rPr>
          <w:rFonts w:ascii="Times New Roman" w:eastAsia="Times New Roman" w:hAnsi="Times New Roman" w:cs="Times New Roman"/>
          <w:sz w:val="24"/>
          <w:szCs w:val="24"/>
        </w:rPr>
        <w:t>.</w:t>
      </w:r>
      <w:r w:rsidR="004973D8" w:rsidRPr="005101FA">
        <w:rPr>
          <w:rFonts w:ascii="Times New Roman" w:eastAsia="Times New Roman" w:hAnsi="Times New Roman" w:cs="Times New Roman"/>
          <w:sz w:val="24"/>
          <w:szCs w:val="24"/>
        </w:rPr>
        <w:t xml:space="preserve"> </w:t>
      </w:r>
      <w:r w:rsidR="00FF4646" w:rsidRPr="005101FA">
        <w:rPr>
          <w:rFonts w:ascii="Times New Roman" w:eastAsia="Times New Roman" w:hAnsi="Times New Roman" w:cs="Times New Roman"/>
          <w:sz w:val="24"/>
          <w:szCs w:val="24"/>
        </w:rPr>
        <w:t>Th</w:t>
      </w:r>
      <w:r w:rsidR="00073577" w:rsidRPr="005101FA">
        <w:rPr>
          <w:rFonts w:ascii="Times New Roman" w:eastAsia="Times New Roman" w:hAnsi="Times New Roman" w:cs="Times New Roman"/>
          <w:sz w:val="24"/>
          <w:szCs w:val="24"/>
        </w:rPr>
        <w:t>e</w:t>
      </w:r>
      <w:r w:rsidR="00FF4646" w:rsidRPr="005101FA">
        <w:rPr>
          <w:rFonts w:ascii="Times New Roman" w:eastAsia="Times New Roman" w:hAnsi="Times New Roman" w:cs="Times New Roman"/>
          <w:sz w:val="24"/>
          <w:szCs w:val="24"/>
        </w:rPr>
        <w:t xml:space="preserve"> </w:t>
      </w:r>
      <w:r w:rsidR="00A87173">
        <w:rPr>
          <w:rFonts w:ascii="Times New Roman" w:eastAsia="Times New Roman" w:hAnsi="Times New Roman" w:cs="Times New Roman"/>
          <w:sz w:val="24"/>
          <w:szCs w:val="24"/>
        </w:rPr>
        <w:t xml:space="preserve">FTE calculator, </w:t>
      </w:r>
      <w:r w:rsidR="00FF4646" w:rsidRPr="005101FA">
        <w:rPr>
          <w:rFonts w:ascii="Times New Roman" w:eastAsia="Times New Roman" w:hAnsi="Times New Roman" w:cs="Times New Roman"/>
          <w:sz w:val="24"/>
          <w:szCs w:val="24"/>
        </w:rPr>
        <w:t xml:space="preserve">discussed in detail in </w:t>
      </w:r>
      <w:r w:rsidR="00375245">
        <w:rPr>
          <w:rFonts w:ascii="Times New Roman" w:eastAsia="Times New Roman" w:hAnsi="Times New Roman" w:cs="Times New Roman"/>
          <w:sz w:val="24"/>
          <w:szCs w:val="24"/>
        </w:rPr>
        <w:t>S</w:t>
      </w:r>
      <w:r w:rsidR="00C67C7F" w:rsidRPr="005101FA">
        <w:rPr>
          <w:rFonts w:ascii="Times New Roman" w:eastAsia="Times New Roman" w:hAnsi="Times New Roman" w:cs="Times New Roman"/>
          <w:sz w:val="24"/>
          <w:szCs w:val="24"/>
        </w:rPr>
        <w:t>ection 5</w:t>
      </w:r>
      <w:r w:rsidR="00FF4646" w:rsidRPr="005101FA">
        <w:rPr>
          <w:rFonts w:ascii="Times New Roman" w:eastAsia="Times New Roman" w:hAnsi="Times New Roman" w:cs="Times New Roman"/>
          <w:sz w:val="24"/>
          <w:szCs w:val="24"/>
        </w:rPr>
        <w:t xml:space="preserve"> (below)</w:t>
      </w:r>
      <w:r w:rsidR="00A87173">
        <w:rPr>
          <w:rFonts w:ascii="Times New Roman" w:eastAsia="Times New Roman" w:hAnsi="Times New Roman" w:cs="Times New Roman"/>
          <w:sz w:val="24"/>
          <w:szCs w:val="24"/>
        </w:rPr>
        <w:t xml:space="preserve">, should be used to </w:t>
      </w:r>
      <w:r w:rsidR="00073577" w:rsidRPr="005101FA">
        <w:rPr>
          <w:rFonts w:ascii="Times New Roman" w:eastAsia="Times New Roman" w:hAnsi="Times New Roman" w:cs="Times New Roman"/>
          <w:sz w:val="24"/>
          <w:szCs w:val="24"/>
        </w:rPr>
        <w:t>assist in determini</w:t>
      </w:r>
      <w:r w:rsidR="008E2AE3">
        <w:rPr>
          <w:rFonts w:ascii="Times New Roman" w:eastAsia="Times New Roman" w:hAnsi="Times New Roman" w:cs="Times New Roman"/>
          <w:sz w:val="24"/>
          <w:szCs w:val="24"/>
        </w:rPr>
        <w:t>ng the</w:t>
      </w:r>
      <w:r w:rsidR="00A87173">
        <w:rPr>
          <w:rFonts w:ascii="Times New Roman" w:eastAsia="Times New Roman" w:hAnsi="Times New Roman" w:cs="Times New Roman"/>
          <w:sz w:val="24"/>
          <w:szCs w:val="24"/>
        </w:rPr>
        <w:t xml:space="preserve"> implied</w:t>
      </w:r>
      <w:r w:rsidR="008E2AE3">
        <w:rPr>
          <w:rFonts w:ascii="Times New Roman" w:eastAsia="Times New Roman" w:hAnsi="Times New Roman" w:cs="Times New Roman"/>
          <w:sz w:val="24"/>
          <w:szCs w:val="24"/>
        </w:rPr>
        <w:t xml:space="preserve"> workload f</w:t>
      </w:r>
      <w:r w:rsidR="00A87173">
        <w:rPr>
          <w:rFonts w:ascii="Times New Roman" w:eastAsia="Times New Roman" w:hAnsi="Times New Roman" w:cs="Times New Roman"/>
          <w:sz w:val="24"/>
          <w:szCs w:val="24"/>
        </w:rPr>
        <w:t>or</w:t>
      </w:r>
      <w:r w:rsidR="008E2AE3">
        <w:rPr>
          <w:rFonts w:ascii="Times New Roman" w:eastAsia="Times New Roman" w:hAnsi="Times New Roman" w:cs="Times New Roman"/>
          <w:sz w:val="24"/>
          <w:szCs w:val="24"/>
        </w:rPr>
        <w:t xml:space="preserve"> courses.</w:t>
      </w:r>
    </w:p>
    <w:p w14:paraId="009F49FD" w14:textId="77777777" w:rsidR="004973D8" w:rsidRPr="005101FA" w:rsidRDefault="004973D8" w:rsidP="00F77246">
      <w:pPr>
        <w:pStyle w:val="NoSpacing"/>
        <w:ind w:left="720"/>
        <w:rPr>
          <w:rFonts w:ascii="Times New Roman" w:eastAsia="Times New Roman" w:hAnsi="Times New Roman" w:cs="Times New Roman"/>
          <w:sz w:val="24"/>
          <w:szCs w:val="24"/>
        </w:rPr>
      </w:pPr>
    </w:p>
    <w:p w14:paraId="79E621EF" w14:textId="1F4F9885" w:rsidR="00FF4646" w:rsidRPr="005101FA" w:rsidRDefault="00F77246" w:rsidP="00FF4646">
      <w:pPr>
        <w:pStyle w:val="NoSpacing"/>
        <w:ind w:left="720"/>
        <w:rPr>
          <w:rFonts w:ascii="Times New Roman" w:eastAsia="Times New Roman" w:hAnsi="Times New Roman" w:cs="Times New Roman"/>
          <w:sz w:val="24"/>
          <w:szCs w:val="24"/>
        </w:rPr>
      </w:pPr>
      <w:r w:rsidRPr="005101FA">
        <w:rPr>
          <w:rFonts w:ascii="Times New Roman" w:eastAsia="Times New Roman" w:hAnsi="Times New Roman" w:cs="Times New Roman"/>
          <w:i/>
          <w:sz w:val="24"/>
          <w:szCs w:val="24"/>
        </w:rPr>
        <w:t>Student Supervision.</w:t>
      </w:r>
      <w:r w:rsidRPr="005101FA">
        <w:rPr>
          <w:rFonts w:ascii="Times New Roman" w:eastAsia="Times New Roman" w:hAnsi="Times New Roman" w:cs="Times New Roman"/>
          <w:sz w:val="24"/>
          <w:szCs w:val="24"/>
        </w:rPr>
        <w:t xml:space="preserve"> </w:t>
      </w:r>
      <w:r w:rsidRPr="005101FA">
        <w:rPr>
          <w:rFonts w:ascii="Times New Roman" w:hAnsi="Times New Roman" w:cs="Times New Roman"/>
          <w:sz w:val="24"/>
          <w:szCs w:val="24"/>
        </w:rPr>
        <w:t xml:space="preserve">The COE has a large number of </w:t>
      </w:r>
      <w:r w:rsidR="00FF4646" w:rsidRPr="005101FA">
        <w:rPr>
          <w:rFonts w:ascii="Times New Roman" w:hAnsi="Times New Roman" w:cs="Times New Roman"/>
          <w:sz w:val="24"/>
          <w:szCs w:val="24"/>
        </w:rPr>
        <w:t xml:space="preserve">faculty </w:t>
      </w:r>
      <w:r w:rsidRPr="005101FA">
        <w:rPr>
          <w:rFonts w:ascii="Times New Roman" w:hAnsi="Times New Roman" w:cs="Times New Roman"/>
          <w:sz w:val="24"/>
          <w:szCs w:val="24"/>
        </w:rPr>
        <w:t xml:space="preserve">who spend </w:t>
      </w:r>
      <w:r w:rsidR="00AF62C0" w:rsidRPr="005101FA">
        <w:rPr>
          <w:rFonts w:ascii="Times New Roman" w:hAnsi="Times New Roman" w:cs="Times New Roman"/>
          <w:sz w:val="24"/>
          <w:szCs w:val="24"/>
        </w:rPr>
        <w:t xml:space="preserve">all or part of </w:t>
      </w:r>
      <w:r w:rsidRPr="005101FA">
        <w:rPr>
          <w:rFonts w:ascii="Times New Roman" w:hAnsi="Times New Roman" w:cs="Times New Roman"/>
          <w:sz w:val="24"/>
          <w:szCs w:val="24"/>
        </w:rPr>
        <w:t xml:space="preserve">their instructional workload in supervision of student </w:t>
      </w:r>
      <w:proofErr w:type="gramStart"/>
      <w:r w:rsidRPr="005101FA">
        <w:rPr>
          <w:rFonts w:ascii="Times New Roman" w:hAnsi="Times New Roman" w:cs="Times New Roman"/>
          <w:sz w:val="24"/>
          <w:szCs w:val="24"/>
        </w:rPr>
        <w:t>field-work</w:t>
      </w:r>
      <w:proofErr w:type="gramEnd"/>
      <w:r w:rsidRPr="005101FA">
        <w:rPr>
          <w:rFonts w:ascii="Times New Roman" w:hAnsi="Times New Roman" w:cs="Times New Roman"/>
          <w:sz w:val="24"/>
          <w:szCs w:val="24"/>
        </w:rPr>
        <w:t xml:space="preserve"> such as service learning, field experience, </w:t>
      </w:r>
      <w:r w:rsidR="00A87173">
        <w:rPr>
          <w:rFonts w:ascii="Times New Roman" w:hAnsi="Times New Roman" w:cs="Times New Roman"/>
          <w:sz w:val="24"/>
          <w:szCs w:val="24"/>
        </w:rPr>
        <w:t>practicum, teaching, internship, and independent study</w:t>
      </w:r>
      <w:r w:rsidRPr="005101FA">
        <w:rPr>
          <w:rFonts w:ascii="Times New Roman" w:hAnsi="Times New Roman" w:cs="Times New Roman"/>
          <w:sz w:val="24"/>
          <w:szCs w:val="24"/>
        </w:rPr>
        <w:t xml:space="preserve">. Much of this </w:t>
      </w:r>
      <w:proofErr w:type="gramStart"/>
      <w:r w:rsidRPr="005101FA">
        <w:rPr>
          <w:rFonts w:ascii="Times New Roman" w:hAnsi="Times New Roman" w:cs="Times New Roman"/>
          <w:sz w:val="24"/>
          <w:szCs w:val="24"/>
        </w:rPr>
        <w:t>field-work</w:t>
      </w:r>
      <w:proofErr w:type="gramEnd"/>
      <w:r w:rsidRPr="005101FA">
        <w:rPr>
          <w:rFonts w:ascii="Times New Roman" w:hAnsi="Times New Roman" w:cs="Times New Roman"/>
          <w:sz w:val="24"/>
          <w:szCs w:val="24"/>
        </w:rPr>
        <w:t xml:space="preserve"> is designed to meet various standards of</w:t>
      </w:r>
      <w:r w:rsidR="00FF4646" w:rsidRPr="005101FA">
        <w:rPr>
          <w:rFonts w:ascii="Times New Roman" w:hAnsi="Times New Roman" w:cs="Times New Roman"/>
          <w:sz w:val="24"/>
          <w:szCs w:val="24"/>
        </w:rPr>
        <w:t xml:space="preserve"> practice for the program. Th</w:t>
      </w:r>
      <w:r w:rsidRPr="005101FA">
        <w:rPr>
          <w:rFonts w:ascii="Times New Roman" w:hAnsi="Times New Roman" w:cs="Times New Roman"/>
          <w:sz w:val="24"/>
          <w:szCs w:val="24"/>
        </w:rPr>
        <w:t>us</w:t>
      </w:r>
      <w:r w:rsidR="00FF4646" w:rsidRPr="005101FA">
        <w:rPr>
          <w:rFonts w:ascii="Times New Roman" w:hAnsi="Times New Roman" w:cs="Times New Roman"/>
          <w:sz w:val="24"/>
          <w:szCs w:val="24"/>
        </w:rPr>
        <w:t>,</w:t>
      </w:r>
      <w:r w:rsidRPr="005101FA">
        <w:rPr>
          <w:rFonts w:ascii="Times New Roman" w:hAnsi="Times New Roman" w:cs="Times New Roman"/>
          <w:sz w:val="24"/>
          <w:szCs w:val="24"/>
        </w:rPr>
        <w:t xml:space="preserve"> what constitutes supervision and the intensity of that supervis</w:t>
      </w:r>
      <w:r w:rsidR="00FF4646" w:rsidRPr="005101FA">
        <w:rPr>
          <w:rFonts w:ascii="Times New Roman" w:hAnsi="Times New Roman" w:cs="Times New Roman"/>
          <w:sz w:val="24"/>
          <w:szCs w:val="24"/>
        </w:rPr>
        <w:t>ion will vary across programs</w:t>
      </w:r>
      <w:r w:rsidR="00A87173">
        <w:rPr>
          <w:rFonts w:ascii="Times New Roman" w:hAnsi="Times New Roman" w:cs="Times New Roman"/>
          <w:sz w:val="24"/>
          <w:szCs w:val="24"/>
        </w:rPr>
        <w:t xml:space="preserve"> and </w:t>
      </w:r>
      <w:proofErr w:type="gramStart"/>
      <w:r w:rsidR="00A87173">
        <w:rPr>
          <w:rFonts w:ascii="Times New Roman" w:hAnsi="Times New Roman" w:cs="Times New Roman"/>
          <w:sz w:val="24"/>
          <w:szCs w:val="24"/>
        </w:rPr>
        <w:t>field-work</w:t>
      </w:r>
      <w:proofErr w:type="gramEnd"/>
      <w:r w:rsidR="00A87173">
        <w:rPr>
          <w:rFonts w:ascii="Times New Roman" w:hAnsi="Times New Roman" w:cs="Times New Roman"/>
          <w:sz w:val="24"/>
          <w:szCs w:val="24"/>
        </w:rPr>
        <w:t xml:space="preserve"> activities</w:t>
      </w:r>
      <w:r w:rsidR="00FF4646" w:rsidRPr="005101FA">
        <w:rPr>
          <w:rFonts w:ascii="Times New Roman" w:hAnsi="Times New Roman" w:cs="Times New Roman"/>
          <w:sz w:val="24"/>
          <w:szCs w:val="24"/>
        </w:rPr>
        <w:t xml:space="preserve">. As with teaching, it is </w:t>
      </w:r>
      <w:r w:rsidR="00A87173">
        <w:rPr>
          <w:rFonts w:ascii="Times New Roman" w:hAnsi="Times New Roman" w:cs="Times New Roman"/>
          <w:sz w:val="24"/>
          <w:szCs w:val="24"/>
        </w:rPr>
        <w:t xml:space="preserve">not possible to assign a fixed </w:t>
      </w:r>
      <w:r w:rsidR="00FF4646" w:rsidRPr="005101FA">
        <w:rPr>
          <w:rFonts w:ascii="Times New Roman" w:hAnsi="Times New Roman" w:cs="Times New Roman"/>
          <w:sz w:val="24"/>
          <w:szCs w:val="24"/>
        </w:rPr>
        <w:t xml:space="preserve">FTE to supervision activities. </w:t>
      </w:r>
      <w:r w:rsidR="00073577" w:rsidRPr="005101FA">
        <w:rPr>
          <w:rFonts w:ascii="Times New Roman" w:eastAsia="Times New Roman" w:hAnsi="Times New Roman" w:cs="Times New Roman"/>
          <w:sz w:val="24"/>
          <w:szCs w:val="24"/>
        </w:rPr>
        <w:t xml:space="preserve">The </w:t>
      </w:r>
      <w:r w:rsidR="00A87173">
        <w:rPr>
          <w:rFonts w:ascii="Times New Roman" w:eastAsia="Times New Roman" w:hAnsi="Times New Roman" w:cs="Times New Roman"/>
          <w:sz w:val="24"/>
          <w:szCs w:val="24"/>
        </w:rPr>
        <w:t>FTE calculator</w:t>
      </w:r>
      <w:r w:rsidR="00073577" w:rsidRPr="005101FA">
        <w:rPr>
          <w:rFonts w:ascii="Times New Roman" w:eastAsia="Times New Roman" w:hAnsi="Times New Roman" w:cs="Times New Roman"/>
          <w:sz w:val="24"/>
          <w:szCs w:val="24"/>
        </w:rPr>
        <w:t xml:space="preserve"> </w:t>
      </w:r>
      <w:r w:rsidR="00A87173">
        <w:rPr>
          <w:rFonts w:ascii="Times New Roman" w:eastAsia="Times New Roman" w:hAnsi="Times New Roman" w:cs="Times New Roman"/>
          <w:sz w:val="24"/>
          <w:szCs w:val="24"/>
        </w:rPr>
        <w:t xml:space="preserve">should be used to </w:t>
      </w:r>
      <w:r w:rsidR="00073577" w:rsidRPr="005101FA">
        <w:rPr>
          <w:rFonts w:ascii="Times New Roman" w:eastAsia="Times New Roman" w:hAnsi="Times New Roman" w:cs="Times New Roman"/>
          <w:sz w:val="24"/>
          <w:szCs w:val="24"/>
        </w:rPr>
        <w:t>determine supervision workloads</w:t>
      </w:r>
      <w:r w:rsidR="00A87173">
        <w:rPr>
          <w:rFonts w:ascii="Times New Roman" w:eastAsia="Times New Roman" w:hAnsi="Times New Roman" w:cs="Times New Roman"/>
          <w:sz w:val="24"/>
          <w:szCs w:val="24"/>
        </w:rPr>
        <w:t xml:space="preserve"> based upon the specific type of supervision pr</w:t>
      </w:r>
      <w:r w:rsidR="00E3728A">
        <w:rPr>
          <w:rFonts w:ascii="Times New Roman" w:eastAsia="Times New Roman" w:hAnsi="Times New Roman" w:cs="Times New Roman"/>
          <w:sz w:val="24"/>
          <w:szCs w:val="24"/>
        </w:rPr>
        <w:t xml:space="preserve">ovided and the types of student </w:t>
      </w:r>
      <w:r w:rsidR="00A87173">
        <w:rPr>
          <w:rFonts w:ascii="Times New Roman" w:eastAsia="Times New Roman" w:hAnsi="Times New Roman" w:cs="Times New Roman"/>
          <w:sz w:val="24"/>
          <w:szCs w:val="24"/>
        </w:rPr>
        <w:t>activities being supervised.</w:t>
      </w:r>
    </w:p>
    <w:p w14:paraId="0CB0C26B" w14:textId="77777777" w:rsidR="00F77246" w:rsidRPr="005101FA" w:rsidRDefault="00F77246" w:rsidP="00FF4646">
      <w:pPr>
        <w:pStyle w:val="NoSpacing"/>
        <w:jc w:val="both"/>
        <w:rPr>
          <w:rFonts w:ascii="Times New Roman" w:hAnsi="Times New Roman" w:cs="Times New Roman"/>
          <w:sz w:val="24"/>
          <w:szCs w:val="24"/>
        </w:rPr>
      </w:pPr>
    </w:p>
    <w:p w14:paraId="0B2A9928" w14:textId="3EBD1CB0" w:rsidR="00375245" w:rsidRDefault="00F77246" w:rsidP="0088182A">
      <w:pPr>
        <w:pStyle w:val="NoSpacing"/>
        <w:ind w:left="720"/>
        <w:rPr>
          <w:rFonts w:ascii="Times New Roman" w:hAnsi="Times New Roman" w:cs="Times New Roman"/>
          <w:sz w:val="24"/>
          <w:szCs w:val="24"/>
        </w:rPr>
      </w:pPr>
      <w:r w:rsidRPr="005101FA">
        <w:rPr>
          <w:rFonts w:ascii="Times New Roman" w:hAnsi="Times New Roman" w:cs="Times New Roman"/>
          <w:i/>
          <w:sz w:val="24"/>
          <w:szCs w:val="24"/>
        </w:rPr>
        <w:t>Advising and Mentoring.</w:t>
      </w:r>
      <w:r w:rsidRPr="005101FA">
        <w:rPr>
          <w:rFonts w:ascii="Times New Roman" w:hAnsi="Times New Roman" w:cs="Times New Roman"/>
          <w:sz w:val="24"/>
          <w:szCs w:val="24"/>
        </w:rPr>
        <w:t xml:space="preserve"> CNTTF and NTTF are expected to advise and mentor </w:t>
      </w:r>
      <w:r w:rsidR="00375245">
        <w:rPr>
          <w:rFonts w:ascii="Times New Roman" w:hAnsi="Times New Roman" w:cs="Times New Roman"/>
          <w:sz w:val="24"/>
          <w:szCs w:val="24"/>
        </w:rPr>
        <w:t>students who take their courses,</w:t>
      </w:r>
      <w:r w:rsidR="007A04A4">
        <w:rPr>
          <w:rFonts w:ascii="Times New Roman" w:hAnsi="Times New Roman" w:cs="Times New Roman"/>
          <w:sz w:val="24"/>
          <w:szCs w:val="24"/>
        </w:rPr>
        <w:t xml:space="preserve"> which </w:t>
      </w:r>
      <w:proofErr w:type="gramStart"/>
      <w:r w:rsidR="00375245">
        <w:rPr>
          <w:rFonts w:ascii="Times New Roman" w:hAnsi="Times New Roman" w:cs="Times New Roman"/>
          <w:sz w:val="24"/>
          <w:szCs w:val="24"/>
        </w:rPr>
        <w:t>includes</w:t>
      </w:r>
      <w:proofErr w:type="gramEnd"/>
      <w:r w:rsidR="00375245">
        <w:rPr>
          <w:rFonts w:ascii="Times New Roman" w:hAnsi="Times New Roman" w:cs="Times New Roman"/>
          <w:sz w:val="24"/>
          <w:szCs w:val="24"/>
        </w:rPr>
        <w:t xml:space="preserve"> o</w:t>
      </w:r>
      <w:r w:rsidR="00A87173">
        <w:rPr>
          <w:rFonts w:ascii="Times New Roman" w:hAnsi="Times New Roman" w:cs="Times New Roman"/>
          <w:sz w:val="24"/>
          <w:szCs w:val="24"/>
        </w:rPr>
        <w:t>ffice hours</w:t>
      </w:r>
      <w:r w:rsidRPr="005101FA">
        <w:rPr>
          <w:rFonts w:ascii="Times New Roman" w:hAnsi="Times New Roman" w:cs="Times New Roman"/>
          <w:sz w:val="24"/>
          <w:szCs w:val="24"/>
        </w:rPr>
        <w:t xml:space="preserve"> </w:t>
      </w:r>
      <w:r w:rsidR="00375245">
        <w:rPr>
          <w:rFonts w:ascii="Times New Roman" w:hAnsi="Times New Roman" w:cs="Times New Roman"/>
          <w:sz w:val="24"/>
          <w:szCs w:val="24"/>
        </w:rPr>
        <w:t>that are</w:t>
      </w:r>
      <w:r w:rsidRPr="005101FA">
        <w:rPr>
          <w:rFonts w:ascii="Times New Roman" w:hAnsi="Times New Roman" w:cs="Times New Roman"/>
          <w:sz w:val="24"/>
          <w:szCs w:val="24"/>
        </w:rPr>
        <w:t xml:space="preserve"> </w:t>
      </w:r>
      <w:r w:rsidR="00A87173">
        <w:rPr>
          <w:rFonts w:ascii="Times New Roman" w:hAnsi="Times New Roman" w:cs="Times New Roman"/>
          <w:sz w:val="24"/>
          <w:szCs w:val="24"/>
        </w:rPr>
        <w:t>provided</w:t>
      </w:r>
      <w:r w:rsidRPr="005101FA">
        <w:rPr>
          <w:rFonts w:ascii="Times New Roman" w:hAnsi="Times New Roman" w:cs="Times New Roman"/>
          <w:sz w:val="24"/>
          <w:szCs w:val="24"/>
        </w:rPr>
        <w:t xml:space="preserve"> during the terms in which courses are taught</w:t>
      </w:r>
      <w:r w:rsidR="007A04A4">
        <w:rPr>
          <w:rFonts w:ascii="Times New Roman" w:hAnsi="Times New Roman" w:cs="Times New Roman"/>
          <w:sz w:val="24"/>
          <w:szCs w:val="24"/>
        </w:rPr>
        <w:t>. A</w:t>
      </w:r>
      <w:r w:rsidR="00A87173">
        <w:rPr>
          <w:rFonts w:ascii="Times New Roman" w:hAnsi="Times New Roman" w:cs="Times New Roman"/>
          <w:sz w:val="24"/>
          <w:szCs w:val="24"/>
        </w:rPr>
        <w:t>ny</w:t>
      </w:r>
      <w:r w:rsidRPr="005101FA">
        <w:rPr>
          <w:rFonts w:ascii="Times New Roman" w:hAnsi="Times New Roman" w:cs="Times New Roman"/>
          <w:sz w:val="24"/>
          <w:szCs w:val="24"/>
        </w:rPr>
        <w:t xml:space="preserve"> adv</w:t>
      </w:r>
      <w:r w:rsidR="00A87173">
        <w:rPr>
          <w:rFonts w:ascii="Times New Roman" w:hAnsi="Times New Roman" w:cs="Times New Roman"/>
          <w:sz w:val="24"/>
          <w:szCs w:val="24"/>
        </w:rPr>
        <w:t xml:space="preserve">ising </w:t>
      </w:r>
      <w:r w:rsidR="007A04A4">
        <w:rPr>
          <w:rFonts w:ascii="Times New Roman" w:hAnsi="Times New Roman" w:cs="Times New Roman"/>
          <w:sz w:val="24"/>
          <w:szCs w:val="24"/>
        </w:rPr>
        <w:t xml:space="preserve">or mentoring </w:t>
      </w:r>
      <w:r w:rsidR="00A87173">
        <w:rPr>
          <w:rFonts w:ascii="Times New Roman" w:hAnsi="Times New Roman" w:cs="Times New Roman"/>
          <w:sz w:val="24"/>
          <w:szCs w:val="24"/>
        </w:rPr>
        <w:t xml:space="preserve">expectations related to </w:t>
      </w:r>
      <w:r w:rsidRPr="005101FA">
        <w:rPr>
          <w:rFonts w:ascii="Times New Roman" w:hAnsi="Times New Roman" w:cs="Times New Roman"/>
          <w:sz w:val="24"/>
          <w:szCs w:val="24"/>
        </w:rPr>
        <w:t>credit-bearing class</w:t>
      </w:r>
      <w:r w:rsidR="00A87173">
        <w:rPr>
          <w:rFonts w:ascii="Times New Roman" w:hAnsi="Times New Roman" w:cs="Times New Roman"/>
          <w:sz w:val="24"/>
          <w:szCs w:val="24"/>
        </w:rPr>
        <w:t>es</w:t>
      </w:r>
      <w:r w:rsidRPr="005101FA">
        <w:rPr>
          <w:rFonts w:ascii="Times New Roman" w:hAnsi="Times New Roman" w:cs="Times New Roman"/>
          <w:sz w:val="24"/>
          <w:szCs w:val="24"/>
        </w:rPr>
        <w:t xml:space="preserve"> </w:t>
      </w:r>
      <w:r w:rsidR="00A87173">
        <w:rPr>
          <w:rFonts w:ascii="Times New Roman" w:hAnsi="Times New Roman" w:cs="Times New Roman"/>
          <w:sz w:val="24"/>
          <w:szCs w:val="24"/>
        </w:rPr>
        <w:t>are included</w:t>
      </w:r>
      <w:r w:rsidRPr="005101FA">
        <w:rPr>
          <w:rFonts w:ascii="Times New Roman" w:hAnsi="Times New Roman" w:cs="Times New Roman"/>
          <w:sz w:val="24"/>
          <w:szCs w:val="24"/>
        </w:rPr>
        <w:t xml:space="preserve"> when determining </w:t>
      </w:r>
      <w:r w:rsidR="007A04A4">
        <w:rPr>
          <w:rFonts w:ascii="Times New Roman" w:hAnsi="Times New Roman" w:cs="Times New Roman"/>
          <w:sz w:val="24"/>
          <w:szCs w:val="24"/>
        </w:rPr>
        <w:t>instructional</w:t>
      </w:r>
      <w:r w:rsidRPr="005101FA">
        <w:rPr>
          <w:rFonts w:ascii="Times New Roman" w:hAnsi="Times New Roman" w:cs="Times New Roman"/>
          <w:sz w:val="24"/>
          <w:szCs w:val="24"/>
        </w:rPr>
        <w:t xml:space="preserve"> FTE</w:t>
      </w:r>
      <w:r w:rsidR="00375245">
        <w:rPr>
          <w:rFonts w:ascii="Times New Roman" w:hAnsi="Times New Roman" w:cs="Times New Roman"/>
          <w:sz w:val="24"/>
          <w:szCs w:val="24"/>
        </w:rPr>
        <w:t>.</w:t>
      </w:r>
    </w:p>
    <w:p w14:paraId="17517664" w14:textId="77777777" w:rsidR="00375245" w:rsidRDefault="00375245" w:rsidP="0088182A">
      <w:pPr>
        <w:pStyle w:val="NoSpacing"/>
        <w:ind w:left="720"/>
        <w:rPr>
          <w:rFonts w:ascii="Times New Roman" w:hAnsi="Times New Roman" w:cs="Times New Roman"/>
          <w:sz w:val="24"/>
          <w:szCs w:val="24"/>
        </w:rPr>
      </w:pPr>
    </w:p>
    <w:p w14:paraId="741F33CC" w14:textId="64AD3B34" w:rsidR="00F77246" w:rsidRPr="005101FA" w:rsidRDefault="00375245" w:rsidP="0088182A">
      <w:pPr>
        <w:pStyle w:val="NoSpacing"/>
        <w:ind w:left="720"/>
        <w:rPr>
          <w:rFonts w:ascii="Times New Roman" w:hAnsi="Times New Roman" w:cs="Times New Roman"/>
          <w:sz w:val="24"/>
          <w:szCs w:val="24"/>
          <w:u w:val="single"/>
        </w:rPr>
      </w:pPr>
      <w:r>
        <w:rPr>
          <w:rFonts w:ascii="Times New Roman" w:hAnsi="Times New Roman" w:cs="Times New Roman"/>
          <w:sz w:val="24"/>
          <w:szCs w:val="24"/>
        </w:rPr>
        <w:t xml:space="preserve">However, </w:t>
      </w:r>
      <w:proofErr w:type="gramStart"/>
      <w:r w:rsidR="0012199D">
        <w:rPr>
          <w:rFonts w:ascii="Times New Roman" w:hAnsi="Times New Roman" w:cs="Times New Roman"/>
          <w:sz w:val="24"/>
          <w:szCs w:val="24"/>
        </w:rPr>
        <w:t>faculty are</w:t>
      </w:r>
      <w:proofErr w:type="gramEnd"/>
      <w:r w:rsidR="00A87173">
        <w:rPr>
          <w:rFonts w:ascii="Times New Roman" w:hAnsi="Times New Roman" w:cs="Times New Roman"/>
          <w:sz w:val="24"/>
          <w:szCs w:val="24"/>
        </w:rPr>
        <w:t xml:space="preserve"> </w:t>
      </w:r>
      <w:r>
        <w:rPr>
          <w:rFonts w:ascii="Times New Roman" w:hAnsi="Times New Roman" w:cs="Times New Roman"/>
          <w:sz w:val="24"/>
          <w:szCs w:val="24"/>
        </w:rPr>
        <w:t xml:space="preserve">occasionally </w:t>
      </w:r>
      <w:r w:rsidR="00F77246" w:rsidRPr="005101FA">
        <w:rPr>
          <w:rFonts w:ascii="Times New Roman" w:hAnsi="Times New Roman" w:cs="Times New Roman"/>
          <w:sz w:val="24"/>
          <w:szCs w:val="24"/>
        </w:rPr>
        <w:t xml:space="preserve">assigned a </w:t>
      </w:r>
      <w:r w:rsidR="00DA6171">
        <w:rPr>
          <w:rFonts w:ascii="Times New Roman" w:hAnsi="Times New Roman" w:cs="Times New Roman"/>
          <w:sz w:val="24"/>
          <w:szCs w:val="24"/>
        </w:rPr>
        <w:t>number</w:t>
      </w:r>
      <w:r w:rsidR="00F77246" w:rsidRPr="005101FA">
        <w:rPr>
          <w:rFonts w:ascii="Times New Roman" w:hAnsi="Times New Roman" w:cs="Times New Roman"/>
          <w:sz w:val="24"/>
          <w:szCs w:val="24"/>
        </w:rPr>
        <w:t xml:space="preserve"> of undergraduate or graduate advisees as part of their role as faculty in a particular program. The amount of time it takes per student and the amount of students assigned to a faculty</w:t>
      </w:r>
      <w:r w:rsidR="00A87173">
        <w:rPr>
          <w:rFonts w:ascii="Times New Roman" w:hAnsi="Times New Roman" w:cs="Times New Roman"/>
          <w:sz w:val="24"/>
          <w:szCs w:val="24"/>
        </w:rPr>
        <w:t xml:space="preserve"> member</w:t>
      </w:r>
      <w:r w:rsidR="00F77246" w:rsidRPr="005101FA">
        <w:rPr>
          <w:rFonts w:ascii="Times New Roman" w:hAnsi="Times New Roman" w:cs="Times New Roman"/>
          <w:sz w:val="24"/>
          <w:szCs w:val="24"/>
        </w:rPr>
        <w:t xml:space="preserve"> </w:t>
      </w:r>
      <w:r w:rsidR="00A87173">
        <w:rPr>
          <w:rFonts w:ascii="Times New Roman" w:hAnsi="Times New Roman" w:cs="Times New Roman"/>
          <w:sz w:val="24"/>
          <w:szCs w:val="24"/>
        </w:rPr>
        <w:t>should be recognized as</w:t>
      </w:r>
      <w:r w:rsidR="00F77246" w:rsidRPr="005101FA">
        <w:rPr>
          <w:rFonts w:ascii="Times New Roman" w:hAnsi="Times New Roman" w:cs="Times New Roman"/>
          <w:sz w:val="24"/>
          <w:szCs w:val="24"/>
        </w:rPr>
        <w:t xml:space="preserve"> instructional FTE</w:t>
      </w:r>
      <w:r w:rsidR="00A87173">
        <w:rPr>
          <w:rFonts w:ascii="Times New Roman" w:hAnsi="Times New Roman" w:cs="Times New Roman"/>
          <w:sz w:val="24"/>
          <w:szCs w:val="24"/>
        </w:rPr>
        <w:t>; however, given the infrequent and ad-hoc nature of these arrangements, they are not included as part of the FTE calculator and should be negotiated separately.</w:t>
      </w:r>
    </w:p>
    <w:p w14:paraId="6C130A66" w14:textId="77777777" w:rsidR="00F77246" w:rsidRPr="005101FA" w:rsidRDefault="00F77246" w:rsidP="00F77246">
      <w:pPr>
        <w:pStyle w:val="NoSpacing"/>
        <w:ind w:left="720"/>
        <w:jc w:val="both"/>
        <w:rPr>
          <w:rFonts w:ascii="Times New Roman" w:hAnsi="Times New Roman" w:cs="Times New Roman"/>
          <w:sz w:val="24"/>
          <w:szCs w:val="24"/>
        </w:rPr>
      </w:pPr>
    </w:p>
    <w:p w14:paraId="3182DD79" w14:textId="6AE9963B" w:rsidR="00F77246" w:rsidRPr="005101FA" w:rsidRDefault="00A52E48" w:rsidP="003830C6">
      <w:pPr>
        <w:pStyle w:val="NoSpacing"/>
        <w:ind w:firstLine="720"/>
        <w:jc w:val="both"/>
        <w:rPr>
          <w:rFonts w:ascii="Times New Roman" w:hAnsi="Times New Roman" w:cs="Times New Roman"/>
          <w:b/>
          <w:sz w:val="24"/>
          <w:szCs w:val="24"/>
        </w:rPr>
      </w:pPr>
      <w:r>
        <w:rPr>
          <w:rFonts w:ascii="Times New Roman" w:hAnsi="Times New Roman" w:cs="Times New Roman"/>
          <w:b/>
          <w:sz w:val="24"/>
          <w:szCs w:val="24"/>
        </w:rPr>
        <w:t>(ii)</w:t>
      </w:r>
      <w:r w:rsidR="003830C6" w:rsidRPr="005101FA">
        <w:rPr>
          <w:rFonts w:ascii="Times New Roman" w:hAnsi="Times New Roman" w:cs="Times New Roman"/>
          <w:b/>
          <w:sz w:val="24"/>
          <w:szCs w:val="24"/>
        </w:rPr>
        <w:t xml:space="preserve"> </w:t>
      </w:r>
      <w:r w:rsidR="00375245">
        <w:rPr>
          <w:rFonts w:ascii="Times New Roman" w:hAnsi="Times New Roman" w:cs="Times New Roman"/>
          <w:b/>
          <w:sz w:val="24"/>
          <w:szCs w:val="24"/>
        </w:rPr>
        <w:t>Scholarship</w:t>
      </w:r>
    </w:p>
    <w:p w14:paraId="04772C86" w14:textId="77777777" w:rsidR="00F77246" w:rsidRPr="005101FA" w:rsidRDefault="00F77246" w:rsidP="00F77246">
      <w:pPr>
        <w:pStyle w:val="NoSpacing"/>
        <w:ind w:left="720"/>
        <w:jc w:val="both"/>
        <w:rPr>
          <w:rFonts w:ascii="Times New Roman" w:hAnsi="Times New Roman" w:cs="Times New Roman"/>
          <w:sz w:val="24"/>
          <w:szCs w:val="24"/>
        </w:rPr>
      </w:pPr>
    </w:p>
    <w:p w14:paraId="6AF3C1AE" w14:textId="29F41956" w:rsidR="00DF43A2" w:rsidRPr="005101FA" w:rsidRDefault="00DF43A2" w:rsidP="00FF4646">
      <w:pPr>
        <w:pStyle w:val="NoSpacing"/>
        <w:ind w:left="720"/>
        <w:rPr>
          <w:rFonts w:ascii="Times New Roman" w:eastAsia="Times New Roman" w:hAnsi="Times New Roman" w:cs="Times New Roman"/>
          <w:sz w:val="24"/>
          <w:szCs w:val="24"/>
        </w:rPr>
      </w:pPr>
      <w:r w:rsidRPr="005101FA">
        <w:rPr>
          <w:rFonts w:ascii="Times New Roman" w:eastAsia="Times New Roman" w:hAnsi="Times New Roman" w:cs="Times New Roman"/>
          <w:sz w:val="24"/>
          <w:szCs w:val="24"/>
        </w:rPr>
        <w:t>Scholarship</w:t>
      </w:r>
      <w:r w:rsidR="00FF4646" w:rsidRPr="005101FA">
        <w:rPr>
          <w:rFonts w:ascii="Times New Roman" w:eastAsia="Times New Roman" w:hAnsi="Times New Roman" w:cs="Times New Roman"/>
          <w:sz w:val="24"/>
          <w:szCs w:val="24"/>
        </w:rPr>
        <w:t xml:space="preserve"> includes </w:t>
      </w:r>
      <w:r w:rsidR="00F1384B" w:rsidRPr="005101FA">
        <w:rPr>
          <w:rFonts w:ascii="Times New Roman" w:eastAsia="Times New Roman" w:hAnsi="Times New Roman" w:cs="Times New Roman"/>
          <w:sz w:val="24"/>
          <w:szCs w:val="24"/>
        </w:rPr>
        <w:t xml:space="preserve">the discovery </w:t>
      </w:r>
      <w:r w:rsidR="007A04A4">
        <w:rPr>
          <w:rFonts w:ascii="Times New Roman" w:eastAsia="Times New Roman" w:hAnsi="Times New Roman" w:cs="Times New Roman"/>
          <w:sz w:val="24"/>
          <w:szCs w:val="24"/>
        </w:rPr>
        <w:t xml:space="preserve">and/or dissemination </w:t>
      </w:r>
      <w:r w:rsidR="00F1384B" w:rsidRPr="005101FA">
        <w:rPr>
          <w:rFonts w:ascii="Times New Roman" w:eastAsia="Times New Roman" w:hAnsi="Times New Roman" w:cs="Times New Roman"/>
          <w:sz w:val="24"/>
          <w:szCs w:val="24"/>
        </w:rPr>
        <w:t xml:space="preserve">of new knowledge, integrating or developing new perspectives on knowledge, and the application of knowledge to consequential problems. Products or outcomes of scholarship include </w:t>
      </w:r>
      <w:r w:rsidR="00FF4646" w:rsidRPr="005101FA">
        <w:rPr>
          <w:rFonts w:ascii="Times New Roman" w:eastAsia="Times New Roman" w:hAnsi="Times New Roman" w:cs="Times New Roman"/>
          <w:sz w:val="24"/>
          <w:szCs w:val="24"/>
        </w:rPr>
        <w:t xml:space="preserve">publications in </w:t>
      </w:r>
      <w:r w:rsidR="00FF4646" w:rsidRPr="005101FA">
        <w:rPr>
          <w:rFonts w:ascii="Times New Roman" w:eastAsia="Times New Roman" w:hAnsi="Times New Roman" w:cs="Times New Roman"/>
          <w:sz w:val="24"/>
          <w:szCs w:val="24"/>
        </w:rPr>
        <w:lastRenderedPageBreak/>
        <w:t xml:space="preserve">refereed </w:t>
      </w:r>
      <w:r w:rsidR="001978D8">
        <w:rPr>
          <w:rFonts w:ascii="Times New Roman" w:eastAsia="Times New Roman" w:hAnsi="Times New Roman" w:cs="Times New Roman"/>
          <w:sz w:val="24"/>
          <w:szCs w:val="24"/>
        </w:rPr>
        <w:t xml:space="preserve">and/or </w:t>
      </w:r>
      <w:r w:rsidR="001978D8" w:rsidRPr="005101FA">
        <w:rPr>
          <w:rFonts w:ascii="Times New Roman" w:eastAsia="Times New Roman" w:hAnsi="Times New Roman" w:cs="Times New Roman"/>
          <w:sz w:val="24"/>
          <w:szCs w:val="24"/>
        </w:rPr>
        <w:t xml:space="preserve">non-refereed </w:t>
      </w:r>
      <w:r w:rsidR="0012199D">
        <w:rPr>
          <w:rFonts w:ascii="Times New Roman" w:eastAsia="Times New Roman" w:hAnsi="Times New Roman" w:cs="Times New Roman"/>
          <w:sz w:val="24"/>
          <w:szCs w:val="24"/>
        </w:rPr>
        <w:t>journals</w:t>
      </w:r>
      <w:r w:rsidR="00FF4646" w:rsidRPr="005101FA">
        <w:rPr>
          <w:rFonts w:ascii="Times New Roman" w:eastAsia="Times New Roman" w:hAnsi="Times New Roman" w:cs="Times New Roman"/>
          <w:sz w:val="24"/>
          <w:szCs w:val="24"/>
        </w:rPr>
        <w:t>, books</w:t>
      </w:r>
      <w:r w:rsidR="00A87173">
        <w:rPr>
          <w:rFonts w:ascii="Times New Roman" w:eastAsia="Times New Roman" w:hAnsi="Times New Roman" w:cs="Times New Roman"/>
          <w:sz w:val="24"/>
          <w:szCs w:val="24"/>
        </w:rPr>
        <w:t xml:space="preserve"> and/or book chapters</w:t>
      </w:r>
      <w:r w:rsidRPr="005101FA">
        <w:rPr>
          <w:rFonts w:ascii="Times New Roman" w:eastAsia="Times New Roman" w:hAnsi="Times New Roman" w:cs="Times New Roman"/>
          <w:sz w:val="24"/>
          <w:szCs w:val="24"/>
        </w:rPr>
        <w:t>, the development of grant applications, and presentations at professional meetings</w:t>
      </w:r>
      <w:r w:rsidR="00FF4646" w:rsidRPr="005101FA">
        <w:rPr>
          <w:rFonts w:ascii="Times New Roman" w:eastAsia="Times New Roman" w:hAnsi="Times New Roman" w:cs="Times New Roman"/>
          <w:sz w:val="24"/>
          <w:szCs w:val="24"/>
        </w:rPr>
        <w:t>.</w:t>
      </w:r>
      <w:r w:rsidRPr="005101FA">
        <w:rPr>
          <w:rFonts w:ascii="Times New Roman" w:eastAsia="Times New Roman" w:hAnsi="Times New Roman" w:cs="Times New Roman"/>
          <w:sz w:val="24"/>
          <w:szCs w:val="24"/>
        </w:rPr>
        <w:t xml:space="preserve"> </w:t>
      </w:r>
      <w:r w:rsidR="007A04A4">
        <w:rPr>
          <w:rFonts w:ascii="Times New Roman" w:eastAsia="Times New Roman" w:hAnsi="Times New Roman" w:cs="Times New Roman"/>
          <w:sz w:val="24"/>
          <w:szCs w:val="24"/>
        </w:rPr>
        <w:t>The presumed</w:t>
      </w:r>
      <w:r w:rsidRPr="005101FA">
        <w:rPr>
          <w:rFonts w:ascii="Times New Roman" w:eastAsia="Times New Roman" w:hAnsi="Times New Roman" w:cs="Times New Roman"/>
          <w:sz w:val="24"/>
          <w:szCs w:val="24"/>
        </w:rPr>
        <w:t xml:space="preserve"> impact of scholarship is measured by journal impact factor, university press versus trade press, and the peer reviewed nature of professional presentations. Although all scholarship is of value, greater impact </w:t>
      </w:r>
      <w:proofErr w:type="gramStart"/>
      <w:r w:rsidRPr="005101FA">
        <w:rPr>
          <w:rFonts w:ascii="Times New Roman" w:eastAsia="Times New Roman" w:hAnsi="Times New Roman" w:cs="Times New Roman"/>
          <w:sz w:val="24"/>
          <w:szCs w:val="24"/>
        </w:rPr>
        <w:t xml:space="preserve">is </w:t>
      </w:r>
      <w:r w:rsidR="007A04A4">
        <w:rPr>
          <w:rFonts w:ascii="Times New Roman" w:eastAsia="Times New Roman" w:hAnsi="Times New Roman" w:cs="Times New Roman"/>
          <w:sz w:val="24"/>
          <w:szCs w:val="24"/>
        </w:rPr>
        <w:t>presumed to be derived</w:t>
      </w:r>
      <w:proofErr w:type="gramEnd"/>
      <w:r w:rsidR="007A04A4">
        <w:rPr>
          <w:rFonts w:ascii="Times New Roman" w:eastAsia="Times New Roman" w:hAnsi="Times New Roman" w:cs="Times New Roman"/>
          <w:sz w:val="24"/>
          <w:szCs w:val="24"/>
        </w:rPr>
        <w:t xml:space="preserve"> from</w:t>
      </w:r>
      <w:r w:rsidRPr="005101FA">
        <w:rPr>
          <w:rFonts w:ascii="Times New Roman" w:eastAsia="Times New Roman" w:hAnsi="Times New Roman" w:cs="Times New Roman"/>
          <w:sz w:val="24"/>
          <w:szCs w:val="24"/>
        </w:rPr>
        <w:t xml:space="preserve"> higher</w:t>
      </w:r>
      <w:r w:rsidR="007A04A4">
        <w:rPr>
          <w:rFonts w:ascii="Times New Roman" w:eastAsia="Times New Roman" w:hAnsi="Times New Roman" w:cs="Times New Roman"/>
          <w:sz w:val="24"/>
          <w:szCs w:val="24"/>
        </w:rPr>
        <w:t xml:space="preserve"> journal</w:t>
      </w:r>
      <w:r w:rsidRPr="005101FA">
        <w:rPr>
          <w:rFonts w:ascii="Times New Roman" w:eastAsia="Times New Roman" w:hAnsi="Times New Roman" w:cs="Times New Roman"/>
          <w:sz w:val="24"/>
          <w:szCs w:val="24"/>
        </w:rPr>
        <w:t xml:space="preserve"> impact factor and </w:t>
      </w:r>
      <w:r w:rsidR="007A04A4">
        <w:rPr>
          <w:rFonts w:ascii="Times New Roman" w:eastAsia="Times New Roman" w:hAnsi="Times New Roman" w:cs="Times New Roman"/>
          <w:sz w:val="24"/>
          <w:szCs w:val="24"/>
        </w:rPr>
        <w:t>other commonly accepted metrics.</w:t>
      </w:r>
    </w:p>
    <w:p w14:paraId="245A2879" w14:textId="77777777" w:rsidR="00DF43A2" w:rsidRPr="005101FA" w:rsidRDefault="00DF43A2" w:rsidP="00FF4646">
      <w:pPr>
        <w:pStyle w:val="NoSpacing"/>
        <w:ind w:left="720"/>
        <w:rPr>
          <w:rFonts w:ascii="Times New Roman" w:eastAsia="Times New Roman" w:hAnsi="Times New Roman" w:cs="Times New Roman"/>
          <w:sz w:val="24"/>
          <w:szCs w:val="24"/>
        </w:rPr>
      </w:pPr>
    </w:p>
    <w:p w14:paraId="31CF71F7" w14:textId="74CE1F07" w:rsidR="003830C6" w:rsidRPr="005101FA" w:rsidRDefault="00F77246" w:rsidP="00DF43A2">
      <w:pPr>
        <w:pStyle w:val="NoSpacing"/>
        <w:ind w:left="720"/>
        <w:rPr>
          <w:rFonts w:ascii="Times New Roman" w:eastAsia="Times New Roman" w:hAnsi="Times New Roman" w:cs="Times New Roman"/>
          <w:sz w:val="24"/>
          <w:szCs w:val="24"/>
        </w:rPr>
      </w:pPr>
      <w:r w:rsidRPr="005101FA">
        <w:rPr>
          <w:rFonts w:ascii="Times New Roman" w:eastAsia="Times New Roman" w:hAnsi="Times New Roman" w:cs="Times New Roman"/>
          <w:sz w:val="24"/>
          <w:szCs w:val="24"/>
        </w:rPr>
        <w:t xml:space="preserve">For </w:t>
      </w:r>
      <w:r w:rsidRPr="007A04A4">
        <w:rPr>
          <w:rFonts w:ascii="Times New Roman" w:eastAsia="Times New Roman" w:hAnsi="Times New Roman" w:cs="Times New Roman"/>
          <w:sz w:val="24"/>
          <w:szCs w:val="24"/>
        </w:rPr>
        <w:t>some</w:t>
      </w:r>
      <w:r w:rsidRPr="005101FA">
        <w:rPr>
          <w:rFonts w:ascii="Times New Roman" w:eastAsia="Times New Roman" w:hAnsi="Times New Roman" w:cs="Times New Roman"/>
          <w:sz w:val="24"/>
          <w:szCs w:val="24"/>
        </w:rPr>
        <w:t xml:space="preserve"> CNTTF and NTTF</w:t>
      </w:r>
      <w:r w:rsidR="001978D8">
        <w:rPr>
          <w:rFonts w:ascii="Times New Roman" w:eastAsia="Times New Roman" w:hAnsi="Times New Roman" w:cs="Times New Roman"/>
          <w:sz w:val="24"/>
          <w:szCs w:val="24"/>
        </w:rPr>
        <w:t>,</w:t>
      </w:r>
      <w:r w:rsidR="00FF4646" w:rsidRPr="005101FA">
        <w:rPr>
          <w:rFonts w:ascii="Times New Roman" w:eastAsia="Times New Roman" w:hAnsi="Times New Roman" w:cs="Times New Roman"/>
          <w:sz w:val="24"/>
          <w:szCs w:val="24"/>
        </w:rPr>
        <w:t xml:space="preserve"> </w:t>
      </w:r>
      <w:r w:rsidR="0012199D">
        <w:rPr>
          <w:rFonts w:ascii="Times New Roman" w:eastAsia="Times New Roman" w:hAnsi="Times New Roman" w:cs="Times New Roman"/>
          <w:sz w:val="24"/>
          <w:szCs w:val="24"/>
        </w:rPr>
        <w:t>workload assignments may</w:t>
      </w:r>
      <w:r w:rsidRPr="005101FA">
        <w:rPr>
          <w:rFonts w:ascii="Times New Roman" w:eastAsia="Times New Roman" w:hAnsi="Times New Roman" w:cs="Times New Roman"/>
          <w:sz w:val="24"/>
          <w:szCs w:val="24"/>
        </w:rPr>
        <w:t xml:space="preserve"> include </w:t>
      </w:r>
      <w:r w:rsidR="001978D8" w:rsidRPr="005101FA">
        <w:rPr>
          <w:rFonts w:ascii="Times New Roman" w:eastAsia="Times New Roman" w:hAnsi="Times New Roman" w:cs="Times New Roman"/>
          <w:sz w:val="24"/>
          <w:szCs w:val="24"/>
        </w:rPr>
        <w:t xml:space="preserve">professional responsibilities </w:t>
      </w:r>
      <w:r w:rsidR="001978D8">
        <w:rPr>
          <w:rFonts w:ascii="Times New Roman" w:eastAsia="Times New Roman" w:hAnsi="Times New Roman" w:cs="Times New Roman"/>
          <w:sz w:val="24"/>
          <w:szCs w:val="24"/>
        </w:rPr>
        <w:t>related to</w:t>
      </w:r>
      <w:r w:rsidR="00F1384B" w:rsidRPr="005101FA">
        <w:rPr>
          <w:rFonts w:ascii="Times New Roman" w:eastAsia="Times New Roman" w:hAnsi="Times New Roman" w:cs="Times New Roman"/>
          <w:sz w:val="24"/>
          <w:szCs w:val="24"/>
        </w:rPr>
        <w:t xml:space="preserve"> scholarship</w:t>
      </w:r>
      <w:r w:rsidRPr="005101FA">
        <w:rPr>
          <w:rFonts w:ascii="Times New Roman" w:eastAsia="Times New Roman" w:hAnsi="Times New Roman" w:cs="Times New Roman"/>
          <w:sz w:val="24"/>
          <w:szCs w:val="24"/>
        </w:rPr>
        <w:t>. Because workloads vary for each faculty member in the COE, it is recognized that there should be no “standard” assignment in rega</w:t>
      </w:r>
      <w:r w:rsidR="00F1384B" w:rsidRPr="005101FA">
        <w:rPr>
          <w:rFonts w:ascii="Times New Roman" w:eastAsia="Times New Roman" w:hAnsi="Times New Roman" w:cs="Times New Roman"/>
          <w:sz w:val="24"/>
          <w:szCs w:val="24"/>
        </w:rPr>
        <w:t>rd to scholarship</w:t>
      </w:r>
      <w:r w:rsidR="007A04A4">
        <w:rPr>
          <w:rFonts w:ascii="Times New Roman" w:eastAsia="Times New Roman" w:hAnsi="Times New Roman" w:cs="Times New Roman"/>
          <w:sz w:val="24"/>
          <w:szCs w:val="24"/>
        </w:rPr>
        <w:t>,</w:t>
      </w:r>
      <w:r w:rsidR="0012199D">
        <w:rPr>
          <w:rFonts w:ascii="Times New Roman" w:eastAsia="Times New Roman" w:hAnsi="Times New Roman" w:cs="Times New Roman"/>
          <w:sz w:val="24"/>
          <w:szCs w:val="24"/>
        </w:rPr>
        <w:t xml:space="preserve"> but such assignments </w:t>
      </w:r>
      <w:r w:rsidR="007A04A4">
        <w:rPr>
          <w:rFonts w:ascii="Times New Roman" w:eastAsia="Times New Roman" w:hAnsi="Times New Roman" w:cs="Times New Roman"/>
          <w:sz w:val="24"/>
          <w:szCs w:val="24"/>
        </w:rPr>
        <w:t>should</w:t>
      </w:r>
      <w:r w:rsidR="0012199D">
        <w:rPr>
          <w:rFonts w:ascii="Times New Roman" w:eastAsia="Times New Roman" w:hAnsi="Times New Roman" w:cs="Times New Roman"/>
          <w:sz w:val="24"/>
          <w:szCs w:val="24"/>
        </w:rPr>
        <w:t xml:space="preserve"> be </w:t>
      </w:r>
      <w:r w:rsidR="007A04A4">
        <w:rPr>
          <w:rFonts w:ascii="Times New Roman" w:eastAsia="Times New Roman" w:hAnsi="Times New Roman" w:cs="Times New Roman"/>
          <w:sz w:val="24"/>
          <w:szCs w:val="24"/>
        </w:rPr>
        <w:t xml:space="preserve">clearly </w:t>
      </w:r>
      <w:r w:rsidR="0012199D">
        <w:rPr>
          <w:rFonts w:ascii="Times New Roman" w:eastAsia="Times New Roman" w:hAnsi="Times New Roman" w:cs="Times New Roman"/>
          <w:sz w:val="24"/>
          <w:szCs w:val="24"/>
        </w:rPr>
        <w:t>specified in the position description.</w:t>
      </w:r>
      <w:r w:rsidR="00DF43A2" w:rsidRPr="005101FA">
        <w:rPr>
          <w:rFonts w:ascii="Times New Roman" w:eastAsia="Times New Roman" w:hAnsi="Times New Roman" w:cs="Times New Roman"/>
          <w:sz w:val="24"/>
          <w:szCs w:val="24"/>
        </w:rPr>
        <w:t xml:space="preserve"> </w:t>
      </w:r>
      <w:r w:rsidR="00DF43A2" w:rsidRPr="005101FA">
        <w:rPr>
          <w:rFonts w:ascii="Times New Roman" w:hAnsi="Times New Roman" w:cs="Times New Roman"/>
          <w:sz w:val="24"/>
          <w:szCs w:val="24"/>
        </w:rPr>
        <w:t xml:space="preserve">To assist in placing an FTE value on various </w:t>
      </w:r>
      <w:r w:rsidR="0012199D">
        <w:rPr>
          <w:rFonts w:ascii="Times New Roman" w:hAnsi="Times New Roman" w:cs="Times New Roman"/>
          <w:sz w:val="24"/>
          <w:szCs w:val="24"/>
        </w:rPr>
        <w:t>types of scholarship activities,</w:t>
      </w:r>
      <w:r w:rsidR="00AE113F" w:rsidRPr="005101FA">
        <w:rPr>
          <w:rFonts w:ascii="Times New Roman" w:eastAsia="Times New Roman" w:hAnsi="Times New Roman" w:cs="Times New Roman"/>
          <w:sz w:val="24"/>
          <w:szCs w:val="24"/>
        </w:rPr>
        <w:t xml:space="preserve"> the FTE calculator</w:t>
      </w:r>
      <w:r w:rsidR="0012199D">
        <w:rPr>
          <w:rFonts w:ascii="Times New Roman" w:eastAsia="Times New Roman" w:hAnsi="Times New Roman" w:cs="Times New Roman"/>
          <w:sz w:val="24"/>
          <w:szCs w:val="24"/>
        </w:rPr>
        <w:t xml:space="preserve"> provides estimates for amounts of time associated with </w:t>
      </w:r>
      <w:r w:rsidR="007A04A4">
        <w:rPr>
          <w:rFonts w:ascii="Times New Roman" w:eastAsia="Times New Roman" w:hAnsi="Times New Roman" w:cs="Times New Roman"/>
          <w:sz w:val="24"/>
          <w:szCs w:val="24"/>
        </w:rPr>
        <w:t>a limited number of</w:t>
      </w:r>
      <w:r w:rsidR="0012199D">
        <w:rPr>
          <w:rFonts w:ascii="Times New Roman" w:eastAsia="Times New Roman" w:hAnsi="Times New Roman" w:cs="Times New Roman"/>
          <w:sz w:val="24"/>
          <w:szCs w:val="24"/>
        </w:rPr>
        <w:t xml:space="preserve"> scholarship tasks</w:t>
      </w:r>
      <w:r w:rsidR="007A04A4">
        <w:rPr>
          <w:rFonts w:ascii="Times New Roman" w:eastAsia="Times New Roman" w:hAnsi="Times New Roman" w:cs="Times New Roman"/>
          <w:sz w:val="24"/>
          <w:szCs w:val="24"/>
        </w:rPr>
        <w:t xml:space="preserve">. In cases where the FTE calculator does not provide a built-in estimate, it can still be used to guide </w:t>
      </w:r>
      <w:r w:rsidR="007A04A4">
        <w:rPr>
          <w:rFonts w:ascii="Times New Roman" w:hAnsi="Times New Roman" w:cs="Times New Roman"/>
          <w:sz w:val="24"/>
          <w:szCs w:val="24"/>
        </w:rPr>
        <w:t xml:space="preserve">conversations between faculty and </w:t>
      </w:r>
      <w:r w:rsidR="007A04A4" w:rsidRPr="005101FA">
        <w:rPr>
          <w:rFonts w:ascii="Times New Roman" w:hAnsi="Times New Roman" w:cs="Times New Roman"/>
          <w:sz w:val="24"/>
          <w:szCs w:val="24"/>
        </w:rPr>
        <w:t>unit administrators</w:t>
      </w:r>
      <w:r w:rsidR="007A04A4">
        <w:rPr>
          <w:rFonts w:ascii="Times New Roman" w:hAnsi="Times New Roman" w:cs="Times New Roman"/>
          <w:sz w:val="24"/>
          <w:szCs w:val="24"/>
        </w:rPr>
        <w:t>/s</w:t>
      </w:r>
      <w:r w:rsidR="007A04A4" w:rsidRPr="005101FA">
        <w:rPr>
          <w:rFonts w:ascii="Times New Roman" w:hAnsi="Times New Roman" w:cs="Times New Roman"/>
          <w:sz w:val="24"/>
          <w:szCs w:val="24"/>
        </w:rPr>
        <w:t>upervisors</w:t>
      </w:r>
      <w:r w:rsidR="007A04A4">
        <w:rPr>
          <w:rFonts w:ascii="Times New Roman" w:hAnsi="Times New Roman" w:cs="Times New Roman"/>
          <w:sz w:val="24"/>
          <w:szCs w:val="24"/>
        </w:rPr>
        <w:t>.</w:t>
      </w:r>
    </w:p>
    <w:p w14:paraId="7E53D98F" w14:textId="77777777" w:rsidR="00F77246" w:rsidRPr="005101FA" w:rsidRDefault="00F77246" w:rsidP="003830C6">
      <w:pPr>
        <w:pStyle w:val="NoSpacing"/>
        <w:ind w:left="720"/>
        <w:rPr>
          <w:rFonts w:ascii="Times New Roman" w:hAnsi="Times New Roman" w:cs="Times New Roman"/>
          <w:sz w:val="24"/>
          <w:szCs w:val="24"/>
        </w:rPr>
      </w:pPr>
      <w:r w:rsidRPr="005101FA">
        <w:rPr>
          <w:rFonts w:ascii="Times New Roman" w:hAnsi="Times New Roman" w:cs="Times New Roman"/>
          <w:sz w:val="24"/>
          <w:szCs w:val="24"/>
        </w:rPr>
        <w:tab/>
      </w:r>
      <w:r w:rsidRPr="005101FA">
        <w:rPr>
          <w:rFonts w:ascii="Times New Roman" w:hAnsi="Times New Roman" w:cs="Times New Roman"/>
          <w:sz w:val="24"/>
          <w:szCs w:val="24"/>
        </w:rPr>
        <w:tab/>
      </w:r>
    </w:p>
    <w:p w14:paraId="71CE3211" w14:textId="77777777" w:rsidR="00F77246" w:rsidRPr="005101FA" w:rsidRDefault="003830C6" w:rsidP="003830C6">
      <w:pPr>
        <w:ind w:firstLine="720"/>
        <w:rPr>
          <w:rFonts w:ascii="Times New Roman" w:hAnsi="Times New Roman" w:cs="Times New Roman"/>
          <w:b/>
          <w:sz w:val="24"/>
          <w:szCs w:val="24"/>
        </w:rPr>
      </w:pPr>
      <w:r w:rsidRPr="005101FA">
        <w:rPr>
          <w:rFonts w:ascii="Times New Roman" w:hAnsi="Times New Roman" w:cs="Times New Roman"/>
          <w:b/>
          <w:sz w:val="24"/>
          <w:szCs w:val="24"/>
        </w:rPr>
        <w:t xml:space="preserve">(iii) </w:t>
      </w:r>
      <w:r w:rsidR="00F77246" w:rsidRPr="005101FA">
        <w:rPr>
          <w:rFonts w:ascii="Times New Roman" w:hAnsi="Times New Roman" w:cs="Times New Roman"/>
          <w:b/>
          <w:sz w:val="24"/>
          <w:szCs w:val="24"/>
        </w:rPr>
        <w:t>S</w:t>
      </w:r>
      <w:r w:rsidR="0069360E" w:rsidRPr="005101FA">
        <w:rPr>
          <w:rFonts w:ascii="Times New Roman" w:hAnsi="Times New Roman" w:cs="Times New Roman"/>
          <w:b/>
          <w:sz w:val="24"/>
          <w:szCs w:val="24"/>
        </w:rPr>
        <w:t xml:space="preserve">ervice </w:t>
      </w:r>
    </w:p>
    <w:p w14:paraId="0E639E68" w14:textId="3BE61718" w:rsidR="00F77246" w:rsidRPr="005101FA" w:rsidRDefault="00F1384B" w:rsidP="00F77246">
      <w:pPr>
        <w:ind w:left="720"/>
        <w:rPr>
          <w:rFonts w:ascii="Times New Roman" w:hAnsi="Times New Roman" w:cs="Times New Roman"/>
          <w:sz w:val="24"/>
          <w:szCs w:val="24"/>
        </w:rPr>
      </w:pPr>
      <w:r w:rsidRPr="005101FA">
        <w:rPr>
          <w:rFonts w:ascii="Times New Roman" w:hAnsi="Times New Roman" w:cs="Times New Roman"/>
          <w:sz w:val="24"/>
          <w:szCs w:val="24"/>
        </w:rPr>
        <w:t xml:space="preserve">Institutional </w:t>
      </w:r>
      <w:r w:rsidR="00F77246" w:rsidRPr="005101FA">
        <w:rPr>
          <w:rFonts w:ascii="Times New Roman" w:hAnsi="Times New Roman" w:cs="Times New Roman"/>
          <w:sz w:val="24"/>
          <w:szCs w:val="24"/>
        </w:rPr>
        <w:t xml:space="preserve">service is defined as the contributions a faculty member makes toward </w:t>
      </w:r>
      <w:r w:rsidR="003830C6" w:rsidRPr="005101FA">
        <w:rPr>
          <w:rFonts w:ascii="Times New Roman" w:hAnsi="Times New Roman" w:cs="Times New Roman"/>
          <w:sz w:val="24"/>
          <w:szCs w:val="24"/>
        </w:rPr>
        <w:t xml:space="preserve">university, college, </w:t>
      </w:r>
      <w:r w:rsidR="00F77246" w:rsidRPr="005101FA">
        <w:rPr>
          <w:rFonts w:ascii="Times New Roman" w:hAnsi="Times New Roman" w:cs="Times New Roman"/>
          <w:sz w:val="24"/>
          <w:szCs w:val="24"/>
        </w:rPr>
        <w:t>depar</w:t>
      </w:r>
      <w:r w:rsidR="003830C6" w:rsidRPr="005101FA">
        <w:rPr>
          <w:rFonts w:ascii="Times New Roman" w:hAnsi="Times New Roman" w:cs="Times New Roman"/>
          <w:sz w:val="24"/>
          <w:szCs w:val="24"/>
        </w:rPr>
        <w:t>tmental, or program</w:t>
      </w:r>
      <w:r w:rsidR="00F77246" w:rsidRPr="005101FA">
        <w:rPr>
          <w:rFonts w:ascii="Times New Roman" w:hAnsi="Times New Roman" w:cs="Times New Roman"/>
          <w:sz w:val="24"/>
          <w:szCs w:val="24"/>
        </w:rPr>
        <w:t xml:space="preserve"> governance </w:t>
      </w:r>
      <w:r w:rsidR="003830C6" w:rsidRPr="005101FA">
        <w:rPr>
          <w:rFonts w:ascii="Times New Roman" w:hAnsi="Times New Roman" w:cs="Times New Roman"/>
          <w:sz w:val="24"/>
          <w:szCs w:val="24"/>
        </w:rPr>
        <w:t>and maintenance. Service may also encompass</w:t>
      </w:r>
      <w:r w:rsidR="00F77246" w:rsidRPr="005101FA">
        <w:rPr>
          <w:rFonts w:ascii="Times New Roman" w:hAnsi="Times New Roman" w:cs="Times New Roman"/>
          <w:sz w:val="24"/>
          <w:szCs w:val="24"/>
        </w:rPr>
        <w:t xml:space="preserve"> </w:t>
      </w:r>
      <w:r w:rsidR="003830C6" w:rsidRPr="005101FA">
        <w:rPr>
          <w:rFonts w:ascii="Times New Roman" w:hAnsi="Times New Roman" w:cs="Times New Roman"/>
          <w:sz w:val="24"/>
          <w:szCs w:val="24"/>
        </w:rPr>
        <w:t xml:space="preserve">direct support to </w:t>
      </w:r>
      <w:r w:rsidR="00F77246" w:rsidRPr="005101FA">
        <w:rPr>
          <w:rFonts w:ascii="Times New Roman" w:hAnsi="Times New Roman" w:cs="Times New Roman"/>
          <w:sz w:val="24"/>
          <w:szCs w:val="24"/>
        </w:rPr>
        <w:t>student activities</w:t>
      </w:r>
      <w:r w:rsidR="003830C6" w:rsidRPr="005101FA">
        <w:rPr>
          <w:rFonts w:ascii="Times New Roman" w:hAnsi="Times New Roman" w:cs="Times New Roman"/>
          <w:sz w:val="24"/>
          <w:szCs w:val="24"/>
        </w:rPr>
        <w:t xml:space="preserve"> </w:t>
      </w:r>
      <w:r w:rsidRPr="005101FA">
        <w:rPr>
          <w:rFonts w:ascii="Times New Roman" w:hAnsi="Times New Roman" w:cs="Times New Roman"/>
          <w:sz w:val="24"/>
          <w:szCs w:val="24"/>
        </w:rPr>
        <w:t xml:space="preserve">and/or </w:t>
      </w:r>
      <w:r w:rsidR="003830C6" w:rsidRPr="005101FA">
        <w:rPr>
          <w:rFonts w:ascii="Times New Roman" w:hAnsi="Times New Roman" w:cs="Times New Roman"/>
          <w:sz w:val="24"/>
          <w:szCs w:val="24"/>
        </w:rPr>
        <w:t>support to the community through the delivery of essential services that support the COE or university mission.</w:t>
      </w:r>
      <w:r w:rsidR="00F77246" w:rsidRPr="005101FA">
        <w:rPr>
          <w:rFonts w:ascii="Times New Roman" w:hAnsi="Times New Roman" w:cs="Times New Roman"/>
          <w:sz w:val="24"/>
          <w:szCs w:val="24"/>
        </w:rPr>
        <w:t xml:space="preserve"> All departments, units</w:t>
      </w:r>
      <w:r w:rsidR="006A3AEE">
        <w:rPr>
          <w:rFonts w:ascii="Times New Roman" w:hAnsi="Times New Roman" w:cs="Times New Roman"/>
          <w:sz w:val="24"/>
          <w:szCs w:val="24"/>
        </w:rPr>
        <w:t>,</w:t>
      </w:r>
      <w:r w:rsidR="00F77246" w:rsidRPr="005101FA">
        <w:rPr>
          <w:rFonts w:ascii="Times New Roman" w:hAnsi="Times New Roman" w:cs="Times New Roman"/>
          <w:sz w:val="24"/>
          <w:szCs w:val="24"/>
        </w:rPr>
        <w:t xml:space="preserve"> and programs in the COE have an expectation of service through participation in unit meetings, licensure/master’s meetings, an</w:t>
      </w:r>
      <w:r w:rsidR="0088182A" w:rsidRPr="005101FA">
        <w:rPr>
          <w:rFonts w:ascii="Times New Roman" w:hAnsi="Times New Roman" w:cs="Times New Roman"/>
          <w:sz w:val="24"/>
          <w:szCs w:val="24"/>
        </w:rPr>
        <w:t>d</w:t>
      </w:r>
      <w:r w:rsidR="006A3AEE">
        <w:rPr>
          <w:rFonts w:ascii="Times New Roman" w:hAnsi="Times New Roman" w:cs="Times New Roman"/>
          <w:sz w:val="24"/>
          <w:szCs w:val="24"/>
        </w:rPr>
        <w:t xml:space="preserve"> college or </w:t>
      </w:r>
      <w:r w:rsidR="0088182A" w:rsidRPr="005101FA">
        <w:rPr>
          <w:rFonts w:ascii="Times New Roman" w:hAnsi="Times New Roman" w:cs="Times New Roman"/>
          <w:sz w:val="24"/>
          <w:szCs w:val="24"/>
        </w:rPr>
        <w:t xml:space="preserve">university meetings. </w:t>
      </w:r>
      <w:r w:rsidR="00F77246" w:rsidRPr="005101FA">
        <w:rPr>
          <w:rFonts w:ascii="Times New Roman" w:hAnsi="Times New Roman" w:cs="Times New Roman"/>
          <w:i/>
          <w:sz w:val="24"/>
          <w:szCs w:val="24"/>
        </w:rPr>
        <w:t xml:space="preserve">As a result, a .10 assignment of institutional service is to be considered typical in </w:t>
      </w:r>
      <w:r w:rsidR="006A3AEE">
        <w:rPr>
          <w:rFonts w:ascii="Times New Roman" w:hAnsi="Times New Roman" w:cs="Times New Roman"/>
          <w:i/>
          <w:sz w:val="24"/>
          <w:szCs w:val="24"/>
        </w:rPr>
        <w:t xml:space="preserve">full-time (1.0 FTE) </w:t>
      </w:r>
      <w:r w:rsidR="00073577" w:rsidRPr="005101FA">
        <w:rPr>
          <w:rFonts w:ascii="Times New Roman" w:hAnsi="Times New Roman" w:cs="Times New Roman"/>
          <w:i/>
          <w:sz w:val="24"/>
          <w:szCs w:val="24"/>
        </w:rPr>
        <w:t xml:space="preserve">position </w:t>
      </w:r>
      <w:r w:rsidR="00F77246" w:rsidRPr="005101FA">
        <w:rPr>
          <w:rFonts w:ascii="Times New Roman" w:hAnsi="Times New Roman" w:cs="Times New Roman"/>
          <w:i/>
          <w:sz w:val="24"/>
          <w:szCs w:val="24"/>
        </w:rPr>
        <w:t xml:space="preserve">descriptions </w:t>
      </w:r>
      <w:r w:rsidR="006A3AEE">
        <w:rPr>
          <w:rFonts w:ascii="Times New Roman" w:hAnsi="Times New Roman" w:cs="Times New Roman"/>
          <w:i/>
          <w:sz w:val="24"/>
          <w:szCs w:val="24"/>
        </w:rPr>
        <w:t>in</w:t>
      </w:r>
      <w:r w:rsidR="00F77246" w:rsidRPr="005101FA">
        <w:rPr>
          <w:rFonts w:ascii="Times New Roman" w:hAnsi="Times New Roman" w:cs="Times New Roman"/>
          <w:i/>
          <w:sz w:val="24"/>
          <w:szCs w:val="24"/>
        </w:rPr>
        <w:t xml:space="preserve"> the COE.</w:t>
      </w:r>
      <w:r w:rsidR="00F77246" w:rsidRPr="005101FA">
        <w:rPr>
          <w:rFonts w:ascii="Times New Roman" w:hAnsi="Times New Roman" w:cs="Times New Roman"/>
          <w:sz w:val="24"/>
          <w:szCs w:val="24"/>
        </w:rPr>
        <w:t xml:space="preserve"> </w:t>
      </w:r>
      <w:r w:rsidR="006A3AEE">
        <w:rPr>
          <w:rFonts w:ascii="Times New Roman" w:hAnsi="Times New Roman" w:cs="Times New Roman"/>
          <w:sz w:val="24"/>
          <w:szCs w:val="24"/>
        </w:rPr>
        <w:t>For faculty who are retained at less than 1.0 FTE, it is highly recommended that a service component be included in the contractual definition of their position, but no numerical guidelines are provided</w:t>
      </w:r>
      <w:r w:rsidR="007A04A4">
        <w:rPr>
          <w:rFonts w:ascii="Times New Roman" w:hAnsi="Times New Roman" w:cs="Times New Roman"/>
          <w:sz w:val="24"/>
          <w:szCs w:val="24"/>
        </w:rPr>
        <w:t xml:space="preserve"> by this policy</w:t>
      </w:r>
      <w:r w:rsidR="006A3AEE">
        <w:rPr>
          <w:rFonts w:ascii="Times New Roman" w:hAnsi="Times New Roman" w:cs="Times New Roman"/>
          <w:sz w:val="24"/>
          <w:szCs w:val="24"/>
        </w:rPr>
        <w:t xml:space="preserve">. </w:t>
      </w:r>
      <w:r w:rsidR="0088182A" w:rsidRPr="005101FA">
        <w:rPr>
          <w:rFonts w:ascii="Times New Roman" w:hAnsi="Times New Roman" w:cs="Times New Roman"/>
          <w:sz w:val="24"/>
          <w:szCs w:val="24"/>
        </w:rPr>
        <w:t xml:space="preserve">Additional service </w:t>
      </w:r>
      <w:r w:rsidR="0088182A" w:rsidRPr="005101FA">
        <w:rPr>
          <w:rFonts w:ascii="Times New Roman" w:hAnsi="Times New Roman" w:cs="Times New Roman"/>
          <w:i/>
          <w:sz w:val="24"/>
          <w:szCs w:val="24"/>
        </w:rPr>
        <w:t>may</w:t>
      </w:r>
      <w:r w:rsidR="0088182A" w:rsidRPr="005101FA">
        <w:rPr>
          <w:rFonts w:ascii="Times New Roman" w:hAnsi="Times New Roman" w:cs="Times New Roman"/>
          <w:sz w:val="24"/>
          <w:szCs w:val="24"/>
        </w:rPr>
        <w:t xml:space="preserve"> be requested and assigned by unit administrators and supervisors</w:t>
      </w:r>
      <w:r w:rsidR="0012199D">
        <w:rPr>
          <w:rFonts w:ascii="Times New Roman" w:hAnsi="Times New Roman" w:cs="Times New Roman"/>
          <w:sz w:val="24"/>
          <w:szCs w:val="24"/>
        </w:rPr>
        <w:t>. I</w:t>
      </w:r>
      <w:r w:rsidR="0088182A" w:rsidRPr="005101FA">
        <w:rPr>
          <w:rFonts w:ascii="Times New Roman" w:hAnsi="Times New Roman" w:cs="Times New Roman"/>
          <w:sz w:val="24"/>
          <w:szCs w:val="24"/>
        </w:rPr>
        <w:t>n such cases, FTE may be assigned as commensurate with role expectations.</w:t>
      </w:r>
      <w:r w:rsidR="004050C2">
        <w:rPr>
          <w:rFonts w:ascii="Times New Roman" w:hAnsi="Times New Roman" w:cs="Times New Roman"/>
          <w:sz w:val="24"/>
          <w:szCs w:val="24"/>
        </w:rPr>
        <w:t xml:space="preserve"> </w:t>
      </w:r>
      <w:r w:rsidR="004050C2">
        <w:rPr>
          <w:rFonts w:ascii="Times New Roman" w:hAnsi="Times New Roman"/>
          <w:sz w:val="24"/>
          <w:szCs w:val="24"/>
        </w:rPr>
        <w:t>Service with the United Academics -UO would also count as service to the Libraries and University, if that service is</w:t>
      </w:r>
      <w:r w:rsidR="0012199D">
        <w:rPr>
          <w:rFonts w:ascii="Times New Roman" w:hAnsi="Times New Roman"/>
          <w:sz w:val="24"/>
          <w:szCs w:val="24"/>
        </w:rPr>
        <w:t xml:space="preserve"> (a</w:t>
      </w:r>
      <w:r w:rsidR="004050C2">
        <w:rPr>
          <w:rFonts w:ascii="Times New Roman" w:hAnsi="Times New Roman"/>
          <w:sz w:val="24"/>
          <w:szCs w:val="24"/>
        </w:rPr>
        <w:t>) provided in a defined</w:t>
      </w:r>
      <w:r w:rsidR="0012199D">
        <w:rPr>
          <w:rFonts w:ascii="Times New Roman" w:hAnsi="Times New Roman"/>
          <w:sz w:val="24"/>
          <w:szCs w:val="24"/>
        </w:rPr>
        <w:t xml:space="preserve"> or formal capacity (</w:t>
      </w:r>
      <w:r w:rsidR="004050C2">
        <w:rPr>
          <w:rFonts w:ascii="Times New Roman" w:hAnsi="Times New Roman"/>
          <w:sz w:val="24"/>
          <w:szCs w:val="24"/>
        </w:rPr>
        <w:t>e.g., as steward, as an elec</w:t>
      </w:r>
      <w:r w:rsidR="0012199D">
        <w:rPr>
          <w:rFonts w:ascii="Times New Roman" w:hAnsi="Times New Roman"/>
          <w:sz w:val="24"/>
          <w:szCs w:val="24"/>
        </w:rPr>
        <w:t>ted member of the union council), (b</w:t>
      </w:r>
      <w:r w:rsidR="004050C2">
        <w:rPr>
          <w:rFonts w:ascii="Times New Roman" w:hAnsi="Times New Roman"/>
          <w:sz w:val="24"/>
          <w:szCs w:val="24"/>
        </w:rPr>
        <w:t>) related to th</w:t>
      </w:r>
      <w:r w:rsidR="0012199D">
        <w:rPr>
          <w:rFonts w:ascii="Times New Roman" w:hAnsi="Times New Roman"/>
          <w:sz w:val="24"/>
          <w:szCs w:val="24"/>
        </w:rPr>
        <w:t>e UO’s business or concerns</w:t>
      </w:r>
      <w:r w:rsidR="006A3AEE">
        <w:rPr>
          <w:rFonts w:ascii="Times New Roman" w:hAnsi="Times New Roman"/>
          <w:sz w:val="24"/>
          <w:szCs w:val="24"/>
        </w:rPr>
        <w:t>,</w:t>
      </w:r>
      <w:r w:rsidR="0012199D">
        <w:rPr>
          <w:rFonts w:ascii="Times New Roman" w:hAnsi="Times New Roman"/>
          <w:sz w:val="24"/>
          <w:szCs w:val="24"/>
        </w:rPr>
        <w:t xml:space="preserve"> and/or (c</w:t>
      </w:r>
      <w:r w:rsidR="004050C2">
        <w:rPr>
          <w:rFonts w:ascii="Times New Roman" w:hAnsi="Times New Roman"/>
          <w:sz w:val="24"/>
          <w:szCs w:val="24"/>
        </w:rPr>
        <w:t xml:space="preserve">) not already </w:t>
      </w:r>
      <w:r w:rsidR="004050C2">
        <w:rPr>
          <w:rFonts w:ascii="Times New Roman" w:hAnsi="Times New Roman"/>
          <w:color w:val="000000"/>
          <w:sz w:val="24"/>
          <w:szCs w:val="24"/>
        </w:rPr>
        <w:t>compensated with release time as described in the CBA.</w:t>
      </w:r>
      <w:r w:rsidR="006A3AEE">
        <w:rPr>
          <w:rFonts w:ascii="Times New Roman" w:hAnsi="Times New Roman"/>
          <w:color w:val="000000"/>
          <w:sz w:val="24"/>
          <w:szCs w:val="24"/>
        </w:rPr>
        <w:t xml:space="preserve"> G</w:t>
      </w:r>
      <w:r w:rsidR="006A3AEE">
        <w:rPr>
          <w:rFonts w:ascii="Times New Roman" w:hAnsi="Times New Roman" w:cs="Times New Roman"/>
          <w:sz w:val="24"/>
          <w:szCs w:val="24"/>
        </w:rPr>
        <w:t>iven the variety in service activities, both in terms of the specific activities undertaken and the time require</w:t>
      </w:r>
      <w:r w:rsidR="005313B6">
        <w:rPr>
          <w:rFonts w:ascii="Times New Roman" w:hAnsi="Times New Roman" w:cs="Times New Roman"/>
          <w:sz w:val="24"/>
          <w:szCs w:val="24"/>
        </w:rPr>
        <w:t>d</w:t>
      </w:r>
      <w:r w:rsidR="006A3AEE">
        <w:rPr>
          <w:rFonts w:ascii="Times New Roman" w:hAnsi="Times New Roman" w:cs="Times New Roman"/>
          <w:sz w:val="24"/>
          <w:szCs w:val="24"/>
        </w:rPr>
        <w:t xml:space="preserve"> for these activities, the FTE calculator provides a basic framework to guide conversations between faculty and </w:t>
      </w:r>
      <w:r w:rsidR="006A3AEE" w:rsidRPr="005101FA">
        <w:rPr>
          <w:rFonts w:ascii="Times New Roman" w:hAnsi="Times New Roman" w:cs="Times New Roman"/>
          <w:sz w:val="24"/>
          <w:szCs w:val="24"/>
        </w:rPr>
        <w:t>unit administrators</w:t>
      </w:r>
      <w:r w:rsidR="006A3AEE">
        <w:rPr>
          <w:rFonts w:ascii="Times New Roman" w:hAnsi="Times New Roman" w:cs="Times New Roman"/>
          <w:sz w:val="24"/>
          <w:szCs w:val="24"/>
        </w:rPr>
        <w:t>/s</w:t>
      </w:r>
      <w:r w:rsidR="006A3AEE" w:rsidRPr="005101FA">
        <w:rPr>
          <w:rFonts w:ascii="Times New Roman" w:hAnsi="Times New Roman" w:cs="Times New Roman"/>
          <w:sz w:val="24"/>
          <w:szCs w:val="24"/>
        </w:rPr>
        <w:t>upervisors</w:t>
      </w:r>
      <w:r w:rsidR="0012199D">
        <w:rPr>
          <w:rFonts w:ascii="Times New Roman" w:hAnsi="Times New Roman" w:cs="Times New Roman"/>
          <w:sz w:val="24"/>
          <w:szCs w:val="24"/>
        </w:rPr>
        <w:t xml:space="preserve"> but should not be used as the authoritative source for determining FTE associated with service</w:t>
      </w:r>
      <w:r w:rsidR="006A3AEE">
        <w:rPr>
          <w:rFonts w:ascii="Times New Roman" w:hAnsi="Times New Roman" w:cs="Times New Roman"/>
          <w:sz w:val="24"/>
          <w:szCs w:val="24"/>
        </w:rPr>
        <w:t>.</w:t>
      </w:r>
    </w:p>
    <w:p w14:paraId="1EC0A25F" w14:textId="77777777" w:rsidR="003830C6" w:rsidRPr="005101FA" w:rsidRDefault="0088182A" w:rsidP="003830C6">
      <w:pPr>
        <w:ind w:firstLine="720"/>
        <w:rPr>
          <w:rFonts w:ascii="Times New Roman" w:hAnsi="Times New Roman" w:cs="Times New Roman"/>
          <w:b/>
          <w:sz w:val="24"/>
          <w:szCs w:val="24"/>
        </w:rPr>
      </w:pPr>
      <w:r w:rsidRPr="005101FA">
        <w:rPr>
          <w:rFonts w:ascii="Times New Roman" w:hAnsi="Times New Roman" w:cs="Times New Roman"/>
          <w:b/>
          <w:sz w:val="24"/>
          <w:szCs w:val="24"/>
        </w:rPr>
        <w:t xml:space="preserve"> </w:t>
      </w:r>
      <w:proofErr w:type="gramStart"/>
      <w:r w:rsidR="00A52E48">
        <w:rPr>
          <w:rFonts w:ascii="Times New Roman" w:hAnsi="Times New Roman" w:cs="Times New Roman"/>
          <w:b/>
          <w:sz w:val="24"/>
          <w:szCs w:val="24"/>
        </w:rPr>
        <w:t>(iv)</w:t>
      </w:r>
      <w:r w:rsidR="003830C6" w:rsidRPr="005101FA">
        <w:rPr>
          <w:rFonts w:ascii="Times New Roman" w:hAnsi="Times New Roman" w:cs="Times New Roman"/>
          <w:b/>
          <w:sz w:val="24"/>
          <w:szCs w:val="24"/>
        </w:rPr>
        <w:t xml:space="preserve"> </w:t>
      </w:r>
      <w:r w:rsidR="00F77246" w:rsidRPr="005101FA">
        <w:rPr>
          <w:rFonts w:ascii="Times New Roman" w:hAnsi="Times New Roman" w:cs="Times New Roman"/>
          <w:b/>
          <w:sz w:val="24"/>
          <w:szCs w:val="24"/>
        </w:rPr>
        <w:t>Administrative</w:t>
      </w:r>
      <w:proofErr w:type="gramEnd"/>
      <w:r w:rsidR="00F77246" w:rsidRPr="005101FA">
        <w:rPr>
          <w:rFonts w:ascii="Times New Roman" w:hAnsi="Times New Roman" w:cs="Times New Roman"/>
          <w:b/>
          <w:sz w:val="24"/>
          <w:szCs w:val="24"/>
        </w:rPr>
        <w:t xml:space="preserve"> Activity</w:t>
      </w:r>
    </w:p>
    <w:p w14:paraId="5F21DEE4" w14:textId="77777777" w:rsidR="00F77246" w:rsidRPr="005101FA" w:rsidRDefault="003830C6" w:rsidP="00BE7753">
      <w:pPr>
        <w:ind w:left="720"/>
        <w:rPr>
          <w:rFonts w:ascii="Times New Roman" w:hAnsi="Times New Roman" w:cs="Times New Roman"/>
          <w:sz w:val="24"/>
          <w:szCs w:val="24"/>
        </w:rPr>
      </w:pPr>
      <w:r w:rsidRPr="005101FA">
        <w:rPr>
          <w:rFonts w:ascii="Times New Roman" w:hAnsi="Times New Roman" w:cs="Times New Roman"/>
          <w:sz w:val="24"/>
          <w:szCs w:val="24"/>
        </w:rPr>
        <w:t>In some cases, CNTTF and NTTF will be asked to serve in administrative roles within the university, college, department, or program.</w:t>
      </w:r>
      <w:r w:rsidR="00BD453B" w:rsidRPr="005101FA">
        <w:rPr>
          <w:rFonts w:ascii="Times New Roman" w:hAnsi="Times New Roman" w:cs="Times New Roman"/>
          <w:sz w:val="24"/>
          <w:szCs w:val="24"/>
        </w:rPr>
        <w:t xml:space="preserve"> Such roles include, but are not limited to, Associate or Assistant Dean, Department Head, Program Director, Program Coordinator, </w:t>
      </w:r>
      <w:r w:rsidR="008949D6" w:rsidRPr="005101FA">
        <w:rPr>
          <w:rFonts w:ascii="Times New Roman" w:hAnsi="Times New Roman" w:cs="Times New Roman"/>
          <w:sz w:val="24"/>
          <w:szCs w:val="24"/>
        </w:rPr>
        <w:t xml:space="preserve">Clinical Director, </w:t>
      </w:r>
      <w:r w:rsidR="00BD453B" w:rsidRPr="005101FA">
        <w:rPr>
          <w:rFonts w:ascii="Times New Roman" w:hAnsi="Times New Roman" w:cs="Times New Roman"/>
          <w:sz w:val="24"/>
          <w:szCs w:val="24"/>
        </w:rPr>
        <w:t xml:space="preserve">and other administrative </w:t>
      </w:r>
      <w:r w:rsidR="0012199D">
        <w:rPr>
          <w:rFonts w:ascii="Times New Roman" w:hAnsi="Times New Roman" w:cs="Times New Roman"/>
          <w:sz w:val="24"/>
          <w:szCs w:val="24"/>
        </w:rPr>
        <w:t xml:space="preserve">roles </w:t>
      </w:r>
      <w:r w:rsidR="00BD453B" w:rsidRPr="005101FA">
        <w:rPr>
          <w:rFonts w:ascii="Times New Roman" w:hAnsi="Times New Roman" w:cs="Times New Roman"/>
          <w:sz w:val="24"/>
          <w:szCs w:val="24"/>
        </w:rPr>
        <w:t xml:space="preserve">within departments, the COE, or the University. Workload and professional responsibilities for these roles </w:t>
      </w:r>
      <w:r w:rsidR="008949D6" w:rsidRPr="005101FA">
        <w:rPr>
          <w:rFonts w:ascii="Times New Roman" w:hAnsi="Times New Roman" w:cs="Times New Roman"/>
          <w:sz w:val="24"/>
          <w:szCs w:val="24"/>
        </w:rPr>
        <w:t>are</w:t>
      </w:r>
      <w:r w:rsidR="00BD453B" w:rsidRPr="005101FA">
        <w:rPr>
          <w:rFonts w:ascii="Times New Roman" w:hAnsi="Times New Roman" w:cs="Times New Roman"/>
          <w:sz w:val="24"/>
          <w:szCs w:val="24"/>
        </w:rPr>
        <w:t xml:space="preserve"> determined by </w:t>
      </w:r>
      <w:r w:rsidR="00BD453B" w:rsidRPr="005101FA">
        <w:rPr>
          <w:rFonts w:ascii="Times New Roman" w:hAnsi="Times New Roman" w:cs="Times New Roman"/>
          <w:sz w:val="24"/>
          <w:szCs w:val="24"/>
        </w:rPr>
        <w:lastRenderedPageBreak/>
        <w:t xml:space="preserve">the </w:t>
      </w:r>
      <w:r w:rsidR="008949D6" w:rsidRPr="005101FA">
        <w:rPr>
          <w:rFonts w:ascii="Times New Roman" w:hAnsi="Times New Roman" w:cs="Times New Roman"/>
          <w:sz w:val="24"/>
          <w:szCs w:val="24"/>
        </w:rPr>
        <w:t xml:space="preserve">program </w:t>
      </w:r>
      <w:r w:rsidR="00BD453B" w:rsidRPr="005101FA">
        <w:rPr>
          <w:rFonts w:ascii="Times New Roman" w:hAnsi="Times New Roman" w:cs="Times New Roman"/>
          <w:sz w:val="24"/>
          <w:szCs w:val="24"/>
        </w:rPr>
        <w:t>administrator</w:t>
      </w:r>
      <w:r w:rsidR="00F4099E" w:rsidRPr="005101FA">
        <w:rPr>
          <w:rFonts w:ascii="Times New Roman" w:hAnsi="Times New Roman" w:cs="Times New Roman"/>
          <w:sz w:val="24"/>
          <w:szCs w:val="24"/>
        </w:rPr>
        <w:t xml:space="preserve"> and </w:t>
      </w:r>
      <w:r w:rsidR="0012199D">
        <w:rPr>
          <w:rFonts w:ascii="Times New Roman" w:hAnsi="Times New Roman" w:cs="Times New Roman"/>
          <w:sz w:val="24"/>
          <w:szCs w:val="24"/>
        </w:rPr>
        <w:t xml:space="preserve">must be </w:t>
      </w:r>
      <w:r w:rsidR="00F4099E" w:rsidRPr="005101FA">
        <w:rPr>
          <w:rFonts w:ascii="Times New Roman" w:hAnsi="Times New Roman" w:cs="Times New Roman"/>
          <w:sz w:val="24"/>
          <w:szCs w:val="24"/>
        </w:rPr>
        <w:t>reflected in the position description.</w:t>
      </w:r>
      <w:r w:rsidR="006A3AEE">
        <w:rPr>
          <w:rFonts w:ascii="Times New Roman" w:hAnsi="Times New Roman" w:cs="Times New Roman"/>
          <w:sz w:val="24"/>
          <w:szCs w:val="24"/>
        </w:rPr>
        <w:t xml:space="preserve"> </w:t>
      </w:r>
      <w:r w:rsidR="006A3AEE">
        <w:rPr>
          <w:rFonts w:ascii="Times New Roman" w:hAnsi="Times New Roman"/>
          <w:color w:val="000000"/>
          <w:sz w:val="24"/>
          <w:szCs w:val="24"/>
        </w:rPr>
        <w:t>G</w:t>
      </w:r>
      <w:r w:rsidR="0012199D">
        <w:rPr>
          <w:rFonts w:ascii="Times New Roman" w:hAnsi="Times New Roman" w:cs="Times New Roman"/>
          <w:sz w:val="24"/>
          <w:szCs w:val="24"/>
        </w:rPr>
        <w:t>iven the variety of</w:t>
      </w:r>
      <w:r w:rsidR="006A3AEE">
        <w:rPr>
          <w:rFonts w:ascii="Times New Roman" w:hAnsi="Times New Roman" w:cs="Times New Roman"/>
          <w:sz w:val="24"/>
          <w:szCs w:val="24"/>
        </w:rPr>
        <w:t xml:space="preserve"> administration activities, both in terms of the specific activities undertaken and the time require</w:t>
      </w:r>
      <w:r w:rsidR="005313B6">
        <w:rPr>
          <w:rFonts w:ascii="Times New Roman" w:hAnsi="Times New Roman" w:cs="Times New Roman"/>
          <w:sz w:val="24"/>
          <w:szCs w:val="24"/>
        </w:rPr>
        <w:t>d</w:t>
      </w:r>
      <w:r w:rsidR="006A3AEE">
        <w:rPr>
          <w:rFonts w:ascii="Times New Roman" w:hAnsi="Times New Roman" w:cs="Times New Roman"/>
          <w:sz w:val="24"/>
          <w:szCs w:val="24"/>
        </w:rPr>
        <w:t xml:space="preserve"> for these activities, the FTE calculator only provides a basic framework to guide conversations between faculty and </w:t>
      </w:r>
      <w:r w:rsidR="006A3AEE" w:rsidRPr="005101FA">
        <w:rPr>
          <w:rFonts w:ascii="Times New Roman" w:hAnsi="Times New Roman" w:cs="Times New Roman"/>
          <w:sz w:val="24"/>
          <w:szCs w:val="24"/>
        </w:rPr>
        <w:t>unit administrators</w:t>
      </w:r>
      <w:r w:rsidR="006A3AEE">
        <w:rPr>
          <w:rFonts w:ascii="Times New Roman" w:hAnsi="Times New Roman" w:cs="Times New Roman"/>
          <w:sz w:val="24"/>
          <w:szCs w:val="24"/>
        </w:rPr>
        <w:t>/s</w:t>
      </w:r>
      <w:r w:rsidR="006A3AEE" w:rsidRPr="005101FA">
        <w:rPr>
          <w:rFonts w:ascii="Times New Roman" w:hAnsi="Times New Roman" w:cs="Times New Roman"/>
          <w:sz w:val="24"/>
          <w:szCs w:val="24"/>
        </w:rPr>
        <w:t>upervisors</w:t>
      </w:r>
      <w:r w:rsidR="0012199D">
        <w:rPr>
          <w:rFonts w:ascii="Times New Roman" w:hAnsi="Times New Roman" w:cs="Times New Roman"/>
          <w:sz w:val="24"/>
          <w:szCs w:val="24"/>
        </w:rPr>
        <w:t xml:space="preserve"> </w:t>
      </w:r>
      <w:r w:rsidR="00A02C2E">
        <w:rPr>
          <w:rFonts w:ascii="Times New Roman" w:hAnsi="Times New Roman" w:cs="Times New Roman"/>
          <w:sz w:val="24"/>
          <w:szCs w:val="24"/>
        </w:rPr>
        <w:t>but should not be used as the authoritative source for determining FTE associated with administration.</w:t>
      </w:r>
    </w:p>
    <w:p w14:paraId="3170BC80" w14:textId="77777777" w:rsidR="002A49DC" w:rsidRPr="005101FA" w:rsidRDefault="006077CB" w:rsidP="0088182A">
      <w:pPr>
        <w:pStyle w:val="NoSpacing"/>
        <w:tabs>
          <w:tab w:val="left" w:pos="0"/>
        </w:tabs>
        <w:ind w:firstLine="360"/>
        <w:rPr>
          <w:rFonts w:ascii="Times New Roman" w:hAnsi="Times New Roman" w:cs="Times New Roman"/>
          <w:sz w:val="24"/>
          <w:szCs w:val="24"/>
        </w:rPr>
      </w:pPr>
      <w:r w:rsidRPr="005101FA">
        <w:rPr>
          <w:rFonts w:ascii="Times New Roman" w:hAnsi="Times New Roman" w:cs="Times New Roman"/>
          <w:b/>
          <w:sz w:val="24"/>
          <w:szCs w:val="24"/>
        </w:rPr>
        <w:t>S</w:t>
      </w:r>
      <w:r w:rsidR="003830C6" w:rsidRPr="005101FA">
        <w:rPr>
          <w:rFonts w:ascii="Times New Roman" w:hAnsi="Times New Roman" w:cs="Times New Roman"/>
          <w:b/>
          <w:sz w:val="24"/>
          <w:szCs w:val="24"/>
        </w:rPr>
        <w:t>ection 4</w:t>
      </w:r>
      <w:r w:rsidR="002435C0" w:rsidRPr="005101FA">
        <w:rPr>
          <w:rFonts w:ascii="Times New Roman" w:hAnsi="Times New Roman" w:cs="Times New Roman"/>
          <w:b/>
          <w:sz w:val="24"/>
          <w:szCs w:val="24"/>
        </w:rPr>
        <w:t>. The Position Description</w:t>
      </w:r>
    </w:p>
    <w:p w14:paraId="4CFC5503" w14:textId="77777777" w:rsidR="002A49DC" w:rsidRPr="005101FA" w:rsidRDefault="002A49DC" w:rsidP="002A49DC">
      <w:pPr>
        <w:pStyle w:val="NoSpacing"/>
        <w:tabs>
          <w:tab w:val="left" w:pos="360"/>
          <w:tab w:val="left" w:pos="540"/>
        </w:tabs>
        <w:rPr>
          <w:rFonts w:ascii="Times New Roman" w:hAnsi="Times New Roman" w:cs="Times New Roman"/>
          <w:sz w:val="24"/>
          <w:szCs w:val="24"/>
        </w:rPr>
      </w:pPr>
    </w:p>
    <w:p w14:paraId="4F2E32BD" w14:textId="4544A43B" w:rsidR="00640C00" w:rsidRPr="005101FA" w:rsidRDefault="00640C00" w:rsidP="00640C00">
      <w:pPr>
        <w:pStyle w:val="NoSpacing"/>
        <w:ind w:firstLine="720"/>
        <w:rPr>
          <w:rFonts w:ascii="Times New Roman" w:hAnsi="Times New Roman" w:cs="Times New Roman"/>
          <w:b/>
          <w:sz w:val="24"/>
          <w:szCs w:val="24"/>
        </w:rPr>
      </w:pPr>
      <w:r w:rsidRPr="005101FA">
        <w:rPr>
          <w:rFonts w:ascii="Times New Roman" w:hAnsi="Times New Roman" w:cs="Times New Roman"/>
          <w:b/>
          <w:sz w:val="24"/>
          <w:szCs w:val="24"/>
        </w:rPr>
        <w:t>(</w:t>
      </w:r>
      <w:proofErr w:type="spellStart"/>
      <w:r w:rsidRPr="005101FA">
        <w:rPr>
          <w:rFonts w:ascii="Times New Roman" w:hAnsi="Times New Roman" w:cs="Times New Roman"/>
          <w:b/>
          <w:sz w:val="24"/>
          <w:szCs w:val="24"/>
        </w:rPr>
        <w:t>i</w:t>
      </w:r>
      <w:proofErr w:type="spellEnd"/>
      <w:r w:rsidRPr="005101FA">
        <w:rPr>
          <w:rFonts w:ascii="Times New Roman" w:hAnsi="Times New Roman" w:cs="Times New Roman"/>
          <w:b/>
          <w:sz w:val="24"/>
          <w:szCs w:val="24"/>
        </w:rPr>
        <w:t xml:space="preserve">) </w:t>
      </w:r>
      <w:r>
        <w:rPr>
          <w:rFonts w:ascii="Times New Roman" w:hAnsi="Times New Roman" w:cs="Times New Roman"/>
          <w:b/>
          <w:sz w:val="24"/>
          <w:szCs w:val="24"/>
        </w:rPr>
        <w:t>Initial Development</w:t>
      </w:r>
    </w:p>
    <w:p w14:paraId="3A5D5ED1" w14:textId="77777777" w:rsidR="00640C00" w:rsidRDefault="00640C00" w:rsidP="0088182A">
      <w:pPr>
        <w:pStyle w:val="NoSpacing"/>
        <w:tabs>
          <w:tab w:val="left" w:pos="360"/>
          <w:tab w:val="left" w:pos="540"/>
        </w:tabs>
        <w:ind w:left="720"/>
        <w:rPr>
          <w:rFonts w:ascii="Times New Roman" w:hAnsi="Times New Roman" w:cs="Times New Roman"/>
          <w:sz w:val="24"/>
          <w:szCs w:val="24"/>
        </w:rPr>
      </w:pPr>
    </w:p>
    <w:p w14:paraId="07563E1E" w14:textId="61327EE6" w:rsidR="00844393" w:rsidRDefault="0088182A" w:rsidP="0088182A">
      <w:pPr>
        <w:pStyle w:val="NoSpacing"/>
        <w:tabs>
          <w:tab w:val="left" w:pos="360"/>
          <w:tab w:val="left" w:pos="540"/>
        </w:tabs>
        <w:ind w:left="720"/>
        <w:rPr>
          <w:rFonts w:ascii="Times New Roman" w:hAnsi="Times New Roman" w:cs="Times New Roman"/>
          <w:sz w:val="24"/>
          <w:szCs w:val="24"/>
        </w:rPr>
      </w:pPr>
      <w:r w:rsidRPr="005101FA">
        <w:rPr>
          <w:rFonts w:ascii="Times New Roman" w:hAnsi="Times New Roman" w:cs="Times New Roman"/>
          <w:sz w:val="24"/>
          <w:szCs w:val="24"/>
        </w:rPr>
        <w:t>To the maximum extent possible, workload and professional responsibilities must be reflected in e</w:t>
      </w:r>
      <w:r w:rsidR="002435C0" w:rsidRPr="005101FA">
        <w:rPr>
          <w:rFonts w:ascii="Times New Roman" w:hAnsi="Times New Roman" w:cs="Times New Roman"/>
          <w:sz w:val="24"/>
          <w:szCs w:val="24"/>
        </w:rPr>
        <w:t>ach faculty member’s position description</w:t>
      </w:r>
      <w:r w:rsidR="00210C6A" w:rsidRPr="005101FA">
        <w:rPr>
          <w:rFonts w:ascii="Times New Roman" w:hAnsi="Times New Roman" w:cs="Times New Roman"/>
          <w:sz w:val="24"/>
          <w:szCs w:val="24"/>
        </w:rPr>
        <w:t xml:space="preserve">. </w:t>
      </w:r>
      <w:r w:rsidRPr="005101FA">
        <w:rPr>
          <w:rFonts w:ascii="Times New Roman" w:hAnsi="Times New Roman" w:cs="Times New Roman"/>
          <w:sz w:val="24"/>
          <w:szCs w:val="24"/>
        </w:rPr>
        <w:t>The position description provides an overview of roles and responsibilities associated with each position along with the anticipated FTE associated with these responsibilities</w:t>
      </w:r>
      <w:r w:rsidR="002435C0" w:rsidRPr="005101FA">
        <w:rPr>
          <w:rFonts w:ascii="Times New Roman" w:hAnsi="Times New Roman" w:cs="Times New Roman"/>
          <w:sz w:val="24"/>
          <w:szCs w:val="24"/>
        </w:rPr>
        <w:t xml:space="preserve"> in the areas of instruction</w:t>
      </w:r>
      <w:r w:rsidR="00306B1E">
        <w:rPr>
          <w:rFonts w:ascii="Times New Roman" w:hAnsi="Times New Roman" w:cs="Times New Roman"/>
          <w:sz w:val="24"/>
          <w:szCs w:val="24"/>
        </w:rPr>
        <w:t>, scholarship</w:t>
      </w:r>
      <w:r w:rsidR="002435C0" w:rsidRPr="005101FA">
        <w:rPr>
          <w:rFonts w:ascii="Times New Roman" w:hAnsi="Times New Roman" w:cs="Times New Roman"/>
          <w:sz w:val="24"/>
          <w:szCs w:val="24"/>
        </w:rPr>
        <w:t xml:space="preserve">, service, and administration. All CNTTF and NTTF </w:t>
      </w:r>
      <w:r w:rsidR="002435C0" w:rsidRPr="005101FA">
        <w:rPr>
          <w:rFonts w:ascii="Times New Roman" w:hAnsi="Times New Roman" w:cs="Times New Roman"/>
          <w:i/>
          <w:sz w:val="24"/>
          <w:szCs w:val="24"/>
        </w:rPr>
        <w:t>must</w:t>
      </w:r>
      <w:r w:rsidR="002435C0" w:rsidRPr="005101FA">
        <w:rPr>
          <w:rFonts w:ascii="Times New Roman" w:hAnsi="Times New Roman" w:cs="Times New Roman"/>
          <w:sz w:val="24"/>
          <w:szCs w:val="24"/>
        </w:rPr>
        <w:t xml:space="preserve"> have a position description and th</w:t>
      </w:r>
      <w:r w:rsidR="003A539D" w:rsidRPr="005101FA">
        <w:rPr>
          <w:rFonts w:ascii="Times New Roman" w:hAnsi="Times New Roman" w:cs="Times New Roman"/>
          <w:sz w:val="24"/>
          <w:szCs w:val="24"/>
        </w:rPr>
        <w:t>e</w:t>
      </w:r>
      <w:r w:rsidR="002435C0" w:rsidRPr="005101FA">
        <w:rPr>
          <w:rFonts w:ascii="Times New Roman" w:hAnsi="Times New Roman" w:cs="Times New Roman"/>
          <w:sz w:val="24"/>
          <w:szCs w:val="24"/>
        </w:rPr>
        <w:t xml:space="preserve"> description must be included in their perso</w:t>
      </w:r>
      <w:r w:rsidRPr="005101FA">
        <w:rPr>
          <w:rFonts w:ascii="Times New Roman" w:hAnsi="Times New Roman" w:cs="Times New Roman"/>
          <w:sz w:val="24"/>
          <w:szCs w:val="24"/>
        </w:rPr>
        <w:t>nnel file.</w:t>
      </w:r>
      <w:r w:rsidR="00210C6A" w:rsidRPr="005101FA">
        <w:rPr>
          <w:rFonts w:ascii="Times New Roman" w:hAnsi="Times New Roman" w:cs="Times New Roman"/>
          <w:sz w:val="24"/>
          <w:szCs w:val="24"/>
        </w:rPr>
        <w:t xml:space="preserve"> </w:t>
      </w:r>
      <w:r w:rsidR="002435C0" w:rsidRPr="005101FA">
        <w:rPr>
          <w:rFonts w:ascii="Times New Roman" w:hAnsi="Times New Roman" w:cs="Times New Roman"/>
          <w:sz w:val="24"/>
          <w:szCs w:val="24"/>
        </w:rPr>
        <w:t xml:space="preserve">The Department Head, as the designee of the </w:t>
      </w:r>
      <w:r w:rsidRPr="005101FA">
        <w:rPr>
          <w:rFonts w:ascii="Times New Roman" w:hAnsi="Times New Roman" w:cs="Times New Roman"/>
          <w:sz w:val="24"/>
          <w:szCs w:val="24"/>
        </w:rPr>
        <w:t xml:space="preserve">Dean and </w:t>
      </w:r>
      <w:r w:rsidR="002435C0" w:rsidRPr="005101FA">
        <w:rPr>
          <w:rFonts w:ascii="Times New Roman" w:hAnsi="Times New Roman" w:cs="Times New Roman"/>
          <w:sz w:val="24"/>
          <w:szCs w:val="24"/>
        </w:rPr>
        <w:t xml:space="preserve">Provost, should define in writing </w:t>
      </w:r>
      <w:r w:rsidRPr="005101FA">
        <w:rPr>
          <w:rFonts w:ascii="Times New Roman" w:hAnsi="Times New Roman" w:cs="Times New Roman"/>
          <w:sz w:val="24"/>
          <w:szCs w:val="24"/>
        </w:rPr>
        <w:t xml:space="preserve">the </w:t>
      </w:r>
      <w:r w:rsidR="002435C0" w:rsidRPr="005101FA">
        <w:rPr>
          <w:rFonts w:ascii="Times New Roman" w:hAnsi="Times New Roman" w:cs="Times New Roman"/>
          <w:sz w:val="24"/>
          <w:szCs w:val="24"/>
        </w:rPr>
        <w:t xml:space="preserve">proportion of FTE expected to be allocated to teaching, scholarship, </w:t>
      </w:r>
      <w:r w:rsidRPr="005101FA">
        <w:rPr>
          <w:rFonts w:ascii="Times New Roman" w:hAnsi="Times New Roman" w:cs="Times New Roman"/>
          <w:sz w:val="24"/>
          <w:szCs w:val="24"/>
        </w:rPr>
        <w:t>service</w:t>
      </w:r>
      <w:r w:rsidR="00210C6A" w:rsidRPr="005101FA">
        <w:rPr>
          <w:rFonts w:ascii="Times New Roman" w:hAnsi="Times New Roman" w:cs="Times New Roman"/>
          <w:sz w:val="24"/>
          <w:szCs w:val="24"/>
        </w:rPr>
        <w:t>,</w:t>
      </w:r>
      <w:r w:rsidRPr="005101FA">
        <w:rPr>
          <w:rFonts w:ascii="Times New Roman" w:hAnsi="Times New Roman" w:cs="Times New Roman"/>
          <w:sz w:val="24"/>
          <w:szCs w:val="24"/>
        </w:rPr>
        <w:t xml:space="preserve"> and </w:t>
      </w:r>
      <w:r w:rsidR="002435C0" w:rsidRPr="005101FA">
        <w:rPr>
          <w:rFonts w:ascii="Times New Roman" w:hAnsi="Times New Roman" w:cs="Times New Roman"/>
          <w:sz w:val="24"/>
          <w:szCs w:val="24"/>
        </w:rPr>
        <w:t xml:space="preserve">administrative </w:t>
      </w:r>
      <w:r w:rsidR="00210C6A" w:rsidRPr="005101FA">
        <w:rPr>
          <w:rFonts w:ascii="Times New Roman" w:hAnsi="Times New Roman" w:cs="Times New Roman"/>
          <w:sz w:val="24"/>
          <w:szCs w:val="24"/>
        </w:rPr>
        <w:t>activity/</w:t>
      </w:r>
      <w:r w:rsidR="002435C0" w:rsidRPr="005101FA">
        <w:rPr>
          <w:rFonts w:ascii="Times New Roman" w:hAnsi="Times New Roman" w:cs="Times New Roman"/>
          <w:sz w:val="24"/>
          <w:szCs w:val="24"/>
        </w:rPr>
        <w:t>duties</w:t>
      </w:r>
      <w:r w:rsidRPr="005101FA">
        <w:rPr>
          <w:rFonts w:ascii="Times New Roman" w:hAnsi="Times New Roman" w:cs="Times New Roman"/>
          <w:sz w:val="24"/>
          <w:szCs w:val="24"/>
        </w:rPr>
        <w:t>.</w:t>
      </w:r>
      <w:r w:rsidR="00210C6A" w:rsidRPr="005101FA">
        <w:rPr>
          <w:rFonts w:ascii="Times New Roman" w:hAnsi="Times New Roman" w:cs="Times New Roman"/>
          <w:sz w:val="24"/>
          <w:szCs w:val="24"/>
        </w:rPr>
        <w:t xml:space="preserve"> The FTE calculator (described below</w:t>
      </w:r>
      <w:r w:rsidR="001C6500" w:rsidRPr="005101FA">
        <w:rPr>
          <w:rFonts w:ascii="Times New Roman" w:hAnsi="Times New Roman" w:cs="Times New Roman"/>
          <w:sz w:val="24"/>
          <w:szCs w:val="24"/>
        </w:rPr>
        <w:t>) should be used to</w:t>
      </w:r>
      <w:r w:rsidR="006A3AEE">
        <w:rPr>
          <w:rFonts w:ascii="Times New Roman" w:hAnsi="Times New Roman" w:cs="Times New Roman"/>
          <w:sz w:val="24"/>
          <w:szCs w:val="24"/>
        </w:rPr>
        <w:t xml:space="preserve"> translate the position description into a specific FTE allocation</w:t>
      </w:r>
      <w:r w:rsidR="001C6500" w:rsidRPr="005101FA">
        <w:rPr>
          <w:rFonts w:ascii="Times New Roman" w:hAnsi="Times New Roman" w:cs="Times New Roman"/>
          <w:sz w:val="24"/>
          <w:szCs w:val="24"/>
        </w:rPr>
        <w:t>.</w:t>
      </w:r>
      <w:r w:rsidR="00210C6A" w:rsidRPr="005101FA">
        <w:rPr>
          <w:rFonts w:ascii="Times New Roman" w:hAnsi="Times New Roman" w:cs="Times New Roman"/>
          <w:sz w:val="24"/>
          <w:szCs w:val="24"/>
        </w:rPr>
        <w:t xml:space="preserve"> Utilizing the position description template (see Appendix B), position descriptions should be developed at the start of each contract period. Each CNTTF and NTTF mu</w:t>
      </w:r>
      <w:r w:rsidR="00A02C2E">
        <w:rPr>
          <w:rFonts w:ascii="Times New Roman" w:hAnsi="Times New Roman" w:cs="Times New Roman"/>
          <w:sz w:val="24"/>
          <w:szCs w:val="24"/>
        </w:rPr>
        <w:t xml:space="preserve">st have a position description </w:t>
      </w:r>
      <w:r w:rsidR="00210C6A" w:rsidRPr="005101FA">
        <w:rPr>
          <w:rFonts w:ascii="Times New Roman" w:hAnsi="Times New Roman" w:cs="Times New Roman"/>
          <w:sz w:val="24"/>
          <w:szCs w:val="24"/>
        </w:rPr>
        <w:t>within 60 days of the implemen</w:t>
      </w:r>
      <w:r w:rsidR="00844393">
        <w:rPr>
          <w:rFonts w:ascii="Times New Roman" w:hAnsi="Times New Roman" w:cs="Times New Roman"/>
          <w:sz w:val="24"/>
          <w:szCs w:val="24"/>
        </w:rPr>
        <w:t>tation of this policy document</w:t>
      </w:r>
      <w:r w:rsidR="00A02C2E" w:rsidRPr="00A02C2E">
        <w:rPr>
          <w:rFonts w:ascii="Times New Roman" w:hAnsi="Times New Roman" w:cs="Times New Roman"/>
          <w:sz w:val="24"/>
          <w:szCs w:val="24"/>
        </w:rPr>
        <w:t xml:space="preserve"> </w:t>
      </w:r>
      <w:r w:rsidR="00A02C2E">
        <w:rPr>
          <w:rFonts w:ascii="Times New Roman" w:hAnsi="Times New Roman" w:cs="Times New Roman"/>
          <w:sz w:val="24"/>
          <w:szCs w:val="24"/>
        </w:rPr>
        <w:t>regardless of contract period.</w:t>
      </w:r>
    </w:p>
    <w:p w14:paraId="1299B934" w14:textId="77777777" w:rsidR="00844393" w:rsidRDefault="00844393" w:rsidP="0088182A">
      <w:pPr>
        <w:pStyle w:val="NoSpacing"/>
        <w:tabs>
          <w:tab w:val="left" w:pos="360"/>
          <w:tab w:val="left" w:pos="540"/>
        </w:tabs>
        <w:ind w:left="720"/>
        <w:rPr>
          <w:rFonts w:ascii="Times New Roman" w:hAnsi="Times New Roman" w:cs="Times New Roman"/>
          <w:sz w:val="24"/>
          <w:szCs w:val="24"/>
        </w:rPr>
      </w:pPr>
    </w:p>
    <w:p w14:paraId="187C05FB" w14:textId="1E6B7E3C" w:rsidR="00640C00" w:rsidRPr="005101FA" w:rsidRDefault="00640C00" w:rsidP="00640C00">
      <w:pPr>
        <w:pStyle w:val="NoSpacing"/>
        <w:ind w:firstLine="720"/>
        <w:rPr>
          <w:rFonts w:ascii="Times New Roman" w:hAnsi="Times New Roman" w:cs="Times New Roman"/>
          <w:b/>
          <w:sz w:val="24"/>
          <w:szCs w:val="24"/>
        </w:rPr>
      </w:pPr>
      <w:r w:rsidRPr="005101FA">
        <w:rPr>
          <w:rFonts w:ascii="Times New Roman" w:hAnsi="Times New Roman" w:cs="Times New Roman"/>
          <w:b/>
          <w:sz w:val="24"/>
          <w:szCs w:val="24"/>
        </w:rPr>
        <w:t>(i</w:t>
      </w:r>
      <w:r>
        <w:rPr>
          <w:rFonts w:ascii="Times New Roman" w:hAnsi="Times New Roman" w:cs="Times New Roman"/>
          <w:b/>
          <w:sz w:val="24"/>
          <w:szCs w:val="24"/>
        </w:rPr>
        <w:t>i</w:t>
      </w:r>
      <w:r w:rsidRPr="005101FA">
        <w:rPr>
          <w:rFonts w:ascii="Times New Roman" w:hAnsi="Times New Roman" w:cs="Times New Roman"/>
          <w:b/>
          <w:sz w:val="24"/>
          <w:szCs w:val="24"/>
        </w:rPr>
        <w:t xml:space="preserve">) </w:t>
      </w:r>
      <w:r>
        <w:rPr>
          <w:rFonts w:ascii="Times New Roman" w:hAnsi="Times New Roman" w:cs="Times New Roman"/>
          <w:b/>
          <w:sz w:val="24"/>
          <w:szCs w:val="24"/>
        </w:rPr>
        <w:t>Annual Review (the Workload Planning Session)</w:t>
      </w:r>
    </w:p>
    <w:p w14:paraId="68FE2CBF" w14:textId="77777777" w:rsidR="00640C00" w:rsidRDefault="00640C00" w:rsidP="00844393">
      <w:pPr>
        <w:pStyle w:val="NoSpacing"/>
        <w:ind w:left="720"/>
        <w:rPr>
          <w:rFonts w:ascii="Times New Roman" w:hAnsi="Times New Roman" w:cs="Times New Roman"/>
          <w:sz w:val="24"/>
          <w:szCs w:val="24"/>
        </w:rPr>
      </w:pPr>
    </w:p>
    <w:p w14:paraId="2E62AB20" w14:textId="0D8F3B30" w:rsidR="00844393" w:rsidRDefault="006A3AEE" w:rsidP="00844393">
      <w:pPr>
        <w:pStyle w:val="NoSpacing"/>
        <w:ind w:left="720"/>
        <w:rPr>
          <w:rFonts w:ascii="Times New Roman" w:eastAsia="Times New Roman" w:hAnsi="Times New Roman" w:cs="Times New Roman"/>
          <w:sz w:val="24"/>
          <w:szCs w:val="24"/>
        </w:rPr>
      </w:pPr>
      <w:r>
        <w:rPr>
          <w:rFonts w:ascii="Times New Roman" w:hAnsi="Times New Roman" w:cs="Times New Roman"/>
          <w:sz w:val="24"/>
          <w:szCs w:val="24"/>
        </w:rPr>
        <w:t>This position description should be accessed and reviewed annually as part of a workload planning session.</w:t>
      </w:r>
      <w:r w:rsidR="00844393">
        <w:rPr>
          <w:rFonts w:ascii="Times New Roman" w:hAnsi="Times New Roman" w:cs="Times New Roman"/>
          <w:sz w:val="24"/>
          <w:szCs w:val="24"/>
        </w:rPr>
        <w:t xml:space="preserve"> With regard to these planning sessions, this policy acknowledges that t</w:t>
      </w:r>
      <w:r w:rsidR="00844393" w:rsidRPr="005101FA">
        <w:rPr>
          <w:rFonts w:ascii="Times New Roman" w:eastAsia="Times New Roman" w:hAnsi="Times New Roman" w:cs="Times New Roman"/>
          <w:sz w:val="24"/>
          <w:szCs w:val="24"/>
        </w:rPr>
        <w:t xml:space="preserve">he </w:t>
      </w:r>
      <w:r w:rsidR="00844393">
        <w:rPr>
          <w:rFonts w:ascii="Times New Roman" w:eastAsia="Times New Roman" w:hAnsi="Times New Roman" w:cs="Times New Roman"/>
          <w:sz w:val="24"/>
          <w:szCs w:val="24"/>
        </w:rPr>
        <w:t xml:space="preserve">Provost or designee (e.g., </w:t>
      </w:r>
      <w:r w:rsidR="00844393" w:rsidRPr="005101FA">
        <w:rPr>
          <w:rFonts w:ascii="Times New Roman" w:eastAsia="Times New Roman" w:hAnsi="Times New Roman" w:cs="Times New Roman"/>
          <w:sz w:val="24"/>
          <w:szCs w:val="24"/>
        </w:rPr>
        <w:t>department head or supervisor) shall be responsible for the scheduling and assignment of all faculty members’ professional responsibilities. A faculty member shall be afforded the opportunity to meet with his</w:t>
      </w:r>
      <w:r w:rsidR="00844393">
        <w:rPr>
          <w:rFonts w:ascii="Times New Roman" w:eastAsia="Times New Roman" w:hAnsi="Times New Roman" w:cs="Times New Roman"/>
          <w:sz w:val="24"/>
          <w:szCs w:val="24"/>
        </w:rPr>
        <w:t>/</w:t>
      </w:r>
      <w:r w:rsidR="00844393" w:rsidRPr="005101FA">
        <w:rPr>
          <w:rFonts w:ascii="Times New Roman" w:eastAsia="Times New Roman" w:hAnsi="Times New Roman" w:cs="Times New Roman"/>
          <w:sz w:val="24"/>
          <w:szCs w:val="24"/>
        </w:rPr>
        <w:t>her department head, dean, director, or designee at least annually before</w:t>
      </w:r>
      <w:r w:rsidR="00844393">
        <w:rPr>
          <w:rFonts w:ascii="Times New Roman" w:eastAsia="Times New Roman" w:hAnsi="Times New Roman" w:cs="Times New Roman"/>
          <w:sz w:val="24"/>
          <w:szCs w:val="24"/>
        </w:rPr>
        <w:t xml:space="preserve"> workload</w:t>
      </w:r>
      <w:r w:rsidR="00844393" w:rsidRPr="005101FA">
        <w:rPr>
          <w:rFonts w:ascii="Times New Roman" w:eastAsia="Times New Roman" w:hAnsi="Times New Roman" w:cs="Times New Roman"/>
          <w:sz w:val="24"/>
          <w:szCs w:val="24"/>
        </w:rPr>
        <w:t xml:space="preserve"> responsibilities are assigned </w:t>
      </w:r>
      <w:r w:rsidR="00844393">
        <w:rPr>
          <w:rFonts w:ascii="Times New Roman" w:eastAsia="Times New Roman" w:hAnsi="Times New Roman" w:cs="Times New Roman"/>
          <w:sz w:val="24"/>
          <w:szCs w:val="24"/>
        </w:rPr>
        <w:t xml:space="preserve">in order </w:t>
      </w:r>
      <w:r w:rsidR="00844393" w:rsidRPr="005101FA">
        <w:rPr>
          <w:rFonts w:ascii="Times New Roman" w:eastAsia="Times New Roman" w:hAnsi="Times New Roman" w:cs="Times New Roman"/>
          <w:sz w:val="24"/>
          <w:szCs w:val="24"/>
        </w:rPr>
        <w:t xml:space="preserve">to discuss programmatic needs </w:t>
      </w:r>
      <w:r w:rsidR="00844393" w:rsidRPr="00814E3F">
        <w:rPr>
          <w:rFonts w:ascii="Times New Roman" w:eastAsia="Times New Roman" w:hAnsi="Times New Roman" w:cs="Times New Roman"/>
          <w:sz w:val="24"/>
          <w:szCs w:val="24"/>
        </w:rPr>
        <w:t xml:space="preserve">and each faculty member’s preferences regarding assignments for teaching, </w:t>
      </w:r>
      <w:r w:rsidR="00306B1E">
        <w:rPr>
          <w:rFonts w:ascii="Times New Roman" w:eastAsia="Times New Roman" w:hAnsi="Times New Roman" w:cs="Times New Roman"/>
          <w:sz w:val="24"/>
          <w:szCs w:val="24"/>
        </w:rPr>
        <w:t>scholarship</w:t>
      </w:r>
      <w:r w:rsidR="00844393" w:rsidRPr="00814E3F">
        <w:rPr>
          <w:rFonts w:ascii="Times New Roman" w:eastAsia="Times New Roman" w:hAnsi="Times New Roman" w:cs="Times New Roman"/>
          <w:sz w:val="24"/>
          <w:szCs w:val="24"/>
        </w:rPr>
        <w:t>, service, and other professional responsibilities</w:t>
      </w:r>
      <w:r w:rsidR="00814E3F">
        <w:rPr>
          <w:rFonts w:ascii="Times New Roman" w:eastAsia="Times New Roman" w:hAnsi="Times New Roman" w:cs="Times New Roman"/>
          <w:sz w:val="24"/>
          <w:szCs w:val="24"/>
        </w:rPr>
        <w:t xml:space="preserve"> (refer to </w:t>
      </w:r>
      <w:r w:rsidR="00306B1E">
        <w:rPr>
          <w:rFonts w:ascii="Times New Roman" w:eastAsia="Times New Roman" w:hAnsi="Times New Roman" w:cs="Times New Roman"/>
          <w:sz w:val="24"/>
          <w:szCs w:val="24"/>
        </w:rPr>
        <w:t>CBA, Article 17, S</w:t>
      </w:r>
      <w:r w:rsidR="00814E3F">
        <w:rPr>
          <w:rFonts w:ascii="Times New Roman" w:eastAsia="Times New Roman" w:hAnsi="Times New Roman" w:cs="Times New Roman"/>
          <w:sz w:val="24"/>
          <w:szCs w:val="24"/>
        </w:rPr>
        <w:t>ection 6</w:t>
      </w:r>
      <w:r w:rsidR="00306B1E">
        <w:rPr>
          <w:rFonts w:ascii="Times New Roman" w:eastAsia="Times New Roman" w:hAnsi="Times New Roman" w:cs="Times New Roman"/>
          <w:sz w:val="24"/>
          <w:szCs w:val="24"/>
        </w:rPr>
        <w:t xml:space="preserve"> as of the date of this policy</w:t>
      </w:r>
      <w:r w:rsidR="00814E3F">
        <w:rPr>
          <w:rFonts w:ascii="Times New Roman" w:eastAsia="Times New Roman" w:hAnsi="Times New Roman" w:cs="Times New Roman"/>
          <w:sz w:val="24"/>
          <w:szCs w:val="24"/>
        </w:rPr>
        <w:t>)</w:t>
      </w:r>
      <w:r w:rsidR="00844393" w:rsidRPr="00814E3F">
        <w:rPr>
          <w:rFonts w:ascii="Times New Roman" w:eastAsia="Times New Roman" w:hAnsi="Times New Roman" w:cs="Times New Roman"/>
          <w:sz w:val="24"/>
          <w:szCs w:val="24"/>
        </w:rPr>
        <w:t>.</w:t>
      </w:r>
    </w:p>
    <w:p w14:paraId="1A4BBD0C" w14:textId="77777777" w:rsidR="00844393" w:rsidRDefault="00844393" w:rsidP="00844393">
      <w:pPr>
        <w:pStyle w:val="NoSpacing"/>
        <w:ind w:left="720"/>
        <w:rPr>
          <w:rFonts w:ascii="Times New Roman" w:eastAsia="Times New Roman" w:hAnsi="Times New Roman" w:cs="Times New Roman"/>
          <w:sz w:val="24"/>
          <w:szCs w:val="24"/>
        </w:rPr>
      </w:pPr>
    </w:p>
    <w:p w14:paraId="66A047B4" w14:textId="18682132" w:rsidR="00844393" w:rsidRPr="005101FA" w:rsidRDefault="00844393" w:rsidP="00844393">
      <w:pPr>
        <w:pStyle w:val="NoSpacing"/>
        <w:ind w:left="720"/>
        <w:rPr>
          <w:rFonts w:ascii="Times New Roman" w:eastAsia="Times New Roman" w:hAnsi="Times New Roman" w:cs="Times New Roman"/>
          <w:sz w:val="24"/>
          <w:szCs w:val="24"/>
        </w:rPr>
      </w:pPr>
      <w:r>
        <w:rPr>
          <w:rFonts w:ascii="Times New Roman" w:hAnsi="Times New Roman" w:cs="Times New Roman"/>
          <w:sz w:val="24"/>
          <w:szCs w:val="24"/>
        </w:rPr>
        <w:t>T</w:t>
      </w:r>
      <w:r w:rsidRPr="005101FA">
        <w:rPr>
          <w:rFonts w:ascii="Times New Roman" w:hAnsi="Times New Roman" w:cs="Times New Roman"/>
          <w:sz w:val="24"/>
          <w:szCs w:val="24"/>
        </w:rPr>
        <w:t>hese</w:t>
      </w:r>
      <w:r>
        <w:rPr>
          <w:rFonts w:ascii="Times New Roman" w:hAnsi="Times New Roman" w:cs="Times New Roman"/>
          <w:sz w:val="24"/>
          <w:szCs w:val="24"/>
        </w:rPr>
        <w:t xml:space="preserve"> </w:t>
      </w:r>
      <w:proofErr w:type="gramStart"/>
      <w:r>
        <w:rPr>
          <w:rFonts w:ascii="Times New Roman" w:hAnsi="Times New Roman" w:cs="Times New Roman"/>
          <w:sz w:val="24"/>
          <w:szCs w:val="24"/>
        </w:rPr>
        <w:t>workload</w:t>
      </w:r>
      <w:r w:rsidRPr="005101FA">
        <w:rPr>
          <w:rFonts w:ascii="Times New Roman" w:hAnsi="Times New Roman" w:cs="Times New Roman"/>
          <w:sz w:val="24"/>
          <w:szCs w:val="24"/>
        </w:rPr>
        <w:t xml:space="preserve"> </w:t>
      </w:r>
      <w:r>
        <w:rPr>
          <w:rFonts w:ascii="Times New Roman" w:hAnsi="Times New Roman" w:cs="Times New Roman"/>
          <w:sz w:val="24"/>
          <w:szCs w:val="24"/>
        </w:rPr>
        <w:t>planning</w:t>
      </w:r>
      <w:proofErr w:type="gramEnd"/>
      <w:r>
        <w:rPr>
          <w:rFonts w:ascii="Times New Roman" w:hAnsi="Times New Roman" w:cs="Times New Roman"/>
          <w:sz w:val="24"/>
          <w:szCs w:val="24"/>
        </w:rPr>
        <w:t xml:space="preserve"> sessions</w:t>
      </w:r>
      <w:r w:rsidRPr="005101FA">
        <w:rPr>
          <w:rFonts w:ascii="Times New Roman" w:hAnsi="Times New Roman" w:cs="Times New Roman"/>
          <w:sz w:val="24"/>
          <w:szCs w:val="24"/>
        </w:rPr>
        <w:t xml:space="preserve"> should also take into account variances between planned/negotiated FTE and the actual work performed</w:t>
      </w:r>
      <w:r>
        <w:rPr>
          <w:rFonts w:ascii="Times New Roman" w:hAnsi="Times New Roman" w:cs="Times New Roman"/>
          <w:sz w:val="24"/>
          <w:szCs w:val="24"/>
        </w:rPr>
        <w:t xml:space="preserve"> during previous years</w:t>
      </w:r>
      <w:r w:rsidR="004934F7">
        <w:rPr>
          <w:rFonts w:ascii="Times New Roman" w:hAnsi="Times New Roman" w:cs="Times New Roman"/>
          <w:sz w:val="24"/>
          <w:szCs w:val="24"/>
        </w:rPr>
        <w:t xml:space="preserve"> within each of the four workload areas (instruction, scholarship, </w:t>
      </w:r>
      <w:r w:rsidR="00640C00">
        <w:rPr>
          <w:rFonts w:ascii="Times New Roman" w:hAnsi="Times New Roman" w:cs="Times New Roman"/>
          <w:sz w:val="24"/>
          <w:szCs w:val="24"/>
        </w:rPr>
        <w:t xml:space="preserve">service, </w:t>
      </w:r>
      <w:r w:rsidR="004934F7">
        <w:rPr>
          <w:rFonts w:ascii="Times New Roman" w:hAnsi="Times New Roman" w:cs="Times New Roman"/>
          <w:sz w:val="24"/>
          <w:szCs w:val="24"/>
        </w:rPr>
        <w:t>and administration)</w:t>
      </w:r>
      <w:r w:rsidRPr="005101FA">
        <w:rPr>
          <w:rFonts w:ascii="Times New Roman" w:hAnsi="Times New Roman" w:cs="Times New Roman"/>
          <w:sz w:val="24"/>
          <w:szCs w:val="24"/>
        </w:rPr>
        <w:t xml:space="preserve">. </w:t>
      </w:r>
      <w:r w:rsidR="004934F7">
        <w:rPr>
          <w:rFonts w:ascii="Times New Roman" w:hAnsi="Times New Roman" w:cs="Times New Roman"/>
          <w:sz w:val="24"/>
          <w:szCs w:val="24"/>
        </w:rPr>
        <w:t xml:space="preserve">The intention of this aspect of the policy is to provide department heads with flexibility in accommodating variances while recognizing unplanned demands placed on faculty. When considering variances, it is not intended that workload areas overlap; </w:t>
      </w:r>
      <w:r w:rsidR="00787130">
        <w:rPr>
          <w:rFonts w:ascii="Times New Roman" w:hAnsi="Times New Roman" w:cs="Times New Roman"/>
          <w:sz w:val="24"/>
          <w:szCs w:val="24"/>
        </w:rPr>
        <w:t>for example,</w:t>
      </w:r>
      <w:r w:rsidR="004934F7">
        <w:rPr>
          <w:rFonts w:ascii="Times New Roman" w:hAnsi="Times New Roman" w:cs="Times New Roman"/>
          <w:sz w:val="24"/>
          <w:szCs w:val="24"/>
        </w:rPr>
        <w:t xml:space="preserve"> </w:t>
      </w:r>
      <w:r w:rsidR="00787130">
        <w:rPr>
          <w:rFonts w:ascii="Times New Roman" w:hAnsi="Times New Roman" w:cs="Times New Roman"/>
          <w:sz w:val="24"/>
          <w:szCs w:val="24"/>
        </w:rPr>
        <w:t>exceeding targets on</w:t>
      </w:r>
      <w:r w:rsidR="004934F7">
        <w:rPr>
          <w:rFonts w:ascii="Times New Roman" w:hAnsi="Times New Roman" w:cs="Times New Roman"/>
          <w:sz w:val="24"/>
          <w:szCs w:val="24"/>
        </w:rPr>
        <w:t xml:space="preserve"> scholarly or service or administrative activity should not be used as a justification to reduce future </w:t>
      </w:r>
      <w:r w:rsidR="004934F7" w:rsidRPr="004934F7">
        <w:rPr>
          <w:rFonts w:ascii="Times New Roman" w:hAnsi="Times New Roman" w:cs="Times New Roman"/>
          <w:i/>
          <w:sz w:val="24"/>
          <w:szCs w:val="24"/>
        </w:rPr>
        <w:t>instructional</w:t>
      </w:r>
      <w:r w:rsidR="004934F7">
        <w:rPr>
          <w:rFonts w:ascii="Times New Roman" w:hAnsi="Times New Roman" w:cs="Times New Roman"/>
          <w:sz w:val="24"/>
          <w:szCs w:val="24"/>
        </w:rPr>
        <w:t xml:space="preserve"> responsibilities. </w:t>
      </w:r>
      <w:r w:rsidR="00787130">
        <w:rPr>
          <w:rFonts w:ascii="Times New Roman" w:hAnsi="Times New Roman" w:cs="Times New Roman"/>
          <w:sz w:val="24"/>
          <w:szCs w:val="24"/>
        </w:rPr>
        <w:t>Variances may also be addressed through contractual or compensation changes, but that is outside the scope of this policy. As always, p</w:t>
      </w:r>
      <w:r w:rsidR="00306B1E">
        <w:rPr>
          <w:rFonts w:ascii="Times New Roman" w:hAnsi="Times New Roman" w:cs="Times New Roman"/>
          <w:sz w:val="24"/>
          <w:szCs w:val="24"/>
        </w:rPr>
        <w:t xml:space="preserve">rogrammatic </w:t>
      </w:r>
      <w:r w:rsidR="00787130">
        <w:rPr>
          <w:rFonts w:ascii="Times New Roman" w:hAnsi="Times New Roman" w:cs="Times New Roman"/>
          <w:sz w:val="24"/>
          <w:szCs w:val="24"/>
        </w:rPr>
        <w:t xml:space="preserve">needs are intended to guide </w:t>
      </w:r>
      <w:r w:rsidR="004934F7">
        <w:rPr>
          <w:rFonts w:ascii="Times New Roman" w:hAnsi="Times New Roman" w:cs="Times New Roman"/>
          <w:sz w:val="24"/>
          <w:szCs w:val="24"/>
        </w:rPr>
        <w:t>decision-making in this area.</w:t>
      </w:r>
    </w:p>
    <w:p w14:paraId="2DEBB622" w14:textId="77777777" w:rsidR="00F77246" w:rsidRPr="005101FA" w:rsidRDefault="00F77246" w:rsidP="00B34987">
      <w:pPr>
        <w:pStyle w:val="NoSpacing"/>
        <w:rPr>
          <w:rFonts w:ascii="Times New Roman" w:hAnsi="Times New Roman" w:cs="Times New Roman"/>
          <w:sz w:val="24"/>
          <w:szCs w:val="24"/>
        </w:rPr>
      </w:pPr>
    </w:p>
    <w:p w14:paraId="46B705DA" w14:textId="01C866B3" w:rsidR="002A49DC" w:rsidRPr="005101FA" w:rsidRDefault="00E26996" w:rsidP="002A49DC">
      <w:pPr>
        <w:pStyle w:val="NoSpacing"/>
        <w:ind w:firstLine="360"/>
        <w:rPr>
          <w:rFonts w:ascii="Times New Roman" w:hAnsi="Times New Roman" w:cs="Times New Roman"/>
          <w:sz w:val="24"/>
          <w:szCs w:val="24"/>
        </w:rPr>
      </w:pPr>
      <w:r w:rsidRPr="005101FA">
        <w:rPr>
          <w:rFonts w:ascii="Times New Roman" w:hAnsi="Times New Roman" w:cs="Times New Roman"/>
          <w:b/>
          <w:sz w:val="24"/>
          <w:szCs w:val="24"/>
        </w:rPr>
        <w:t>Section 5</w:t>
      </w:r>
      <w:r w:rsidR="002435C0" w:rsidRPr="005101FA">
        <w:rPr>
          <w:rFonts w:ascii="Times New Roman" w:hAnsi="Times New Roman" w:cs="Times New Roman"/>
          <w:b/>
          <w:sz w:val="24"/>
          <w:szCs w:val="24"/>
        </w:rPr>
        <w:t>.</w:t>
      </w:r>
      <w:r w:rsidR="00AF62C0" w:rsidRPr="005101FA">
        <w:rPr>
          <w:rFonts w:ascii="Times New Roman" w:hAnsi="Times New Roman" w:cs="Times New Roman"/>
          <w:b/>
          <w:sz w:val="24"/>
          <w:szCs w:val="24"/>
        </w:rPr>
        <w:t xml:space="preserve"> Definition of 1.0 FTE</w:t>
      </w:r>
      <w:r w:rsidR="002435C0" w:rsidRPr="005101FA">
        <w:rPr>
          <w:rFonts w:ascii="Times New Roman" w:hAnsi="Times New Roman" w:cs="Times New Roman"/>
          <w:b/>
          <w:sz w:val="24"/>
          <w:szCs w:val="24"/>
        </w:rPr>
        <w:t xml:space="preserve"> and </w:t>
      </w:r>
      <w:ins w:id="0" w:author="randy" w:date="2015-02-04T12:59:00Z">
        <w:r w:rsidR="006505A4">
          <w:rPr>
            <w:rFonts w:ascii="Times New Roman" w:hAnsi="Times New Roman" w:cs="Times New Roman"/>
            <w:b/>
            <w:sz w:val="24"/>
            <w:szCs w:val="24"/>
          </w:rPr>
          <w:t xml:space="preserve">development of an </w:t>
        </w:r>
      </w:ins>
      <w:commentRangeStart w:id="1"/>
      <w:r w:rsidR="002435C0" w:rsidRPr="005101FA">
        <w:rPr>
          <w:rFonts w:ascii="Times New Roman" w:hAnsi="Times New Roman" w:cs="Times New Roman"/>
          <w:b/>
          <w:sz w:val="24"/>
          <w:szCs w:val="24"/>
        </w:rPr>
        <w:t>FTE</w:t>
      </w:r>
      <w:commentRangeEnd w:id="1"/>
      <w:r w:rsidR="004A10F7">
        <w:rPr>
          <w:rStyle w:val="CommentReference"/>
        </w:rPr>
        <w:commentReference w:id="1"/>
      </w:r>
      <w:r w:rsidR="002435C0" w:rsidRPr="005101FA">
        <w:rPr>
          <w:rFonts w:ascii="Times New Roman" w:hAnsi="Times New Roman" w:cs="Times New Roman"/>
          <w:b/>
          <w:sz w:val="24"/>
          <w:szCs w:val="24"/>
        </w:rPr>
        <w:t xml:space="preserve"> </w:t>
      </w:r>
      <w:r w:rsidR="00DA6171">
        <w:rPr>
          <w:rFonts w:ascii="Times New Roman" w:hAnsi="Times New Roman" w:cs="Times New Roman"/>
          <w:b/>
          <w:sz w:val="24"/>
          <w:szCs w:val="24"/>
        </w:rPr>
        <w:t>Calculator</w:t>
      </w:r>
    </w:p>
    <w:p w14:paraId="76684B51" w14:textId="77777777" w:rsidR="00AF62C0" w:rsidRPr="005101FA" w:rsidRDefault="00AF62C0" w:rsidP="002A49DC">
      <w:pPr>
        <w:pStyle w:val="NoSpacing"/>
        <w:ind w:firstLine="360"/>
        <w:rPr>
          <w:rFonts w:ascii="Times New Roman" w:hAnsi="Times New Roman" w:cs="Times New Roman"/>
          <w:sz w:val="24"/>
          <w:szCs w:val="24"/>
        </w:rPr>
      </w:pPr>
    </w:p>
    <w:p w14:paraId="1A1E5B70" w14:textId="4ADE66B8" w:rsidR="0087486B" w:rsidRPr="005101FA" w:rsidRDefault="00AF62C0" w:rsidP="00EB2A92">
      <w:pPr>
        <w:pStyle w:val="NoSpacing"/>
        <w:ind w:left="720"/>
        <w:rPr>
          <w:rFonts w:ascii="Times New Roman" w:hAnsi="Times New Roman" w:cs="Times New Roman"/>
          <w:sz w:val="24"/>
          <w:szCs w:val="24"/>
        </w:rPr>
      </w:pPr>
      <w:r w:rsidRPr="005101FA">
        <w:rPr>
          <w:rFonts w:ascii="Times New Roman" w:hAnsi="Times New Roman" w:cs="Times New Roman"/>
          <w:sz w:val="24"/>
          <w:szCs w:val="24"/>
        </w:rPr>
        <w:t xml:space="preserve">Given the broad scope of what instructional CNTTF and NTTF do in the college, there is no “one size fits all” definition for 1.0 FTE.  </w:t>
      </w:r>
      <w:r w:rsidR="006D4898" w:rsidRPr="005101FA">
        <w:rPr>
          <w:rFonts w:ascii="Times New Roman" w:hAnsi="Times New Roman" w:cs="Times New Roman"/>
          <w:sz w:val="24"/>
          <w:szCs w:val="24"/>
        </w:rPr>
        <w:t>Th</w:t>
      </w:r>
      <w:r w:rsidR="006D4898">
        <w:rPr>
          <w:rFonts w:ascii="Times New Roman" w:hAnsi="Times New Roman" w:cs="Times New Roman"/>
          <w:sz w:val="24"/>
          <w:szCs w:val="24"/>
        </w:rPr>
        <w:t xml:space="preserve">e 1.0 FTE </w:t>
      </w:r>
      <w:r w:rsidRPr="005101FA">
        <w:rPr>
          <w:rFonts w:ascii="Times New Roman" w:hAnsi="Times New Roman" w:cs="Times New Roman"/>
          <w:sz w:val="24"/>
          <w:szCs w:val="24"/>
        </w:rPr>
        <w:t xml:space="preserve">will be determined for each individual </w:t>
      </w:r>
      <w:r w:rsidR="006D4898">
        <w:rPr>
          <w:rFonts w:ascii="Times New Roman" w:hAnsi="Times New Roman" w:cs="Times New Roman"/>
          <w:sz w:val="24"/>
          <w:szCs w:val="24"/>
        </w:rPr>
        <w:t xml:space="preserve">and can include </w:t>
      </w:r>
      <w:r w:rsidRPr="005101FA">
        <w:rPr>
          <w:rFonts w:ascii="Times New Roman" w:hAnsi="Times New Roman" w:cs="Times New Roman"/>
          <w:sz w:val="24"/>
          <w:szCs w:val="24"/>
        </w:rPr>
        <w:t>FTE in</w:t>
      </w:r>
      <w:r w:rsidR="006D4898">
        <w:rPr>
          <w:rFonts w:ascii="Times New Roman" w:hAnsi="Times New Roman" w:cs="Times New Roman"/>
          <w:sz w:val="24"/>
          <w:szCs w:val="24"/>
        </w:rPr>
        <w:t xml:space="preserve"> any of the</w:t>
      </w:r>
      <w:r w:rsidRPr="005101FA">
        <w:rPr>
          <w:rFonts w:ascii="Times New Roman" w:hAnsi="Times New Roman" w:cs="Times New Roman"/>
          <w:sz w:val="24"/>
          <w:szCs w:val="24"/>
        </w:rPr>
        <w:t xml:space="preserve"> four primary </w:t>
      </w:r>
      <w:r w:rsidR="00210C6A" w:rsidRPr="005101FA">
        <w:rPr>
          <w:rFonts w:ascii="Times New Roman" w:hAnsi="Times New Roman" w:cs="Times New Roman"/>
          <w:sz w:val="24"/>
          <w:szCs w:val="24"/>
        </w:rPr>
        <w:t>workload</w:t>
      </w:r>
      <w:r w:rsidRPr="005101FA">
        <w:rPr>
          <w:rFonts w:ascii="Times New Roman" w:hAnsi="Times New Roman" w:cs="Times New Roman"/>
          <w:sz w:val="24"/>
          <w:szCs w:val="24"/>
        </w:rPr>
        <w:t xml:space="preserve"> areas: </w:t>
      </w:r>
      <w:r w:rsidR="00210C6A" w:rsidRPr="005101FA">
        <w:rPr>
          <w:rFonts w:ascii="Times New Roman" w:hAnsi="Times New Roman" w:cs="Times New Roman"/>
          <w:sz w:val="24"/>
          <w:szCs w:val="24"/>
        </w:rPr>
        <w:t>i</w:t>
      </w:r>
      <w:r w:rsidRPr="005101FA">
        <w:rPr>
          <w:rFonts w:ascii="Times New Roman" w:hAnsi="Times New Roman" w:cs="Times New Roman"/>
          <w:sz w:val="24"/>
          <w:szCs w:val="24"/>
        </w:rPr>
        <w:t xml:space="preserve">nstruction, </w:t>
      </w:r>
      <w:r w:rsidR="00210C6A" w:rsidRPr="005101FA">
        <w:rPr>
          <w:rFonts w:ascii="Times New Roman" w:hAnsi="Times New Roman" w:cs="Times New Roman"/>
          <w:sz w:val="24"/>
          <w:szCs w:val="24"/>
        </w:rPr>
        <w:t>s</w:t>
      </w:r>
      <w:r w:rsidRPr="005101FA">
        <w:rPr>
          <w:rFonts w:ascii="Times New Roman" w:hAnsi="Times New Roman" w:cs="Times New Roman"/>
          <w:sz w:val="24"/>
          <w:szCs w:val="24"/>
        </w:rPr>
        <w:t>cholarship, service</w:t>
      </w:r>
      <w:r w:rsidR="00FF749C">
        <w:rPr>
          <w:rFonts w:ascii="Times New Roman" w:hAnsi="Times New Roman" w:cs="Times New Roman"/>
          <w:sz w:val="24"/>
          <w:szCs w:val="24"/>
        </w:rPr>
        <w:t>,</w:t>
      </w:r>
      <w:r w:rsidRPr="005101FA">
        <w:rPr>
          <w:rFonts w:ascii="Times New Roman" w:hAnsi="Times New Roman" w:cs="Times New Roman"/>
          <w:sz w:val="24"/>
          <w:szCs w:val="24"/>
        </w:rPr>
        <w:t xml:space="preserve"> and administration. </w:t>
      </w:r>
      <w:r w:rsidR="006D4898">
        <w:rPr>
          <w:rFonts w:ascii="Times New Roman" w:hAnsi="Times New Roman" w:cs="Times New Roman"/>
          <w:sz w:val="24"/>
          <w:szCs w:val="24"/>
        </w:rPr>
        <w:t>The proportion of FTE in any of the workload areas will need to be determined individually</w:t>
      </w:r>
      <w:r w:rsidR="00DD3D5E">
        <w:rPr>
          <w:rFonts w:ascii="Times New Roman" w:hAnsi="Times New Roman" w:cs="Times New Roman"/>
          <w:sz w:val="24"/>
          <w:szCs w:val="24"/>
        </w:rPr>
        <w:t>.</w:t>
      </w:r>
    </w:p>
    <w:p w14:paraId="19A698A7" w14:textId="77777777" w:rsidR="002A49DC" w:rsidRPr="005101FA" w:rsidRDefault="002A49DC" w:rsidP="00B34987">
      <w:pPr>
        <w:pStyle w:val="NoSpacing"/>
        <w:rPr>
          <w:rFonts w:ascii="Times New Roman" w:hAnsi="Times New Roman" w:cs="Times New Roman"/>
          <w:sz w:val="24"/>
          <w:szCs w:val="24"/>
        </w:rPr>
      </w:pPr>
    </w:p>
    <w:p w14:paraId="273B04A7" w14:textId="57D3DCC0" w:rsidR="00DD3D5E" w:rsidRDefault="00073577" w:rsidP="00DD3D5E">
      <w:pPr>
        <w:pStyle w:val="NoSpacing"/>
        <w:ind w:left="720"/>
        <w:rPr>
          <w:rFonts w:ascii="Times New Roman" w:hAnsi="Times New Roman" w:cs="Times New Roman"/>
          <w:sz w:val="24"/>
          <w:szCs w:val="24"/>
        </w:rPr>
      </w:pPr>
      <w:del w:id="2" w:author="randy" w:date="2015-02-04T13:08:00Z">
        <w:r w:rsidRPr="005101FA" w:rsidDel="00D125E1">
          <w:rPr>
            <w:rFonts w:ascii="Times New Roman" w:hAnsi="Times New Roman" w:cs="Times New Roman"/>
            <w:sz w:val="24"/>
            <w:szCs w:val="24"/>
          </w:rPr>
          <w:delText xml:space="preserve">The </w:delText>
        </w:r>
      </w:del>
      <w:r w:rsidR="006D4898">
        <w:rPr>
          <w:rFonts w:ascii="Times New Roman" w:hAnsi="Times New Roman" w:cs="Times New Roman"/>
          <w:sz w:val="24"/>
          <w:szCs w:val="24"/>
        </w:rPr>
        <w:t xml:space="preserve">COE </w:t>
      </w:r>
      <w:ins w:id="3" w:author="randy" w:date="2015-02-04T13:08:00Z">
        <w:r w:rsidR="00D125E1">
          <w:rPr>
            <w:rFonts w:ascii="Times New Roman" w:hAnsi="Times New Roman" w:cs="Times New Roman"/>
            <w:sz w:val="24"/>
            <w:szCs w:val="24"/>
          </w:rPr>
          <w:t xml:space="preserve">NTTF </w:t>
        </w:r>
        <w:proofErr w:type="gramStart"/>
        <w:r w:rsidR="00D125E1">
          <w:rPr>
            <w:rFonts w:ascii="Times New Roman" w:hAnsi="Times New Roman" w:cs="Times New Roman"/>
            <w:sz w:val="24"/>
            <w:szCs w:val="24"/>
          </w:rPr>
          <w:t xml:space="preserve">faculty </w:t>
        </w:r>
      </w:ins>
      <w:del w:id="4" w:author="randy" w:date="2015-02-04T12:57:00Z">
        <w:r w:rsidR="006D4898" w:rsidDel="006505A4">
          <w:rPr>
            <w:rFonts w:ascii="Times New Roman" w:hAnsi="Times New Roman" w:cs="Times New Roman"/>
            <w:sz w:val="24"/>
            <w:szCs w:val="24"/>
          </w:rPr>
          <w:delText>has</w:delText>
        </w:r>
      </w:del>
      <w:r w:rsidR="006D4898">
        <w:rPr>
          <w:rFonts w:ascii="Times New Roman" w:hAnsi="Times New Roman" w:cs="Times New Roman"/>
          <w:sz w:val="24"/>
          <w:szCs w:val="24"/>
        </w:rPr>
        <w:t xml:space="preserve"> develop</w:t>
      </w:r>
      <w:proofErr w:type="gramEnd"/>
      <w:del w:id="5" w:author="randy" w:date="2015-02-04T12:57:00Z">
        <w:r w:rsidR="006D4898" w:rsidDel="006505A4">
          <w:rPr>
            <w:rFonts w:ascii="Times New Roman" w:hAnsi="Times New Roman" w:cs="Times New Roman"/>
            <w:sz w:val="24"/>
            <w:szCs w:val="24"/>
          </w:rPr>
          <w:delText>ed</w:delText>
        </w:r>
      </w:del>
      <w:r w:rsidR="006D4898">
        <w:rPr>
          <w:rFonts w:ascii="Times New Roman" w:hAnsi="Times New Roman" w:cs="Times New Roman"/>
          <w:sz w:val="24"/>
          <w:szCs w:val="24"/>
        </w:rPr>
        <w:t xml:space="preserve"> a</w:t>
      </w:r>
      <w:ins w:id="6" w:author="randy" w:date="2015-02-05T08:38:00Z">
        <w:r w:rsidR="008D59DF">
          <w:rPr>
            <w:rFonts w:ascii="Times New Roman" w:hAnsi="Times New Roman" w:cs="Times New Roman"/>
            <w:sz w:val="24"/>
            <w:szCs w:val="24"/>
          </w:rPr>
          <w:t xml:space="preserve"> set of</w:t>
        </w:r>
      </w:ins>
      <w:del w:id="7" w:author="randy" w:date="2015-02-05T08:38:00Z">
        <w:r w:rsidR="00DD3D5E" w:rsidDel="008D59DF">
          <w:rPr>
            <w:rFonts w:ascii="Times New Roman" w:hAnsi="Times New Roman" w:cs="Times New Roman"/>
            <w:sz w:val="24"/>
            <w:szCs w:val="24"/>
          </w:rPr>
          <w:delText>n</w:delText>
        </w:r>
      </w:del>
      <w:r w:rsidR="006D4898">
        <w:rPr>
          <w:rFonts w:ascii="Times New Roman" w:hAnsi="Times New Roman" w:cs="Times New Roman"/>
          <w:sz w:val="24"/>
          <w:szCs w:val="24"/>
        </w:rPr>
        <w:t xml:space="preserve"> </w:t>
      </w:r>
      <w:r w:rsidR="00437090">
        <w:rPr>
          <w:rFonts w:ascii="Times New Roman" w:hAnsi="Times New Roman" w:cs="Times New Roman"/>
          <w:sz w:val="24"/>
          <w:szCs w:val="24"/>
        </w:rPr>
        <w:t>FTE c</w:t>
      </w:r>
      <w:r w:rsidRPr="005101FA">
        <w:rPr>
          <w:rFonts w:ascii="Times New Roman" w:hAnsi="Times New Roman" w:cs="Times New Roman"/>
          <w:sz w:val="24"/>
          <w:szCs w:val="24"/>
        </w:rPr>
        <w:t>alculator</w:t>
      </w:r>
      <w:ins w:id="8" w:author="randy" w:date="2015-02-05T08:38:00Z">
        <w:r w:rsidR="008D59DF">
          <w:rPr>
            <w:rFonts w:ascii="Times New Roman" w:hAnsi="Times New Roman" w:cs="Times New Roman"/>
            <w:sz w:val="24"/>
            <w:szCs w:val="24"/>
          </w:rPr>
          <w:t>s</w:t>
        </w:r>
      </w:ins>
      <w:r w:rsidRPr="005101FA">
        <w:rPr>
          <w:rFonts w:ascii="Times New Roman" w:hAnsi="Times New Roman" w:cs="Times New Roman"/>
          <w:sz w:val="24"/>
          <w:szCs w:val="24"/>
        </w:rPr>
        <w:t xml:space="preserve"> t</w:t>
      </w:r>
      <w:r w:rsidR="003A539D" w:rsidRPr="005101FA">
        <w:rPr>
          <w:rFonts w:ascii="Times New Roman" w:hAnsi="Times New Roman" w:cs="Times New Roman"/>
          <w:sz w:val="24"/>
          <w:szCs w:val="24"/>
        </w:rPr>
        <w:t xml:space="preserve">o </w:t>
      </w:r>
      <w:r w:rsidR="00257B1A">
        <w:rPr>
          <w:rFonts w:ascii="Times New Roman" w:hAnsi="Times New Roman" w:cs="Times New Roman"/>
          <w:sz w:val="24"/>
          <w:szCs w:val="24"/>
        </w:rPr>
        <w:t xml:space="preserve">provide transparency </w:t>
      </w:r>
      <w:r w:rsidR="006D4898">
        <w:rPr>
          <w:rFonts w:ascii="Times New Roman" w:hAnsi="Times New Roman" w:cs="Times New Roman"/>
          <w:sz w:val="24"/>
          <w:szCs w:val="24"/>
        </w:rPr>
        <w:t>and guidance for department heads and faculty in the</w:t>
      </w:r>
      <w:r w:rsidR="00257B1A">
        <w:rPr>
          <w:rFonts w:ascii="Times New Roman" w:hAnsi="Times New Roman" w:cs="Times New Roman"/>
          <w:sz w:val="24"/>
          <w:szCs w:val="24"/>
        </w:rPr>
        <w:t xml:space="preserve"> determination of FTE</w:t>
      </w:r>
      <w:r w:rsidR="006D4898">
        <w:rPr>
          <w:rFonts w:ascii="Times New Roman" w:hAnsi="Times New Roman" w:cs="Times New Roman"/>
          <w:sz w:val="24"/>
          <w:szCs w:val="24"/>
        </w:rPr>
        <w:t xml:space="preserve">. </w:t>
      </w:r>
      <w:r w:rsidR="00FF749C" w:rsidRPr="005101FA">
        <w:rPr>
          <w:rFonts w:ascii="Times New Roman" w:hAnsi="Times New Roman" w:cs="Times New Roman"/>
          <w:sz w:val="24"/>
          <w:szCs w:val="24"/>
        </w:rPr>
        <w:t>The</w:t>
      </w:r>
      <w:r w:rsidR="00DD3D5E">
        <w:rPr>
          <w:rFonts w:ascii="Times New Roman" w:hAnsi="Times New Roman" w:cs="Times New Roman"/>
          <w:sz w:val="24"/>
          <w:szCs w:val="24"/>
        </w:rPr>
        <w:t xml:space="preserve"> </w:t>
      </w:r>
      <w:r w:rsidR="00437090">
        <w:rPr>
          <w:rFonts w:ascii="Times New Roman" w:hAnsi="Times New Roman" w:cs="Times New Roman"/>
          <w:sz w:val="24"/>
          <w:szCs w:val="24"/>
        </w:rPr>
        <w:t>FTE c</w:t>
      </w:r>
      <w:r w:rsidR="00FF749C" w:rsidRPr="005101FA">
        <w:rPr>
          <w:rFonts w:ascii="Times New Roman" w:hAnsi="Times New Roman" w:cs="Times New Roman"/>
          <w:sz w:val="24"/>
          <w:szCs w:val="24"/>
        </w:rPr>
        <w:t>alculator</w:t>
      </w:r>
      <w:ins w:id="9" w:author="randy" w:date="2015-02-05T08:41:00Z">
        <w:r w:rsidR="001B35D1">
          <w:rPr>
            <w:rFonts w:ascii="Times New Roman" w:hAnsi="Times New Roman" w:cs="Times New Roman"/>
            <w:sz w:val="24"/>
            <w:szCs w:val="24"/>
          </w:rPr>
          <w:t>s</w:t>
        </w:r>
      </w:ins>
      <w:r w:rsidR="00FF749C" w:rsidRPr="005101FA">
        <w:rPr>
          <w:rFonts w:ascii="Times New Roman" w:hAnsi="Times New Roman" w:cs="Times New Roman"/>
          <w:sz w:val="24"/>
          <w:szCs w:val="24"/>
        </w:rPr>
        <w:t xml:space="preserve"> was designed to account for the different </w:t>
      </w:r>
      <w:r w:rsidR="001757DD">
        <w:rPr>
          <w:rFonts w:ascii="Times New Roman" w:hAnsi="Times New Roman" w:cs="Times New Roman"/>
          <w:sz w:val="24"/>
          <w:szCs w:val="24"/>
        </w:rPr>
        <w:t xml:space="preserve">types of </w:t>
      </w:r>
      <w:r w:rsidR="00FF749C" w:rsidRPr="005101FA">
        <w:rPr>
          <w:rFonts w:ascii="Times New Roman" w:hAnsi="Times New Roman" w:cs="Times New Roman"/>
          <w:sz w:val="24"/>
          <w:szCs w:val="24"/>
        </w:rPr>
        <w:t xml:space="preserve">activities performed by CNTTF and NTTF in the </w:t>
      </w:r>
      <w:r w:rsidR="00DD3D5E">
        <w:rPr>
          <w:rFonts w:ascii="Times New Roman" w:hAnsi="Times New Roman" w:cs="Times New Roman"/>
          <w:sz w:val="24"/>
          <w:szCs w:val="24"/>
        </w:rPr>
        <w:t>COE</w:t>
      </w:r>
      <w:r w:rsidR="00FF749C" w:rsidRPr="005101FA">
        <w:rPr>
          <w:rFonts w:ascii="Times New Roman" w:hAnsi="Times New Roman" w:cs="Times New Roman"/>
          <w:sz w:val="24"/>
          <w:szCs w:val="24"/>
        </w:rPr>
        <w:t>, including standard course instruct</w:t>
      </w:r>
      <w:r w:rsidR="00DD3D5E">
        <w:rPr>
          <w:rFonts w:ascii="Times New Roman" w:hAnsi="Times New Roman" w:cs="Times New Roman"/>
          <w:sz w:val="24"/>
          <w:szCs w:val="24"/>
        </w:rPr>
        <w:t xml:space="preserve">ion, various forms of advising and </w:t>
      </w:r>
      <w:r w:rsidR="00FF749C" w:rsidRPr="005101FA">
        <w:rPr>
          <w:rFonts w:ascii="Times New Roman" w:hAnsi="Times New Roman" w:cs="Times New Roman"/>
          <w:sz w:val="24"/>
          <w:szCs w:val="24"/>
        </w:rPr>
        <w:t>student supervision (</w:t>
      </w:r>
      <w:r w:rsidR="00A02C2E">
        <w:rPr>
          <w:rFonts w:ascii="Times New Roman" w:hAnsi="Times New Roman" w:cs="Times New Roman"/>
          <w:sz w:val="24"/>
          <w:szCs w:val="24"/>
        </w:rPr>
        <w:t xml:space="preserve">i.e., </w:t>
      </w:r>
      <w:r w:rsidR="00FF749C" w:rsidRPr="005101FA">
        <w:rPr>
          <w:rFonts w:ascii="Times New Roman" w:hAnsi="Times New Roman" w:cs="Times New Roman"/>
          <w:sz w:val="24"/>
          <w:szCs w:val="24"/>
        </w:rPr>
        <w:t xml:space="preserve">practicum, field studies, independent study, etc.), </w:t>
      </w:r>
      <w:r w:rsidR="00306B1E">
        <w:rPr>
          <w:rFonts w:ascii="Times New Roman" w:hAnsi="Times New Roman" w:cs="Times New Roman"/>
          <w:sz w:val="24"/>
          <w:szCs w:val="24"/>
        </w:rPr>
        <w:t>scholarship</w:t>
      </w:r>
      <w:r w:rsidR="00FF749C" w:rsidRPr="005101FA">
        <w:rPr>
          <w:rFonts w:ascii="Times New Roman" w:hAnsi="Times New Roman" w:cs="Times New Roman"/>
          <w:sz w:val="24"/>
          <w:szCs w:val="24"/>
        </w:rPr>
        <w:t xml:space="preserve">, service, and administrative tasks. For each type of activity, </w:t>
      </w:r>
      <w:r w:rsidR="00DD3D5E">
        <w:rPr>
          <w:rFonts w:ascii="Times New Roman" w:hAnsi="Times New Roman" w:cs="Times New Roman"/>
          <w:sz w:val="24"/>
          <w:szCs w:val="24"/>
        </w:rPr>
        <w:t>the calculator</w:t>
      </w:r>
      <w:r w:rsidR="00FF749C" w:rsidRPr="005101FA">
        <w:rPr>
          <w:rFonts w:ascii="Times New Roman" w:hAnsi="Times New Roman" w:cs="Times New Roman"/>
          <w:sz w:val="24"/>
          <w:szCs w:val="24"/>
        </w:rPr>
        <w:t xml:space="preserve"> </w:t>
      </w:r>
      <w:r w:rsidR="00844393">
        <w:rPr>
          <w:rFonts w:ascii="Times New Roman" w:hAnsi="Times New Roman" w:cs="Times New Roman"/>
          <w:sz w:val="24"/>
          <w:szCs w:val="24"/>
        </w:rPr>
        <w:t>takes into ac</w:t>
      </w:r>
      <w:r w:rsidR="00DD3D5E">
        <w:rPr>
          <w:rFonts w:ascii="Times New Roman" w:hAnsi="Times New Roman" w:cs="Times New Roman"/>
          <w:sz w:val="24"/>
          <w:szCs w:val="24"/>
        </w:rPr>
        <w:t>c</w:t>
      </w:r>
      <w:r w:rsidR="00844393">
        <w:rPr>
          <w:rFonts w:ascii="Times New Roman" w:hAnsi="Times New Roman" w:cs="Times New Roman"/>
          <w:sz w:val="24"/>
          <w:szCs w:val="24"/>
        </w:rPr>
        <w:t>o</w:t>
      </w:r>
      <w:r w:rsidR="00DD3D5E">
        <w:rPr>
          <w:rFonts w:ascii="Times New Roman" w:hAnsi="Times New Roman" w:cs="Times New Roman"/>
          <w:sz w:val="24"/>
          <w:szCs w:val="24"/>
        </w:rPr>
        <w:t>unt</w:t>
      </w:r>
      <w:r w:rsidR="00FF749C" w:rsidRPr="005101FA">
        <w:rPr>
          <w:rFonts w:ascii="Times New Roman" w:hAnsi="Times New Roman" w:cs="Times New Roman"/>
          <w:sz w:val="24"/>
          <w:szCs w:val="24"/>
        </w:rPr>
        <w:t xml:space="preserve"> sources of variance th</w:t>
      </w:r>
      <w:r w:rsidR="00A02C2E">
        <w:rPr>
          <w:rFonts w:ascii="Times New Roman" w:hAnsi="Times New Roman" w:cs="Times New Roman"/>
          <w:sz w:val="24"/>
          <w:szCs w:val="24"/>
        </w:rPr>
        <w:t xml:space="preserve">at impact overall hours worked </w:t>
      </w:r>
      <w:r w:rsidR="00FF749C" w:rsidRPr="005101FA">
        <w:rPr>
          <w:rFonts w:ascii="Times New Roman" w:hAnsi="Times New Roman" w:cs="Times New Roman"/>
          <w:sz w:val="24"/>
          <w:szCs w:val="24"/>
        </w:rPr>
        <w:t>including course enrollment, number of credits, number of supervised stude</w:t>
      </w:r>
      <w:r w:rsidR="00A02C2E">
        <w:rPr>
          <w:rFonts w:ascii="Times New Roman" w:hAnsi="Times New Roman" w:cs="Times New Roman"/>
          <w:sz w:val="24"/>
          <w:szCs w:val="24"/>
        </w:rPr>
        <w:t>nts, number of clients, etc.,</w:t>
      </w:r>
      <w:r w:rsidR="00FF749C" w:rsidRPr="005101FA">
        <w:rPr>
          <w:rFonts w:ascii="Times New Roman" w:hAnsi="Times New Roman" w:cs="Times New Roman"/>
          <w:sz w:val="24"/>
          <w:szCs w:val="24"/>
        </w:rPr>
        <w:t xml:space="preserve"> and makes assumptions regarding the amount of time spent on various tasks in order to estimate </w:t>
      </w:r>
      <w:r w:rsidR="00C74F95">
        <w:rPr>
          <w:rFonts w:ascii="Times New Roman" w:hAnsi="Times New Roman" w:cs="Times New Roman"/>
          <w:sz w:val="24"/>
          <w:szCs w:val="24"/>
        </w:rPr>
        <w:t xml:space="preserve">either: (a) </w:t>
      </w:r>
      <w:r w:rsidR="00437090">
        <w:rPr>
          <w:rFonts w:ascii="Times New Roman" w:hAnsi="Times New Roman" w:cs="Times New Roman"/>
          <w:sz w:val="24"/>
          <w:szCs w:val="24"/>
        </w:rPr>
        <w:t xml:space="preserve">a range of possible </w:t>
      </w:r>
      <w:r w:rsidR="00FF749C" w:rsidRPr="005101FA">
        <w:rPr>
          <w:rFonts w:ascii="Times New Roman" w:hAnsi="Times New Roman" w:cs="Times New Roman"/>
          <w:sz w:val="24"/>
          <w:szCs w:val="24"/>
        </w:rPr>
        <w:t xml:space="preserve">FTE </w:t>
      </w:r>
      <w:r w:rsidR="00437090">
        <w:rPr>
          <w:rFonts w:ascii="Times New Roman" w:hAnsi="Times New Roman" w:cs="Times New Roman"/>
          <w:sz w:val="24"/>
          <w:szCs w:val="24"/>
        </w:rPr>
        <w:t xml:space="preserve">values </w:t>
      </w:r>
      <w:r w:rsidR="00C74F95">
        <w:rPr>
          <w:rFonts w:ascii="Times New Roman" w:hAnsi="Times New Roman" w:cs="Times New Roman"/>
          <w:sz w:val="24"/>
          <w:szCs w:val="24"/>
        </w:rPr>
        <w:t>(</w:t>
      </w:r>
      <w:r w:rsidR="00437090">
        <w:rPr>
          <w:rFonts w:ascii="Times New Roman" w:hAnsi="Times New Roman" w:cs="Times New Roman"/>
          <w:sz w:val="24"/>
          <w:szCs w:val="24"/>
        </w:rPr>
        <w:t>f</w:t>
      </w:r>
      <w:r w:rsidR="00DD3D5E">
        <w:rPr>
          <w:rFonts w:ascii="Times New Roman" w:hAnsi="Times New Roman" w:cs="Times New Roman"/>
          <w:sz w:val="24"/>
          <w:szCs w:val="24"/>
        </w:rPr>
        <w:t xml:space="preserve">or each individual </w:t>
      </w:r>
      <w:r w:rsidR="00C74F95">
        <w:rPr>
          <w:rFonts w:ascii="Times New Roman" w:hAnsi="Times New Roman" w:cs="Times New Roman"/>
          <w:sz w:val="24"/>
          <w:szCs w:val="24"/>
        </w:rPr>
        <w:t xml:space="preserve">teaching </w:t>
      </w:r>
      <w:r w:rsidR="00DD3D5E">
        <w:rPr>
          <w:rFonts w:ascii="Times New Roman" w:hAnsi="Times New Roman" w:cs="Times New Roman"/>
          <w:sz w:val="24"/>
          <w:szCs w:val="24"/>
        </w:rPr>
        <w:t>activity</w:t>
      </w:r>
      <w:r w:rsidR="00C74F95">
        <w:rPr>
          <w:rFonts w:ascii="Times New Roman" w:hAnsi="Times New Roman" w:cs="Times New Roman"/>
          <w:sz w:val="24"/>
          <w:szCs w:val="24"/>
        </w:rPr>
        <w:t>); or, (b) a single estimated FTE value (for all other activities)</w:t>
      </w:r>
      <w:r w:rsidR="00DD3D5E">
        <w:rPr>
          <w:rFonts w:ascii="Times New Roman" w:hAnsi="Times New Roman" w:cs="Times New Roman"/>
          <w:sz w:val="24"/>
          <w:szCs w:val="24"/>
        </w:rPr>
        <w:t>. For example, t</w:t>
      </w:r>
      <w:r w:rsidR="00DD3D5E" w:rsidRPr="005101FA">
        <w:rPr>
          <w:rFonts w:ascii="Times New Roman" w:hAnsi="Times New Roman" w:cs="Times New Roman"/>
          <w:sz w:val="24"/>
          <w:szCs w:val="24"/>
        </w:rPr>
        <w:t xml:space="preserve">he </w:t>
      </w:r>
      <w:r w:rsidR="00DD3D5E">
        <w:rPr>
          <w:rFonts w:ascii="Times New Roman" w:hAnsi="Times New Roman" w:cs="Times New Roman"/>
          <w:sz w:val="24"/>
          <w:szCs w:val="24"/>
        </w:rPr>
        <w:t>calculator has established</w:t>
      </w:r>
      <w:r w:rsidR="00DD3D5E" w:rsidRPr="005101FA">
        <w:rPr>
          <w:rFonts w:ascii="Times New Roman" w:hAnsi="Times New Roman" w:cs="Times New Roman"/>
          <w:sz w:val="24"/>
          <w:szCs w:val="24"/>
        </w:rPr>
        <w:t xml:space="preserve"> </w:t>
      </w:r>
      <w:r w:rsidR="00DD3D5E" w:rsidRPr="00DD3D5E">
        <w:rPr>
          <w:rFonts w:ascii="Times New Roman" w:hAnsi="Times New Roman" w:cs="Times New Roman"/>
          <w:sz w:val="24"/>
          <w:szCs w:val="24"/>
        </w:rPr>
        <w:t>estimates</w:t>
      </w:r>
      <w:r w:rsidR="00DD3D5E" w:rsidRPr="005101FA">
        <w:rPr>
          <w:rFonts w:ascii="Times New Roman" w:hAnsi="Times New Roman" w:cs="Times New Roman"/>
          <w:sz w:val="24"/>
          <w:szCs w:val="24"/>
        </w:rPr>
        <w:t xml:space="preserve"> of time required for activities </w:t>
      </w:r>
      <w:r w:rsidR="00DD3D5E">
        <w:rPr>
          <w:rFonts w:ascii="Times New Roman" w:hAnsi="Times New Roman" w:cs="Times New Roman"/>
          <w:sz w:val="24"/>
          <w:szCs w:val="24"/>
        </w:rPr>
        <w:t xml:space="preserve">in instruction </w:t>
      </w:r>
      <w:r w:rsidR="00DD3D5E" w:rsidRPr="005101FA">
        <w:rPr>
          <w:rFonts w:ascii="Times New Roman" w:hAnsi="Times New Roman" w:cs="Times New Roman"/>
          <w:sz w:val="24"/>
          <w:szCs w:val="24"/>
        </w:rPr>
        <w:t>such as planning, grading, and responding to student questions</w:t>
      </w:r>
      <w:r w:rsidR="00437090">
        <w:rPr>
          <w:rFonts w:ascii="Times New Roman" w:hAnsi="Times New Roman" w:cs="Times New Roman"/>
          <w:sz w:val="24"/>
          <w:szCs w:val="24"/>
        </w:rPr>
        <w:t xml:space="preserve"> that together provide an estimated FTE range for teaching a given course. The range is meant to reflect variance in the demands of different </w:t>
      </w:r>
      <w:r w:rsidR="00C74F95">
        <w:rPr>
          <w:rFonts w:ascii="Times New Roman" w:hAnsi="Times New Roman" w:cs="Times New Roman"/>
          <w:sz w:val="24"/>
          <w:szCs w:val="24"/>
        </w:rPr>
        <w:t>courses</w:t>
      </w:r>
      <w:r w:rsidR="00437090">
        <w:rPr>
          <w:rFonts w:ascii="Times New Roman" w:hAnsi="Times New Roman" w:cs="Times New Roman"/>
          <w:sz w:val="24"/>
          <w:szCs w:val="24"/>
        </w:rPr>
        <w:t>, from lower to higher intensity.</w:t>
      </w:r>
    </w:p>
    <w:p w14:paraId="1E2E472C" w14:textId="77777777" w:rsidR="00DD3D5E" w:rsidRDefault="00DD3D5E" w:rsidP="00687E9D">
      <w:pPr>
        <w:pStyle w:val="NoSpacing"/>
        <w:ind w:left="720"/>
        <w:rPr>
          <w:rFonts w:ascii="Times New Roman" w:hAnsi="Times New Roman" w:cs="Times New Roman"/>
          <w:sz w:val="24"/>
          <w:szCs w:val="24"/>
        </w:rPr>
      </w:pPr>
    </w:p>
    <w:p w14:paraId="706D27EA" w14:textId="3CA1390D" w:rsidR="00DD3D5E" w:rsidRDefault="00073577" w:rsidP="00DD3D5E">
      <w:pPr>
        <w:pStyle w:val="NoSpacing"/>
        <w:ind w:left="720"/>
        <w:rPr>
          <w:rFonts w:ascii="Times New Roman" w:hAnsi="Times New Roman" w:cs="Times New Roman"/>
          <w:sz w:val="24"/>
          <w:szCs w:val="24"/>
        </w:rPr>
      </w:pPr>
      <w:r w:rsidRPr="005101FA">
        <w:rPr>
          <w:rFonts w:ascii="Times New Roman" w:hAnsi="Times New Roman" w:cs="Times New Roman"/>
          <w:sz w:val="24"/>
          <w:szCs w:val="24"/>
        </w:rPr>
        <w:t xml:space="preserve">Due to </w:t>
      </w:r>
      <w:r w:rsidR="0048199F" w:rsidRPr="005101FA">
        <w:rPr>
          <w:rFonts w:ascii="Times New Roman" w:hAnsi="Times New Roman" w:cs="Times New Roman"/>
          <w:sz w:val="24"/>
          <w:szCs w:val="24"/>
        </w:rPr>
        <w:t xml:space="preserve">the challenges associated with creating </w:t>
      </w:r>
      <w:r w:rsidR="00257B1A">
        <w:rPr>
          <w:rFonts w:ascii="Times New Roman" w:hAnsi="Times New Roman" w:cs="Times New Roman"/>
          <w:sz w:val="24"/>
          <w:szCs w:val="24"/>
        </w:rPr>
        <w:t xml:space="preserve">such </w:t>
      </w:r>
      <w:r w:rsidR="0048199F" w:rsidRPr="005101FA">
        <w:rPr>
          <w:rFonts w:ascii="Times New Roman" w:hAnsi="Times New Roman" w:cs="Times New Roman"/>
          <w:sz w:val="24"/>
          <w:szCs w:val="24"/>
        </w:rPr>
        <w:t xml:space="preserve">a calculator </w:t>
      </w:r>
      <w:r w:rsidR="00257B1A">
        <w:rPr>
          <w:rFonts w:ascii="Times New Roman" w:hAnsi="Times New Roman" w:cs="Times New Roman"/>
          <w:sz w:val="24"/>
          <w:szCs w:val="24"/>
        </w:rPr>
        <w:t>(e.g., various amounts of time for service activities, various intensity of practicum supervision</w:t>
      </w:r>
      <w:r w:rsidR="006D4898">
        <w:rPr>
          <w:rFonts w:ascii="Times New Roman" w:hAnsi="Times New Roman" w:cs="Times New Roman"/>
          <w:sz w:val="24"/>
          <w:szCs w:val="24"/>
        </w:rPr>
        <w:t>, class size</w:t>
      </w:r>
      <w:r w:rsidR="00FF749C">
        <w:rPr>
          <w:rFonts w:ascii="Times New Roman" w:hAnsi="Times New Roman" w:cs="Times New Roman"/>
          <w:sz w:val="24"/>
          <w:szCs w:val="24"/>
        </w:rPr>
        <w:t>)</w:t>
      </w:r>
      <w:r w:rsidR="0061044C" w:rsidRPr="005101FA">
        <w:rPr>
          <w:rFonts w:ascii="Times New Roman" w:hAnsi="Times New Roman" w:cs="Times New Roman"/>
          <w:sz w:val="24"/>
          <w:szCs w:val="24"/>
        </w:rPr>
        <w:t>,</w:t>
      </w:r>
      <w:r w:rsidR="0048199F" w:rsidRPr="005101FA">
        <w:rPr>
          <w:rFonts w:ascii="Times New Roman" w:hAnsi="Times New Roman" w:cs="Times New Roman"/>
          <w:sz w:val="24"/>
          <w:szCs w:val="24"/>
        </w:rPr>
        <w:t xml:space="preserve"> </w:t>
      </w:r>
      <w:r w:rsidR="00006EF6" w:rsidRPr="005101FA">
        <w:rPr>
          <w:rFonts w:ascii="Times New Roman" w:hAnsi="Times New Roman" w:cs="Times New Roman"/>
          <w:sz w:val="24"/>
          <w:szCs w:val="24"/>
        </w:rPr>
        <w:t xml:space="preserve">it </w:t>
      </w:r>
      <w:r w:rsidR="00BB0DB0" w:rsidRPr="005101FA">
        <w:rPr>
          <w:rFonts w:ascii="Times New Roman" w:hAnsi="Times New Roman" w:cs="Times New Roman"/>
          <w:sz w:val="24"/>
          <w:szCs w:val="24"/>
        </w:rPr>
        <w:t>is recognized</w:t>
      </w:r>
      <w:r w:rsidR="0048199F" w:rsidRPr="005101FA">
        <w:rPr>
          <w:rFonts w:ascii="Times New Roman" w:hAnsi="Times New Roman" w:cs="Times New Roman"/>
          <w:sz w:val="24"/>
          <w:szCs w:val="24"/>
        </w:rPr>
        <w:t xml:space="preserve"> that flexibility must be granted</w:t>
      </w:r>
      <w:r w:rsidR="001775AF" w:rsidRPr="005101FA">
        <w:rPr>
          <w:rFonts w:ascii="Times New Roman" w:hAnsi="Times New Roman" w:cs="Times New Roman"/>
          <w:sz w:val="24"/>
          <w:szCs w:val="24"/>
        </w:rPr>
        <w:t xml:space="preserve"> to </w:t>
      </w:r>
      <w:r w:rsidR="0048199F" w:rsidRPr="005101FA">
        <w:rPr>
          <w:rFonts w:ascii="Times New Roman" w:hAnsi="Times New Roman" w:cs="Times New Roman"/>
          <w:sz w:val="24"/>
          <w:szCs w:val="24"/>
        </w:rPr>
        <w:t>the Dean</w:t>
      </w:r>
      <w:r w:rsidR="001775AF" w:rsidRPr="005101FA">
        <w:rPr>
          <w:rFonts w:ascii="Times New Roman" w:hAnsi="Times New Roman" w:cs="Times New Roman"/>
          <w:sz w:val="24"/>
          <w:szCs w:val="24"/>
        </w:rPr>
        <w:t xml:space="preserve"> and Department Heads</w:t>
      </w:r>
      <w:r w:rsidR="0048199F" w:rsidRPr="005101FA">
        <w:rPr>
          <w:rFonts w:ascii="Times New Roman" w:hAnsi="Times New Roman" w:cs="Times New Roman"/>
          <w:sz w:val="24"/>
          <w:szCs w:val="24"/>
        </w:rPr>
        <w:t xml:space="preserve"> in assigni</w:t>
      </w:r>
      <w:r w:rsidR="001775AF" w:rsidRPr="005101FA">
        <w:rPr>
          <w:rFonts w:ascii="Times New Roman" w:hAnsi="Times New Roman" w:cs="Times New Roman"/>
          <w:sz w:val="24"/>
          <w:szCs w:val="24"/>
        </w:rPr>
        <w:t xml:space="preserve">ng faculty workloads </w:t>
      </w:r>
      <w:r w:rsidR="000C7730">
        <w:rPr>
          <w:rFonts w:ascii="Times New Roman" w:hAnsi="Times New Roman" w:cs="Times New Roman"/>
          <w:sz w:val="24"/>
          <w:szCs w:val="24"/>
        </w:rPr>
        <w:t xml:space="preserve">in order </w:t>
      </w:r>
      <w:r w:rsidR="001775AF" w:rsidRPr="005101FA">
        <w:rPr>
          <w:rFonts w:ascii="Times New Roman" w:hAnsi="Times New Roman" w:cs="Times New Roman"/>
          <w:sz w:val="24"/>
          <w:szCs w:val="24"/>
        </w:rPr>
        <w:t>to meet each</w:t>
      </w:r>
      <w:r w:rsidR="0048199F" w:rsidRPr="005101FA">
        <w:rPr>
          <w:rFonts w:ascii="Times New Roman" w:hAnsi="Times New Roman" w:cs="Times New Roman"/>
          <w:sz w:val="24"/>
          <w:szCs w:val="24"/>
        </w:rPr>
        <w:t xml:space="preserve"> department’s instructional, </w:t>
      </w:r>
      <w:r w:rsidR="00306B1E">
        <w:rPr>
          <w:rFonts w:ascii="Times New Roman" w:hAnsi="Times New Roman" w:cs="Times New Roman"/>
          <w:sz w:val="24"/>
          <w:szCs w:val="24"/>
        </w:rPr>
        <w:t>scholarship</w:t>
      </w:r>
      <w:r w:rsidR="0048199F" w:rsidRPr="005101FA">
        <w:rPr>
          <w:rFonts w:ascii="Times New Roman" w:hAnsi="Times New Roman" w:cs="Times New Roman"/>
          <w:sz w:val="24"/>
          <w:szCs w:val="24"/>
        </w:rPr>
        <w:t>, service, and administrative commitments.</w:t>
      </w:r>
      <w:r w:rsidR="001775AF" w:rsidRPr="005101FA">
        <w:rPr>
          <w:rFonts w:ascii="Times New Roman" w:hAnsi="Times New Roman" w:cs="Times New Roman"/>
          <w:sz w:val="24"/>
          <w:szCs w:val="24"/>
        </w:rPr>
        <w:t xml:space="preserve"> </w:t>
      </w:r>
      <w:r w:rsidR="00437090">
        <w:rPr>
          <w:rFonts w:ascii="Times New Roman" w:hAnsi="Times New Roman" w:cs="Times New Roman"/>
          <w:i/>
          <w:sz w:val="24"/>
          <w:szCs w:val="24"/>
        </w:rPr>
        <w:t xml:space="preserve">This calculator </w:t>
      </w:r>
      <w:r w:rsidR="001775AF" w:rsidRPr="00437090">
        <w:rPr>
          <w:rFonts w:ascii="Times New Roman" w:hAnsi="Times New Roman" w:cs="Times New Roman"/>
          <w:i/>
          <w:sz w:val="24"/>
          <w:szCs w:val="24"/>
        </w:rPr>
        <w:t xml:space="preserve">is not intended to replace those judgments </w:t>
      </w:r>
      <w:r w:rsidR="00DD3D5E" w:rsidRPr="00437090">
        <w:rPr>
          <w:rFonts w:ascii="Times New Roman" w:hAnsi="Times New Roman" w:cs="Times New Roman"/>
          <w:i/>
          <w:sz w:val="24"/>
          <w:szCs w:val="24"/>
        </w:rPr>
        <w:t>but t</w:t>
      </w:r>
      <w:r w:rsidR="00A02C2E" w:rsidRPr="00437090">
        <w:rPr>
          <w:rFonts w:ascii="Times New Roman" w:hAnsi="Times New Roman" w:cs="Times New Roman"/>
          <w:i/>
          <w:sz w:val="24"/>
          <w:szCs w:val="24"/>
        </w:rPr>
        <w:t>o inform them.</w:t>
      </w:r>
      <w:r w:rsidR="00A02C2E">
        <w:rPr>
          <w:rFonts w:ascii="Times New Roman" w:hAnsi="Times New Roman" w:cs="Times New Roman"/>
          <w:sz w:val="24"/>
          <w:szCs w:val="24"/>
        </w:rPr>
        <w:t xml:space="preserve"> T</w:t>
      </w:r>
      <w:r w:rsidR="00DD3D5E" w:rsidRPr="005101FA">
        <w:rPr>
          <w:rFonts w:ascii="Times New Roman" w:hAnsi="Times New Roman" w:cs="Times New Roman"/>
          <w:sz w:val="24"/>
          <w:szCs w:val="24"/>
        </w:rPr>
        <w:t>h</w:t>
      </w:r>
      <w:r w:rsidR="00844393">
        <w:rPr>
          <w:rFonts w:ascii="Times New Roman" w:hAnsi="Times New Roman" w:cs="Times New Roman"/>
          <w:sz w:val="24"/>
          <w:szCs w:val="24"/>
        </w:rPr>
        <w:t>e</w:t>
      </w:r>
      <w:r w:rsidR="00DD3D5E" w:rsidRPr="005101FA">
        <w:rPr>
          <w:rFonts w:ascii="Times New Roman" w:hAnsi="Times New Roman" w:cs="Times New Roman"/>
          <w:sz w:val="24"/>
          <w:szCs w:val="24"/>
        </w:rPr>
        <w:t xml:space="preserve"> FTE </w:t>
      </w:r>
      <w:r w:rsidR="00437090">
        <w:rPr>
          <w:rFonts w:ascii="Times New Roman" w:hAnsi="Times New Roman" w:cs="Times New Roman"/>
          <w:sz w:val="24"/>
          <w:szCs w:val="24"/>
        </w:rPr>
        <w:t>c</w:t>
      </w:r>
      <w:r w:rsidR="00A02C2E">
        <w:rPr>
          <w:rFonts w:ascii="Times New Roman" w:hAnsi="Times New Roman" w:cs="Times New Roman"/>
          <w:sz w:val="24"/>
          <w:szCs w:val="24"/>
        </w:rPr>
        <w:t>alculator is designed</w:t>
      </w:r>
      <w:r w:rsidR="00DD3D5E" w:rsidRPr="005101FA">
        <w:rPr>
          <w:rFonts w:ascii="Times New Roman" w:hAnsi="Times New Roman" w:cs="Times New Roman"/>
          <w:sz w:val="24"/>
          <w:szCs w:val="24"/>
        </w:rPr>
        <w:t xml:space="preserve"> to serve as a starting point or framework for annual </w:t>
      </w:r>
      <w:r w:rsidR="00DD3D5E">
        <w:rPr>
          <w:rFonts w:ascii="Times New Roman" w:hAnsi="Times New Roman" w:cs="Times New Roman"/>
          <w:sz w:val="24"/>
          <w:szCs w:val="24"/>
        </w:rPr>
        <w:t xml:space="preserve">workload </w:t>
      </w:r>
      <w:r w:rsidR="00DD3D5E" w:rsidRPr="005101FA">
        <w:rPr>
          <w:rFonts w:ascii="Times New Roman" w:hAnsi="Times New Roman" w:cs="Times New Roman"/>
          <w:sz w:val="24"/>
          <w:szCs w:val="24"/>
        </w:rPr>
        <w:t>planning meetings between faculty and department heads</w:t>
      </w:r>
      <w:r w:rsidR="00437090">
        <w:rPr>
          <w:rFonts w:ascii="Times New Roman" w:hAnsi="Times New Roman" w:cs="Times New Roman"/>
          <w:sz w:val="24"/>
          <w:szCs w:val="24"/>
        </w:rPr>
        <w:t xml:space="preserve"> (see Section 4 Part ii).</w:t>
      </w:r>
    </w:p>
    <w:p w14:paraId="26A14068" w14:textId="10167953" w:rsidR="00DD3D5E" w:rsidRDefault="00DD3D5E" w:rsidP="00DD3D5E">
      <w:pPr>
        <w:pStyle w:val="NoSpacing"/>
        <w:ind w:left="720"/>
        <w:rPr>
          <w:rFonts w:ascii="Times New Roman" w:hAnsi="Times New Roman" w:cs="Times New Roman"/>
          <w:sz w:val="24"/>
          <w:szCs w:val="24"/>
        </w:rPr>
      </w:pPr>
    </w:p>
    <w:p w14:paraId="1330AE20" w14:textId="4D46E79C" w:rsidR="00687E9D" w:rsidRDefault="00F467E5" w:rsidP="00E26996">
      <w:pPr>
        <w:pStyle w:val="NoSpacing"/>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Assumptions</w:t>
      </w:r>
      <w:r w:rsidR="00687E9D">
        <w:rPr>
          <w:rFonts w:ascii="Times New Roman" w:eastAsia="Times New Roman" w:hAnsi="Times New Roman" w:cs="Times New Roman"/>
          <w:sz w:val="24"/>
          <w:szCs w:val="24"/>
        </w:rPr>
        <w:t xml:space="preserve"> taken into consideration when developing the </w:t>
      </w:r>
      <w:r w:rsidR="00DD3D5E">
        <w:rPr>
          <w:rFonts w:ascii="Times New Roman" w:eastAsia="Times New Roman" w:hAnsi="Times New Roman" w:cs="Times New Roman"/>
          <w:sz w:val="24"/>
          <w:szCs w:val="24"/>
        </w:rPr>
        <w:t xml:space="preserve">FTE </w:t>
      </w:r>
      <w:r w:rsidR="00687E9D">
        <w:rPr>
          <w:rFonts w:ascii="Times New Roman" w:eastAsia="Times New Roman" w:hAnsi="Times New Roman" w:cs="Times New Roman"/>
          <w:sz w:val="24"/>
          <w:szCs w:val="24"/>
        </w:rPr>
        <w:t>calculator include:</w:t>
      </w:r>
    </w:p>
    <w:p w14:paraId="5DD78DE6" w14:textId="252BCC44" w:rsidR="00C94361" w:rsidRDefault="004973D8" w:rsidP="001757DD">
      <w:pPr>
        <w:pStyle w:val="NoSpacing"/>
        <w:numPr>
          <w:ilvl w:val="0"/>
          <w:numId w:val="10"/>
        </w:numPr>
        <w:rPr>
          <w:rFonts w:ascii="Times New Roman" w:eastAsia="Times New Roman" w:hAnsi="Times New Roman" w:cs="Times New Roman"/>
          <w:sz w:val="24"/>
          <w:szCs w:val="24"/>
        </w:rPr>
      </w:pPr>
      <w:r w:rsidRPr="005101FA">
        <w:rPr>
          <w:rFonts w:ascii="Times New Roman" w:eastAsia="Times New Roman" w:hAnsi="Times New Roman" w:cs="Times New Roman"/>
          <w:sz w:val="24"/>
          <w:szCs w:val="24"/>
        </w:rPr>
        <w:t xml:space="preserve">Ongoing revision and updating of a course from year to year is an expected part of </w:t>
      </w:r>
      <w:r w:rsidR="00844393">
        <w:rPr>
          <w:rFonts w:ascii="Times New Roman" w:eastAsia="Times New Roman" w:hAnsi="Times New Roman" w:cs="Times New Roman"/>
          <w:sz w:val="24"/>
          <w:szCs w:val="24"/>
        </w:rPr>
        <w:t>instruction</w:t>
      </w:r>
      <w:r w:rsidRPr="005101FA">
        <w:rPr>
          <w:rFonts w:ascii="Times New Roman" w:eastAsia="Times New Roman" w:hAnsi="Times New Roman" w:cs="Times New Roman"/>
          <w:sz w:val="24"/>
          <w:szCs w:val="24"/>
        </w:rPr>
        <w:t>, but the department may need to specify additional institutional or community service FTE (see section below) to make major course revisions and devel</w:t>
      </w:r>
      <w:r w:rsidR="00844393">
        <w:rPr>
          <w:rFonts w:ascii="Times New Roman" w:eastAsia="Times New Roman" w:hAnsi="Times New Roman" w:cs="Times New Roman"/>
          <w:sz w:val="24"/>
          <w:szCs w:val="24"/>
        </w:rPr>
        <w:t>opment of new courses possible.</w:t>
      </w:r>
    </w:p>
    <w:p w14:paraId="316B9DA7" w14:textId="4E822B5C" w:rsidR="00C94361" w:rsidRDefault="00687E9D" w:rsidP="001757DD">
      <w:pPr>
        <w:pStyle w:val="NoSpacing"/>
        <w:numPr>
          <w:ilvl w:val="0"/>
          <w:numId w:val="10"/>
        </w:numPr>
        <w:rPr>
          <w:rFonts w:ascii="Times New Roman" w:eastAsia="Times New Roman" w:hAnsi="Times New Roman" w:cs="Times New Roman"/>
          <w:sz w:val="24"/>
          <w:szCs w:val="24"/>
        </w:rPr>
      </w:pPr>
      <w:r w:rsidRPr="001757DD">
        <w:rPr>
          <w:rFonts w:ascii="Times New Roman" w:eastAsia="Times New Roman" w:hAnsi="Times New Roman" w:cs="Times New Roman"/>
          <w:sz w:val="24"/>
          <w:szCs w:val="24"/>
        </w:rPr>
        <w:t>T</w:t>
      </w:r>
      <w:r w:rsidR="00B34987" w:rsidRPr="001757DD">
        <w:rPr>
          <w:rFonts w:ascii="Times New Roman" w:eastAsia="Times New Roman" w:hAnsi="Times New Roman" w:cs="Times New Roman"/>
          <w:sz w:val="24"/>
          <w:szCs w:val="24"/>
        </w:rPr>
        <w:t>otal enrollment across multiple classes should not be combined into a single estimate</w:t>
      </w:r>
      <w:r w:rsidR="00787130">
        <w:rPr>
          <w:rFonts w:ascii="Times New Roman" w:eastAsia="Times New Roman" w:hAnsi="Times New Roman" w:cs="Times New Roman"/>
          <w:sz w:val="24"/>
          <w:szCs w:val="24"/>
        </w:rPr>
        <w:t xml:space="preserve"> in the </w:t>
      </w:r>
      <w:r w:rsidR="00B34987" w:rsidRPr="001757DD">
        <w:rPr>
          <w:rFonts w:ascii="Times New Roman" w:eastAsia="Times New Roman" w:hAnsi="Times New Roman" w:cs="Times New Roman"/>
          <w:sz w:val="24"/>
          <w:szCs w:val="24"/>
        </w:rPr>
        <w:t>FTE</w:t>
      </w:r>
      <w:r w:rsidR="00787130">
        <w:rPr>
          <w:rFonts w:ascii="Times New Roman" w:eastAsia="Times New Roman" w:hAnsi="Times New Roman" w:cs="Times New Roman"/>
          <w:sz w:val="24"/>
          <w:szCs w:val="24"/>
        </w:rPr>
        <w:t xml:space="preserve"> calculator</w:t>
      </w:r>
      <w:r w:rsidR="00B34987" w:rsidRPr="001757DD">
        <w:rPr>
          <w:rFonts w:ascii="Times New Roman" w:eastAsia="Times New Roman" w:hAnsi="Times New Roman" w:cs="Times New Roman"/>
          <w:sz w:val="24"/>
          <w:szCs w:val="24"/>
        </w:rPr>
        <w:t xml:space="preserve">; </w:t>
      </w:r>
      <w:r w:rsidR="00F467E5">
        <w:rPr>
          <w:rFonts w:ascii="Times New Roman" w:eastAsia="Times New Roman" w:hAnsi="Times New Roman" w:cs="Times New Roman"/>
          <w:sz w:val="24"/>
          <w:szCs w:val="24"/>
        </w:rPr>
        <w:t>ra</w:t>
      </w:r>
      <w:r w:rsidR="00B34987" w:rsidRPr="001757DD">
        <w:rPr>
          <w:rFonts w:ascii="Times New Roman" w:eastAsia="Times New Roman" w:hAnsi="Times New Roman" w:cs="Times New Roman"/>
          <w:sz w:val="24"/>
          <w:szCs w:val="24"/>
        </w:rPr>
        <w:t xml:space="preserve">ther, each </w:t>
      </w:r>
      <w:r w:rsidR="00174922" w:rsidRPr="001757DD">
        <w:rPr>
          <w:rFonts w:ascii="Times New Roman" w:eastAsia="Times New Roman" w:hAnsi="Times New Roman" w:cs="Times New Roman"/>
          <w:sz w:val="24"/>
          <w:szCs w:val="24"/>
        </w:rPr>
        <w:t xml:space="preserve">teaching </w:t>
      </w:r>
      <w:r w:rsidR="00CB7FB1" w:rsidRPr="001757DD">
        <w:rPr>
          <w:rFonts w:ascii="Times New Roman" w:eastAsia="Times New Roman" w:hAnsi="Times New Roman" w:cs="Times New Roman"/>
          <w:sz w:val="24"/>
          <w:szCs w:val="24"/>
        </w:rPr>
        <w:t xml:space="preserve">activity </w:t>
      </w:r>
      <w:r w:rsidR="00B34987" w:rsidRPr="001757DD">
        <w:rPr>
          <w:rFonts w:ascii="Times New Roman" w:eastAsia="Times New Roman" w:hAnsi="Times New Roman" w:cs="Times New Roman"/>
          <w:sz w:val="24"/>
          <w:szCs w:val="24"/>
        </w:rPr>
        <w:t>should have its own FTE calculation,</w:t>
      </w:r>
      <w:r w:rsidR="00844393">
        <w:rPr>
          <w:rFonts w:ascii="Times New Roman" w:eastAsia="Times New Roman" w:hAnsi="Times New Roman" w:cs="Times New Roman"/>
          <w:sz w:val="24"/>
          <w:szCs w:val="24"/>
        </w:rPr>
        <w:t xml:space="preserve"> and all calculations are</w:t>
      </w:r>
      <w:r w:rsidR="00B34987" w:rsidRPr="001757DD">
        <w:rPr>
          <w:rFonts w:ascii="Times New Roman" w:eastAsia="Times New Roman" w:hAnsi="Times New Roman" w:cs="Times New Roman"/>
          <w:sz w:val="24"/>
          <w:szCs w:val="24"/>
        </w:rPr>
        <w:t xml:space="preserve"> then summed across the school year</w:t>
      </w:r>
      <w:r w:rsidR="00787130">
        <w:rPr>
          <w:rFonts w:ascii="Times New Roman" w:eastAsia="Times New Roman" w:hAnsi="Times New Roman" w:cs="Times New Roman"/>
          <w:sz w:val="24"/>
          <w:szCs w:val="24"/>
        </w:rPr>
        <w:t xml:space="preserve"> in the calculator’s homepage</w:t>
      </w:r>
      <w:r w:rsidR="00B34987" w:rsidRPr="001757DD">
        <w:rPr>
          <w:rFonts w:ascii="Times New Roman" w:eastAsia="Times New Roman" w:hAnsi="Times New Roman" w:cs="Times New Roman"/>
          <w:sz w:val="24"/>
          <w:szCs w:val="24"/>
        </w:rPr>
        <w:t>.</w:t>
      </w:r>
    </w:p>
    <w:p w14:paraId="088BD521" w14:textId="39EEC144" w:rsidR="00C94361" w:rsidRDefault="00B34987" w:rsidP="00C94361">
      <w:pPr>
        <w:pStyle w:val="NoSpacing"/>
        <w:numPr>
          <w:ilvl w:val="0"/>
          <w:numId w:val="10"/>
        </w:numPr>
        <w:rPr>
          <w:rFonts w:ascii="Times New Roman" w:eastAsia="Times New Roman" w:hAnsi="Times New Roman" w:cs="Times New Roman"/>
          <w:sz w:val="24"/>
          <w:szCs w:val="24"/>
        </w:rPr>
      </w:pPr>
      <w:r w:rsidRPr="001757DD">
        <w:rPr>
          <w:rFonts w:ascii="Times New Roman" w:eastAsia="Times New Roman" w:hAnsi="Times New Roman" w:cs="Times New Roman"/>
          <w:sz w:val="24"/>
          <w:szCs w:val="24"/>
        </w:rPr>
        <w:t>The period of employment for CNTTF and NTTF are 9 months, or 39 weeks in total.</w:t>
      </w:r>
    </w:p>
    <w:p w14:paraId="777C1512" w14:textId="3E70A074" w:rsidR="00C94361" w:rsidRPr="00C94361" w:rsidRDefault="00787130" w:rsidP="00C94361">
      <w:pPr>
        <w:pStyle w:val="NoSpacing"/>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Ac</w:t>
      </w:r>
      <w:r w:rsidR="00C94361" w:rsidRPr="00C94361">
        <w:rPr>
          <w:rFonts w:ascii="Times New Roman" w:eastAsia="Times New Roman" w:hAnsi="Times New Roman" w:cs="Times New Roman"/>
          <w:sz w:val="24"/>
          <w:szCs w:val="24"/>
        </w:rPr>
        <w:t xml:space="preserve">tual course enrollment is not known when faculty and department heads conduct their annual planning meeting; previous years' enrollment records </w:t>
      </w:r>
      <w:r>
        <w:rPr>
          <w:rFonts w:ascii="Times New Roman" w:eastAsia="Times New Roman" w:hAnsi="Times New Roman" w:cs="Times New Roman"/>
          <w:sz w:val="24"/>
          <w:szCs w:val="24"/>
        </w:rPr>
        <w:t xml:space="preserve">and personal knowledge and experience </w:t>
      </w:r>
      <w:r w:rsidR="00C94361" w:rsidRPr="00C94361">
        <w:rPr>
          <w:rFonts w:ascii="Times New Roman" w:eastAsia="Times New Roman" w:hAnsi="Times New Roman" w:cs="Times New Roman"/>
          <w:sz w:val="24"/>
          <w:szCs w:val="24"/>
        </w:rPr>
        <w:t>should be consulted to arrive at an estimated enrollment for the upcoming year</w:t>
      </w:r>
      <w:r w:rsidR="00C94361">
        <w:rPr>
          <w:rFonts w:ascii="Times New Roman" w:eastAsia="Times New Roman" w:hAnsi="Times New Roman" w:cs="Times New Roman"/>
          <w:sz w:val="24"/>
          <w:szCs w:val="24"/>
        </w:rPr>
        <w:t>.</w:t>
      </w:r>
    </w:p>
    <w:p w14:paraId="6E415BAE" w14:textId="284DCD84" w:rsidR="00B34987" w:rsidRPr="005101FA" w:rsidRDefault="00D13743" w:rsidP="00A52E48">
      <w:pPr>
        <w:spacing w:before="100" w:beforeAutospacing="1" w:after="100" w:afterAutospacing="1"/>
        <w:ind w:left="720"/>
        <w:rPr>
          <w:rFonts w:ascii="Times New Roman" w:hAnsi="Times New Roman" w:cs="Times New Roman"/>
          <w:sz w:val="24"/>
          <w:szCs w:val="24"/>
        </w:rPr>
      </w:pPr>
      <w:r w:rsidRPr="005101FA">
        <w:rPr>
          <w:rFonts w:ascii="Times New Roman" w:hAnsi="Times New Roman" w:cs="Times New Roman"/>
          <w:sz w:val="24"/>
          <w:szCs w:val="24"/>
        </w:rPr>
        <w:t xml:space="preserve">The assumptions </w:t>
      </w:r>
      <w:r w:rsidR="00174922" w:rsidRPr="005101FA">
        <w:rPr>
          <w:rFonts w:ascii="Times New Roman" w:hAnsi="Times New Roman" w:cs="Times New Roman"/>
          <w:sz w:val="24"/>
          <w:szCs w:val="24"/>
        </w:rPr>
        <w:t xml:space="preserve">regarding time required for activities </w:t>
      </w:r>
      <w:r w:rsidRPr="005101FA">
        <w:rPr>
          <w:rFonts w:ascii="Times New Roman" w:hAnsi="Times New Roman" w:cs="Times New Roman"/>
          <w:sz w:val="24"/>
          <w:szCs w:val="24"/>
        </w:rPr>
        <w:t xml:space="preserve">in </w:t>
      </w:r>
      <w:ins w:id="10" w:author="randy" w:date="2015-02-04T13:08:00Z">
        <w:r w:rsidR="00D125E1">
          <w:rPr>
            <w:rFonts w:ascii="Times New Roman" w:hAnsi="Times New Roman" w:cs="Times New Roman"/>
            <w:sz w:val="24"/>
            <w:szCs w:val="24"/>
          </w:rPr>
          <w:t>any</w:t>
        </w:r>
      </w:ins>
      <w:del w:id="11" w:author="randy" w:date="2015-02-04T13:08:00Z">
        <w:r w:rsidRPr="005101FA" w:rsidDel="00D125E1">
          <w:rPr>
            <w:rFonts w:ascii="Times New Roman" w:hAnsi="Times New Roman" w:cs="Times New Roman"/>
            <w:sz w:val="24"/>
            <w:szCs w:val="24"/>
          </w:rPr>
          <w:delText>the</w:delText>
        </w:r>
      </w:del>
      <w:r w:rsidRPr="005101FA">
        <w:rPr>
          <w:rFonts w:ascii="Times New Roman" w:hAnsi="Times New Roman" w:cs="Times New Roman"/>
          <w:sz w:val="24"/>
          <w:szCs w:val="24"/>
        </w:rPr>
        <w:t xml:space="preserve"> </w:t>
      </w:r>
      <w:r w:rsidR="00844393">
        <w:rPr>
          <w:rFonts w:ascii="Times New Roman" w:hAnsi="Times New Roman" w:cs="Times New Roman"/>
          <w:sz w:val="24"/>
          <w:szCs w:val="24"/>
        </w:rPr>
        <w:t>F</w:t>
      </w:r>
      <w:r w:rsidRPr="005101FA">
        <w:rPr>
          <w:rFonts w:ascii="Times New Roman" w:hAnsi="Times New Roman" w:cs="Times New Roman"/>
          <w:sz w:val="24"/>
          <w:szCs w:val="24"/>
        </w:rPr>
        <w:t xml:space="preserve">TE </w:t>
      </w:r>
      <w:r w:rsidR="00844393">
        <w:rPr>
          <w:rFonts w:ascii="Times New Roman" w:hAnsi="Times New Roman" w:cs="Times New Roman"/>
          <w:sz w:val="24"/>
          <w:szCs w:val="24"/>
        </w:rPr>
        <w:t>c</w:t>
      </w:r>
      <w:r w:rsidRPr="005101FA">
        <w:rPr>
          <w:rFonts w:ascii="Times New Roman" w:hAnsi="Times New Roman" w:cs="Times New Roman"/>
          <w:sz w:val="24"/>
          <w:szCs w:val="24"/>
        </w:rPr>
        <w:t xml:space="preserve">alculator should be revisited annually. </w:t>
      </w:r>
      <w:ins w:id="12" w:author="randy" w:date="2015-02-05T08:46:00Z">
        <w:r w:rsidR="00FD328A">
          <w:rPr>
            <w:rFonts w:ascii="Times New Roman" w:hAnsi="Times New Roman" w:cs="Times New Roman"/>
            <w:sz w:val="24"/>
            <w:szCs w:val="24"/>
          </w:rPr>
          <w:t xml:space="preserve">Pilot testing of the calculators will occur during the first year. </w:t>
        </w:r>
      </w:ins>
      <w:r w:rsidRPr="005101FA">
        <w:rPr>
          <w:rFonts w:ascii="Times New Roman" w:hAnsi="Times New Roman" w:cs="Times New Roman"/>
          <w:sz w:val="24"/>
          <w:szCs w:val="24"/>
        </w:rPr>
        <w:t xml:space="preserve">An NTTF Workload Committee </w:t>
      </w:r>
      <w:ins w:id="13" w:author="randy" w:date="2015-02-05T08:42:00Z">
        <w:r w:rsidR="001B35D1">
          <w:rPr>
            <w:rFonts w:ascii="Times New Roman" w:hAnsi="Times New Roman" w:cs="Times New Roman"/>
            <w:sz w:val="24"/>
            <w:szCs w:val="24"/>
          </w:rPr>
          <w:t>will</w:t>
        </w:r>
      </w:ins>
      <w:del w:id="14" w:author="randy" w:date="2015-02-05T08:42:00Z">
        <w:r w:rsidRPr="005101FA" w:rsidDel="001B35D1">
          <w:rPr>
            <w:rFonts w:ascii="Times New Roman" w:hAnsi="Times New Roman" w:cs="Times New Roman"/>
            <w:sz w:val="24"/>
            <w:szCs w:val="24"/>
          </w:rPr>
          <w:delText>can</w:delText>
        </w:r>
      </w:del>
      <w:r w:rsidRPr="005101FA">
        <w:rPr>
          <w:rFonts w:ascii="Times New Roman" w:hAnsi="Times New Roman" w:cs="Times New Roman"/>
          <w:sz w:val="24"/>
          <w:szCs w:val="24"/>
        </w:rPr>
        <w:t xml:space="preserve"> be formed to oversee th</w:t>
      </w:r>
      <w:ins w:id="15" w:author="randy" w:date="2015-02-05T08:48:00Z">
        <w:r w:rsidR="00FD328A">
          <w:rPr>
            <w:rFonts w:ascii="Times New Roman" w:hAnsi="Times New Roman" w:cs="Times New Roman"/>
            <w:sz w:val="24"/>
            <w:szCs w:val="24"/>
          </w:rPr>
          <w:t xml:space="preserve">e </w:t>
        </w:r>
      </w:ins>
      <w:ins w:id="16" w:author="randy" w:date="2015-02-05T08:49:00Z">
        <w:r w:rsidR="00FD328A">
          <w:rPr>
            <w:rFonts w:ascii="Times New Roman" w:hAnsi="Times New Roman" w:cs="Times New Roman"/>
            <w:sz w:val="24"/>
            <w:szCs w:val="24"/>
          </w:rPr>
          <w:t xml:space="preserve">inaugural year </w:t>
        </w:r>
      </w:ins>
      <w:ins w:id="17" w:author="randy" w:date="2015-02-05T08:48:00Z">
        <w:r w:rsidR="00FD328A">
          <w:rPr>
            <w:rFonts w:ascii="Times New Roman" w:hAnsi="Times New Roman" w:cs="Times New Roman"/>
            <w:sz w:val="24"/>
            <w:szCs w:val="24"/>
          </w:rPr>
          <w:t xml:space="preserve">pilot testing </w:t>
        </w:r>
      </w:ins>
      <w:del w:id="18" w:author="randy" w:date="2015-02-05T08:48:00Z">
        <w:r w:rsidRPr="005101FA" w:rsidDel="00FD328A">
          <w:rPr>
            <w:rFonts w:ascii="Times New Roman" w:hAnsi="Times New Roman" w:cs="Times New Roman"/>
            <w:sz w:val="24"/>
            <w:szCs w:val="24"/>
          </w:rPr>
          <w:delText>is</w:delText>
        </w:r>
      </w:del>
      <w:ins w:id="19" w:author="randy" w:date="2015-02-05T08:50:00Z">
        <w:r w:rsidR="00FD328A">
          <w:rPr>
            <w:rFonts w:ascii="Times New Roman" w:hAnsi="Times New Roman" w:cs="Times New Roman"/>
            <w:sz w:val="24"/>
            <w:szCs w:val="24"/>
          </w:rPr>
          <w:t>and revision</w:t>
        </w:r>
      </w:ins>
      <w:bookmarkStart w:id="20" w:name="_GoBack"/>
      <w:bookmarkEnd w:id="20"/>
      <w:r w:rsidRPr="005101FA">
        <w:rPr>
          <w:rFonts w:ascii="Times New Roman" w:hAnsi="Times New Roman" w:cs="Times New Roman"/>
          <w:sz w:val="24"/>
          <w:szCs w:val="24"/>
        </w:rPr>
        <w:t xml:space="preserve"> process. The Committee </w:t>
      </w:r>
      <w:ins w:id="21" w:author="randy" w:date="2015-02-05T08:42:00Z">
        <w:r w:rsidR="001B35D1">
          <w:rPr>
            <w:rFonts w:ascii="Times New Roman" w:hAnsi="Times New Roman" w:cs="Times New Roman"/>
            <w:sz w:val="24"/>
            <w:szCs w:val="24"/>
          </w:rPr>
          <w:t>will</w:t>
        </w:r>
      </w:ins>
      <w:del w:id="22" w:author="randy" w:date="2015-02-05T08:42:00Z">
        <w:r w:rsidRPr="005101FA" w:rsidDel="001B35D1">
          <w:rPr>
            <w:rFonts w:ascii="Times New Roman" w:hAnsi="Times New Roman" w:cs="Times New Roman"/>
            <w:sz w:val="24"/>
            <w:szCs w:val="24"/>
          </w:rPr>
          <w:delText>can</w:delText>
        </w:r>
      </w:del>
      <w:r w:rsidRPr="005101FA">
        <w:rPr>
          <w:rFonts w:ascii="Times New Roman" w:hAnsi="Times New Roman" w:cs="Times New Roman"/>
          <w:sz w:val="24"/>
          <w:szCs w:val="24"/>
        </w:rPr>
        <w:t xml:space="preserve"> solicit feedback from the various </w:t>
      </w:r>
      <w:ins w:id="23" w:author="randy" w:date="2015-02-05T08:43:00Z">
        <w:r w:rsidR="001B35D1">
          <w:rPr>
            <w:rFonts w:ascii="Times New Roman" w:hAnsi="Times New Roman" w:cs="Times New Roman"/>
            <w:sz w:val="24"/>
            <w:szCs w:val="24"/>
          </w:rPr>
          <w:t xml:space="preserve">academic </w:t>
        </w:r>
      </w:ins>
      <w:r w:rsidRPr="005101FA">
        <w:rPr>
          <w:rFonts w:ascii="Times New Roman" w:hAnsi="Times New Roman" w:cs="Times New Roman"/>
          <w:sz w:val="24"/>
          <w:szCs w:val="24"/>
        </w:rPr>
        <w:t>departments</w:t>
      </w:r>
      <w:ins w:id="24" w:author="randy" w:date="2015-02-05T08:42:00Z">
        <w:r w:rsidR="001B35D1">
          <w:rPr>
            <w:rFonts w:ascii="Times New Roman" w:hAnsi="Times New Roman" w:cs="Times New Roman"/>
            <w:sz w:val="24"/>
            <w:szCs w:val="24"/>
          </w:rPr>
          <w:t>,</w:t>
        </w:r>
      </w:ins>
      <w:ins w:id="25" w:author="randy" w:date="2015-02-05T08:43:00Z">
        <w:r w:rsidR="001B35D1">
          <w:rPr>
            <w:rFonts w:ascii="Times New Roman" w:hAnsi="Times New Roman" w:cs="Times New Roman"/>
            <w:sz w:val="24"/>
            <w:szCs w:val="24"/>
          </w:rPr>
          <w:t xml:space="preserve"> research units and unit directors,</w:t>
        </w:r>
      </w:ins>
      <w:ins w:id="26" w:author="randy" w:date="2015-02-05T08:42:00Z">
        <w:r w:rsidR="001B35D1">
          <w:rPr>
            <w:rFonts w:ascii="Times New Roman" w:hAnsi="Times New Roman" w:cs="Times New Roman"/>
            <w:sz w:val="24"/>
            <w:szCs w:val="24"/>
          </w:rPr>
          <w:t xml:space="preserve"> </w:t>
        </w:r>
      </w:ins>
      <w:ins w:id="27" w:author="randy" w:date="2015-02-05T08:43:00Z">
        <w:r w:rsidR="001B35D1">
          <w:rPr>
            <w:rFonts w:ascii="Times New Roman" w:hAnsi="Times New Roman" w:cs="Times New Roman"/>
            <w:sz w:val="24"/>
            <w:szCs w:val="24"/>
          </w:rPr>
          <w:t xml:space="preserve">Department Heads, and business managers </w:t>
        </w:r>
      </w:ins>
      <w:del w:id="28" w:author="randy" w:date="2015-02-05T08:43:00Z">
        <w:r w:rsidRPr="005101FA" w:rsidDel="001B35D1">
          <w:rPr>
            <w:rFonts w:ascii="Times New Roman" w:hAnsi="Times New Roman" w:cs="Times New Roman"/>
            <w:sz w:val="24"/>
            <w:szCs w:val="24"/>
          </w:rPr>
          <w:delText xml:space="preserve"> </w:delText>
        </w:r>
      </w:del>
      <w:r w:rsidRPr="005101FA">
        <w:rPr>
          <w:rFonts w:ascii="Times New Roman" w:hAnsi="Times New Roman" w:cs="Times New Roman"/>
          <w:sz w:val="24"/>
          <w:szCs w:val="24"/>
        </w:rPr>
        <w:t>in the COE, d</w:t>
      </w:r>
      <w:r w:rsidR="00C7509C">
        <w:rPr>
          <w:rFonts w:ascii="Times New Roman" w:hAnsi="Times New Roman" w:cs="Times New Roman"/>
          <w:sz w:val="24"/>
          <w:szCs w:val="24"/>
        </w:rPr>
        <w:t xml:space="preserve">etermine what changes are needed, </w:t>
      </w:r>
      <w:r w:rsidR="00437090">
        <w:rPr>
          <w:rFonts w:ascii="Times New Roman" w:hAnsi="Times New Roman" w:cs="Times New Roman"/>
          <w:sz w:val="24"/>
          <w:szCs w:val="24"/>
        </w:rPr>
        <w:t xml:space="preserve">and </w:t>
      </w:r>
      <w:r w:rsidRPr="005101FA">
        <w:rPr>
          <w:rFonts w:ascii="Times New Roman" w:hAnsi="Times New Roman" w:cs="Times New Roman"/>
          <w:sz w:val="24"/>
          <w:szCs w:val="24"/>
        </w:rPr>
        <w:t xml:space="preserve">present their recommendations to </w:t>
      </w:r>
      <w:r w:rsidR="00C7509C">
        <w:rPr>
          <w:rFonts w:ascii="Times New Roman" w:hAnsi="Times New Roman" w:cs="Times New Roman"/>
          <w:sz w:val="24"/>
          <w:szCs w:val="24"/>
        </w:rPr>
        <w:t>faculty for consideration</w:t>
      </w:r>
      <w:r w:rsidR="00437090">
        <w:rPr>
          <w:rFonts w:ascii="Times New Roman" w:hAnsi="Times New Roman" w:cs="Times New Roman"/>
          <w:sz w:val="24"/>
          <w:szCs w:val="24"/>
        </w:rPr>
        <w:t xml:space="preserve"> and to </w:t>
      </w:r>
      <w:r w:rsidR="00437090" w:rsidRPr="005101FA">
        <w:rPr>
          <w:rFonts w:ascii="Times New Roman" w:hAnsi="Times New Roman" w:cs="Times New Roman"/>
          <w:sz w:val="24"/>
          <w:szCs w:val="24"/>
        </w:rPr>
        <w:t>the Dean for approval</w:t>
      </w:r>
      <w:r w:rsidR="00437090">
        <w:rPr>
          <w:rFonts w:ascii="Times New Roman" w:hAnsi="Times New Roman" w:cs="Times New Roman"/>
          <w:sz w:val="24"/>
          <w:szCs w:val="24"/>
        </w:rPr>
        <w:t>.</w:t>
      </w:r>
      <w:ins w:id="29" w:author="randy" w:date="2015-02-05T08:44:00Z">
        <w:r w:rsidR="001B35D1">
          <w:rPr>
            <w:rFonts w:ascii="Times New Roman" w:hAnsi="Times New Roman" w:cs="Times New Roman"/>
            <w:sz w:val="24"/>
            <w:szCs w:val="24"/>
          </w:rPr>
          <w:t xml:space="preserve"> </w:t>
        </w:r>
      </w:ins>
    </w:p>
    <w:p w14:paraId="5C67240F" w14:textId="77777777" w:rsidR="002A49DC" w:rsidRPr="005101FA" w:rsidRDefault="00F77246" w:rsidP="00A52E48">
      <w:pPr>
        <w:pStyle w:val="NoSpacing"/>
        <w:ind w:firstLine="360"/>
        <w:rPr>
          <w:rFonts w:ascii="Times New Roman" w:hAnsi="Times New Roman" w:cs="Times New Roman"/>
          <w:b/>
          <w:sz w:val="24"/>
          <w:szCs w:val="24"/>
        </w:rPr>
      </w:pPr>
      <w:r w:rsidRPr="005101FA">
        <w:rPr>
          <w:rFonts w:ascii="Times New Roman" w:hAnsi="Times New Roman" w:cs="Times New Roman"/>
          <w:b/>
          <w:sz w:val="24"/>
          <w:szCs w:val="24"/>
        </w:rPr>
        <w:t>Section</w:t>
      </w:r>
      <w:r w:rsidR="00E26996" w:rsidRPr="005101FA">
        <w:rPr>
          <w:rFonts w:ascii="Times New Roman" w:hAnsi="Times New Roman" w:cs="Times New Roman"/>
          <w:b/>
          <w:sz w:val="24"/>
          <w:szCs w:val="24"/>
        </w:rPr>
        <w:t xml:space="preserve"> 6.</w:t>
      </w:r>
      <w:r w:rsidRPr="005101FA">
        <w:rPr>
          <w:rFonts w:ascii="Times New Roman" w:hAnsi="Times New Roman" w:cs="Times New Roman"/>
          <w:b/>
          <w:sz w:val="24"/>
          <w:szCs w:val="24"/>
        </w:rPr>
        <w:t xml:space="preserve"> </w:t>
      </w:r>
      <w:r w:rsidR="001775AF" w:rsidRPr="005101FA">
        <w:rPr>
          <w:rFonts w:ascii="Times New Roman" w:hAnsi="Times New Roman" w:cs="Times New Roman"/>
          <w:b/>
          <w:sz w:val="24"/>
          <w:szCs w:val="24"/>
        </w:rPr>
        <w:t>Ongoing Assignments</w:t>
      </w:r>
      <w:r w:rsidR="005101FA">
        <w:rPr>
          <w:rFonts w:ascii="Times New Roman" w:hAnsi="Times New Roman" w:cs="Times New Roman"/>
          <w:b/>
          <w:sz w:val="24"/>
          <w:szCs w:val="24"/>
        </w:rPr>
        <w:t xml:space="preserve"> and Changes to the Workload</w:t>
      </w:r>
      <w:r w:rsidR="001775AF" w:rsidRPr="005101FA">
        <w:rPr>
          <w:rFonts w:ascii="Times New Roman" w:hAnsi="Times New Roman" w:cs="Times New Roman"/>
          <w:b/>
          <w:sz w:val="24"/>
          <w:szCs w:val="24"/>
        </w:rPr>
        <w:t xml:space="preserve"> </w:t>
      </w:r>
    </w:p>
    <w:p w14:paraId="7BDF4B68" w14:textId="77777777" w:rsidR="0017431D" w:rsidRPr="00CE4FE5" w:rsidRDefault="001775AF" w:rsidP="00CE4FE5">
      <w:pPr>
        <w:spacing w:before="100" w:beforeAutospacing="1" w:after="100" w:afterAutospacing="1"/>
        <w:ind w:left="720"/>
        <w:rPr>
          <w:rFonts w:ascii="Times New Roman" w:hAnsi="Times New Roman" w:cs="Times New Roman"/>
          <w:sz w:val="24"/>
          <w:szCs w:val="24"/>
        </w:rPr>
      </w:pPr>
      <w:r w:rsidRPr="005101FA">
        <w:rPr>
          <w:rFonts w:ascii="Times New Roman" w:hAnsi="Times New Roman" w:cs="Times New Roman"/>
          <w:sz w:val="24"/>
          <w:szCs w:val="24"/>
        </w:rPr>
        <w:t>Once an initial position description and professional responsibilities are in place,</w:t>
      </w:r>
      <w:r w:rsidRPr="00CE4FE5">
        <w:rPr>
          <w:rFonts w:ascii="Times New Roman" w:hAnsi="Times New Roman" w:cs="Times New Roman"/>
          <w:sz w:val="24"/>
          <w:szCs w:val="24"/>
        </w:rPr>
        <w:t xml:space="preserve"> </w:t>
      </w:r>
      <w:r w:rsidRPr="005101FA">
        <w:rPr>
          <w:rFonts w:ascii="Times New Roman" w:hAnsi="Times New Roman" w:cs="Times New Roman"/>
          <w:sz w:val="24"/>
          <w:szCs w:val="24"/>
        </w:rPr>
        <w:t>there are multiple reasons why the position and/or professional responsibilities may change</w:t>
      </w:r>
      <w:r w:rsidR="00B0797B" w:rsidRPr="005101FA">
        <w:rPr>
          <w:rFonts w:ascii="Times New Roman" w:hAnsi="Times New Roman" w:cs="Times New Roman"/>
          <w:sz w:val="24"/>
          <w:szCs w:val="24"/>
        </w:rPr>
        <w:t xml:space="preserve"> (e.g., programmatic needs</w:t>
      </w:r>
      <w:r w:rsidRPr="005101FA">
        <w:rPr>
          <w:rFonts w:ascii="Times New Roman" w:hAnsi="Times New Roman" w:cs="Times New Roman"/>
          <w:sz w:val="24"/>
          <w:szCs w:val="24"/>
        </w:rPr>
        <w:t>,</w:t>
      </w:r>
      <w:r w:rsidR="00B0797B" w:rsidRPr="005101FA">
        <w:rPr>
          <w:rFonts w:ascii="Times New Roman" w:hAnsi="Times New Roman" w:cs="Times New Roman"/>
          <w:sz w:val="24"/>
          <w:szCs w:val="24"/>
        </w:rPr>
        <w:t xml:space="preserve"> changes in expectations,</w:t>
      </w:r>
      <w:r w:rsidRPr="005101FA">
        <w:rPr>
          <w:rFonts w:ascii="Times New Roman" w:hAnsi="Times New Roman" w:cs="Times New Roman"/>
          <w:sz w:val="24"/>
          <w:szCs w:val="24"/>
        </w:rPr>
        <w:t xml:space="preserve"> alignment of faculty strengths with programmatic needs</w:t>
      </w:r>
      <w:r w:rsidR="00B0797B" w:rsidRPr="005101FA">
        <w:rPr>
          <w:rFonts w:ascii="Times New Roman" w:hAnsi="Times New Roman" w:cs="Times New Roman"/>
          <w:sz w:val="24"/>
          <w:szCs w:val="24"/>
        </w:rPr>
        <w:t xml:space="preserve">, etc.). </w:t>
      </w:r>
      <w:r w:rsidR="00CE4FE5">
        <w:rPr>
          <w:rFonts w:ascii="Times New Roman" w:hAnsi="Times New Roman" w:cs="Times New Roman"/>
          <w:sz w:val="24"/>
          <w:szCs w:val="24"/>
        </w:rPr>
        <w:t>Contractual FTE allocations for</w:t>
      </w:r>
      <w:r w:rsidR="00031FEF" w:rsidRPr="00CE4FE5">
        <w:rPr>
          <w:rFonts w:ascii="Times New Roman" w:hAnsi="Times New Roman" w:cs="Times New Roman"/>
          <w:sz w:val="24"/>
          <w:szCs w:val="24"/>
        </w:rPr>
        <w:t xml:space="preserve"> </w:t>
      </w:r>
      <w:r w:rsidR="00B0797B" w:rsidRPr="00CE4FE5">
        <w:rPr>
          <w:rFonts w:ascii="Times New Roman" w:hAnsi="Times New Roman" w:cs="Times New Roman"/>
          <w:sz w:val="24"/>
          <w:szCs w:val="24"/>
        </w:rPr>
        <w:t xml:space="preserve">CNTTF and </w:t>
      </w:r>
      <w:r w:rsidR="00031FEF" w:rsidRPr="00CE4FE5">
        <w:rPr>
          <w:rFonts w:ascii="Times New Roman" w:hAnsi="Times New Roman" w:cs="Times New Roman"/>
          <w:sz w:val="24"/>
          <w:szCs w:val="24"/>
        </w:rPr>
        <w:t xml:space="preserve">NTTF will be </w:t>
      </w:r>
      <w:r w:rsidR="005101FA" w:rsidRPr="00CE4FE5">
        <w:rPr>
          <w:rFonts w:ascii="Times New Roman" w:hAnsi="Times New Roman" w:cs="Times New Roman"/>
          <w:sz w:val="24"/>
          <w:szCs w:val="24"/>
        </w:rPr>
        <w:t>reviewed as</w:t>
      </w:r>
      <w:r w:rsidR="00B0797B" w:rsidRPr="00CE4FE5">
        <w:rPr>
          <w:rFonts w:ascii="Times New Roman" w:hAnsi="Times New Roman" w:cs="Times New Roman"/>
          <w:sz w:val="24"/>
          <w:szCs w:val="24"/>
        </w:rPr>
        <w:t xml:space="preserve"> part of each faculty member’s </w:t>
      </w:r>
      <w:r w:rsidR="00DC2376" w:rsidRPr="00CE4FE5">
        <w:rPr>
          <w:rFonts w:ascii="Times New Roman" w:hAnsi="Times New Roman" w:cs="Times New Roman"/>
          <w:sz w:val="24"/>
          <w:szCs w:val="24"/>
        </w:rPr>
        <w:t xml:space="preserve">contract period </w:t>
      </w:r>
      <w:r w:rsidR="00B0797B" w:rsidRPr="00CE4FE5">
        <w:rPr>
          <w:rFonts w:ascii="Times New Roman" w:hAnsi="Times New Roman" w:cs="Times New Roman"/>
          <w:sz w:val="24"/>
          <w:szCs w:val="24"/>
        </w:rPr>
        <w:t xml:space="preserve">evaluation. Whenever possible, department head’s and/or program directors are encouraged to use the evaluation process as an opportunity to align faculty strengths with programmatic needs to facilitate optimal performance and </w:t>
      </w:r>
      <w:r w:rsidR="002C4C13" w:rsidRPr="00CE4FE5">
        <w:rPr>
          <w:rFonts w:ascii="Times New Roman" w:hAnsi="Times New Roman" w:cs="Times New Roman"/>
          <w:sz w:val="24"/>
          <w:szCs w:val="24"/>
        </w:rPr>
        <w:t xml:space="preserve">productivity among all </w:t>
      </w:r>
      <w:proofErr w:type="gramStart"/>
      <w:r w:rsidR="002C4C13" w:rsidRPr="00CE4FE5">
        <w:rPr>
          <w:rFonts w:ascii="Times New Roman" w:hAnsi="Times New Roman" w:cs="Times New Roman"/>
          <w:sz w:val="24"/>
          <w:szCs w:val="24"/>
        </w:rPr>
        <w:t>faculty</w:t>
      </w:r>
      <w:proofErr w:type="gramEnd"/>
      <w:r w:rsidR="002C4C13" w:rsidRPr="00CE4FE5">
        <w:rPr>
          <w:rFonts w:ascii="Times New Roman" w:hAnsi="Times New Roman" w:cs="Times New Roman"/>
          <w:sz w:val="24"/>
          <w:szCs w:val="24"/>
        </w:rPr>
        <w:t>. For example, f</w:t>
      </w:r>
      <w:r w:rsidR="0017431D" w:rsidRPr="00CE4FE5">
        <w:rPr>
          <w:rFonts w:ascii="Times New Roman" w:hAnsi="Times New Roman" w:cs="Times New Roman"/>
          <w:sz w:val="24"/>
          <w:szCs w:val="24"/>
        </w:rPr>
        <w:t xml:space="preserve">aculty members or unit administrators may </w:t>
      </w:r>
      <w:r w:rsidR="002C4C13" w:rsidRPr="00CE4FE5">
        <w:rPr>
          <w:rFonts w:ascii="Times New Roman" w:hAnsi="Times New Roman" w:cs="Times New Roman"/>
          <w:sz w:val="24"/>
          <w:szCs w:val="24"/>
        </w:rPr>
        <w:t xml:space="preserve">determine new professional responsibilities due to (a) changes in the nature of the position, (b) changes in program or department needs, </w:t>
      </w:r>
      <w:r w:rsidR="00CE4FE5">
        <w:rPr>
          <w:rFonts w:ascii="Times New Roman" w:hAnsi="Times New Roman" w:cs="Times New Roman"/>
          <w:sz w:val="24"/>
          <w:szCs w:val="24"/>
        </w:rPr>
        <w:t xml:space="preserve">or </w:t>
      </w:r>
      <w:r w:rsidR="002C4C13" w:rsidRPr="00CE4FE5">
        <w:rPr>
          <w:rFonts w:ascii="Times New Roman" w:hAnsi="Times New Roman" w:cs="Times New Roman"/>
          <w:sz w:val="24"/>
          <w:szCs w:val="24"/>
        </w:rPr>
        <w:t>(c) upon faculty request.</w:t>
      </w:r>
      <w:r w:rsidR="00B34987" w:rsidRPr="00CE4FE5">
        <w:rPr>
          <w:rFonts w:ascii="Times New Roman" w:hAnsi="Times New Roman" w:cs="Times New Roman"/>
          <w:sz w:val="24"/>
          <w:szCs w:val="24"/>
        </w:rPr>
        <w:t xml:space="preserve"> </w:t>
      </w:r>
      <w:r w:rsidR="002C4C13" w:rsidRPr="00CE4FE5">
        <w:rPr>
          <w:rFonts w:ascii="Times New Roman" w:hAnsi="Times New Roman" w:cs="Times New Roman"/>
          <w:sz w:val="24"/>
          <w:szCs w:val="24"/>
        </w:rPr>
        <w:t>In all cases, when changes on professional responsibilities are initiated, they must be reflected in a new position description within 14</w:t>
      </w:r>
      <w:r w:rsidR="00FD2643" w:rsidRPr="00CE4FE5">
        <w:rPr>
          <w:rFonts w:ascii="Times New Roman" w:hAnsi="Times New Roman" w:cs="Times New Roman"/>
          <w:sz w:val="24"/>
          <w:szCs w:val="24"/>
        </w:rPr>
        <w:t xml:space="preserve"> days of the </w:t>
      </w:r>
      <w:r w:rsidR="002C4C13" w:rsidRPr="00CE4FE5">
        <w:rPr>
          <w:rFonts w:ascii="Times New Roman" w:hAnsi="Times New Roman" w:cs="Times New Roman"/>
          <w:sz w:val="24"/>
          <w:szCs w:val="24"/>
        </w:rPr>
        <w:t>change</w:t>
      </w:r>
      <w:r w:rsidR="00CE4FE5" w:rsidRPr="00CE4FE5">
        <w:rPr>
          <w:rFonts w:ascii="Times New Roman" w:hAnsi="Times New Roman" w:cs="Times New Roman"/>
          <w:sz w:val="24"/>
          <w:szCs w:val="24"/>
        </w:rPr>
        <w:t xml:space="preserve">. This contract period evaluation is designed to provide an opportunity to revise the contract, whereas the annual workload planning session described in Section 4 above is designed to </w:t>
      </w:r>
      <w:r w:rsidR="00CE4FE5" w:rsidRPr="00CE4FE5">
        <w:rPr>
          <w:rFonts w:ascii="Times New Roman" w:hAnsi="Times New Roman" w:cs="Times New Roman"/>
          <w:i/>
          <w:sz w:val="24"/>
          <w:szCs w:val="24"/>
        </w:rPr>
        <w:t>implement</w:t>
      </w:r>
      <w:r w:rsidR="00CE4FE5" w:rsidRPr="00CE4FE5">
        <w:rPr>
          <w:rFonts w:ascii="Times New Roman" w:hAnsi="Times New Roman" w:cs="Times New Roman"/>
          <w:sz w:val="24"/>
          <w:szCs w:val="24"/>
        </w:rPr>
        <w:t xml:space="preserve"> the contract, i.e., to flesh out the specific responsibilities that are expected of each faculty member</w:t>
      </w:r>
      <w:r w:rsidR="00CE4FE5">
        <w:rPr>
          <w:rFonts w:ascii="Times New Roman" w:hAnsi="Times New Roman" w:cs="Times New Roman"/>
          <w:sz w:val="24"/>
          <w:szCs w:val="24"/>
        </w:rPr>
        <w:t xml:space="preserve"> each year</w:t>
      </w:r>
      <w:r w:rsidR="00CE4FE5" w:rsidRPr="00CE4FE5">
        <w:rPr>
          <w:rFonts w:ascii="Times New Roman" w:hAnsi="Times New Roman" w:cs="Times New Roman"/>
          <w:sz w:val="24"/>
          <w:szCs w:val="24"/>
        </w:rPr>
        <w:t xml:space="preserve"> in order to fulfill the terms of his/her contract.</w:t>
      </w:r>
    </w:p>
    <w:p w14:paraId="405CCD91" w14:textId="77777777" w:rsidR="00E57361" w:rsidRPr="005101FA" w:rsidRDefault="00031FEF" w:rsidP="00E26996">
      <w:pPr>
        <w:spacing w:before="100" w:beforeAutospacing="1" w:after="100" w:afterAutospacing="1"/>
        <w:ind w:left="720"/>
        <w:rPr>
          <w:rFonts w:ascii="Times New Roman" w:eastAsia="Times New Roman" w:hAnsi="Times New Roman" w:cs="Times New Roman"/>
          <w:sz w:val="24"/>
          <w:szCs w:val="24"/>
        </w:rPr>
      </w:pPr>
      <w:r w:rsidRPr="005101FA">
        <w:rPr>
          <w:rFonts w:ascii="Times New Roman" w:eastAsia="Times New Roman" w:hAnsi="Times New Roman" w:cs="Times New Roman"/>
          <w:sz w:val="24"/>
          <w:szCs w:val="24"/>
        </w:rPr>
        <w:t>Determination of faculty workload for faculty members serving in a joint ap</w:t>
      </w:r>
      <w:r w:rsidR="00CE4FE5">
        <w:rPr>
          <w:rFonts w:ascii="Times New Roman" w:eastAsia="Times New Roman" w:hAnsi="Times New Roman" w:cs="Times New Roman"/>
          <w:sz w:val="24"/>
          <w:szCs w:val="24"/>
        </w:rPr>
        <w:t xml:space="preserve">pointment with another unit will </w:t>
      </w:r>
      <w:r w:rsidRPr="005101FA">
        <w:rPr>
          <w:rFonts w:ascii="Times New Roman" w:eastAsia="Times New Roman" w:hAnsi="Times New Roman" w:cs="Times New Roman"/>
          <w:sz w:val="24"/>
          <w:szCs w:val="24"/>
        </w:rPr>
        <w:t xml:space="preserve">require the department head to consult with the </w:t>
      </w:r>
      <w:r w:rsidR="009573CB" w:rsidRPr="005101FA">
        <w:rPr>
          <w:rFonts w:ascii="Times New Roman" w:eastAsia="Times New Roman" w:hAnsi="Times New Roman" w:cs="Times New Roman"/>
          <w:sz w:val="24"/>
          <w:szCs w:val="24"/>
        </w:rPr>
        <w:t>supervisor from the other unit</w:t>
      </w:r>
      <w:r w:rsidR="002435C0" w:rsidRPr="005101FA">
        <w:rPr>
          <w:rFonts w:ascii="Times New Roman" w:eastAsia="Times New Roman" w:hAnsi="Times New Roman" w:cs="Times New Roman"/>
          <w:sz w:val="24"/>
          <w:szCs w:val="24"/>
        </w:rPr>
        <w:t>.</w:t>
      </w:r>
    </w:p>
    <w:p w14:paraId="43470606" w14:textId="77777777" w:rsidR="009573CB" w:rsidRPr="005101FA" w:rsidRDefault="00E26996" w:rsidP="00A52E48">
      <w:pPr>
        <w:ind w:firstLine="360"/>
        <w:rPr>
          <w:rFonts w:ascii="Times New Roman" w:hAnsi="Times New Roman" w:cs="Times New Roman"/>
          <w:b/>
          <w:sz w:val="24"/>
          <w:szCs w:val="24"/>
        </w:rPr>
      </w:pPr>
      <w:r w:rsidRPr="005101FA">
        <w:rPr>
          <w:rFonts w:ascii="Times New Roman" w:hAnsi="Times New Roman" w:cs="Times New Roman"/>
          <w:b/>
          <w:sz w:val="24"/>
          <w:szCs w:val="24"/>
        </w:rPr>
        <w:t xml:space="preserve">Section 7. </w:t>
      </w:r>
      <w:r w:rsidR="009573CB" w:rsidRPr="005101FA">
        <w:rPr>
          <w:rFonts w:ascii="Times New Roman" w:hAnsi="Times New Roman" w:cs="Times New Roman"/>
          <w:b/>
          <w:sz w:val="24"/>
          <w:szCs w:val="24"/>
        </w:rPr>
        <w:t>Course Reduction/Buy-Out</w:t>
      </w:r>
    </w:p>
    <w:p w14:paraId="16BEDF8F" w14:textId="77777777" w:rsidR="009573CB" w:rsidRPr="005101FA" w:rsidRDefault="009573CB" w:rsidP="00E26996">
      <w:pPr>
        <w:pStyle w:val="CommentText"/>
        <w:ind w:left="720"/>
        <w:rPr>
          <w:rFonts w:ascii="Times New Roman" w:hAnsi="Times New Roman" w:cs="Times New Roman"/>
        </w:rPr>
      </w:pPr>
      <w:r w:rsidRPr="005101FA">
        <w:rPr>
          <w:rFonts w:ascii="Times New Roman" w:hAnsi="Times New Roman" w:cs="Times New Roman"/>
        </w:rPr>
        <w:t>While all circumstances governing course reductions cannot be articulated in the guidelines, general principles are articulated here. Course reductions may result from “buy-outs” of faculty time from externally funded grants, administrative responsibilities, or</w:t>
      </w:r>
      <w:r w:rsidR="00E26996" w:rsidRPr="005101FA">
        <w:rPr>
          <w:rFonts w:ascii="Times New Roman" w:hAnsi="Times New Roman" w:cs="Times New Roman"/>
        </w:rPr>
        <w:t xml:space="preserve"> may be</w:t>
      </w:r>
      <w:r w:rsidRPr="005101FA">
        <w:rPr>
          <w:rFonts w:ascii="Times New Roman" w:hAnsi="Times New Roman" w:cs="Times New Roman"/>
        </w:rPr>
        <w:t xml:space="preserve"> based on the faculty member’s contract. </w:t>
      </w:r>
      <w:r w:rsidR="00E26996" w:rsidRPr="005101FA">
        <w:rPr>
          <w:rFonts w:ascii="Times New Roman" w:hAnsi="Times New Roman" w:cs="Times New Roman"/>
        </w:rPr>
        <w:t>A Career NTTF who has received, or is supported by an internal or external grant or fellowship may be released from teaching one or more courses, so long as (a) sufficient course buyout funds are available from the grant or fellowship and/or other approved sources to fund the replacement of the instruction</w:t>
      </w:r>
      <w:r w:rsidR="00CE4FE5">
        <w:rPr>
          <w:rFonts w:ascii="Times New Roman" w:hAnsi="Times New Roman" w:cs="Times New Roman"/>
        </w:rPr>
        <w:t>,</w:t>
      </w:r>
      <w:r w:rsidR="00E26996" w:rsidRPr="005101FA">
        <w:rPr>
          <w:rFonts w:ascii="Times New Roman" w:hAnsi="Times New Roman" w:cs="Times New Roman"/>
        </w:rPr>
        <w:t xml:space="preserve"> including the replaced faculty member’s associated OPE that would be lost as </w:t>
      </w:r>
      <w:r w:rsidR="00E26996" w:rsidRPr="005101FA">
        <w:rPr>
          <w:rFonts w:ascii="Times New Roman" w:hAnsi="Times New Roman" w:cs="Times New Roman"/>
        </w:rPr>
        <w:lastRenderedPageBreak/>
        <w:t>a result of such release(s), and (b) such release(s) from teaching would not, in the judgment of the department head, unduly compromise the department’s ability to meet the curricular and enrollment needs served by the faculty member’s course(s) in either its own or other academic programs. The applicable course buyout rates and guidelines on replacement instruction are those set forth in the College and/or University policies in effect on the date the teaching release(s) is first approved.</w:t>
      </w:r>
    </w:p>
    <w:p w14:paraId="33934073" w14:textId="77777777" w:rsidR="00E26996" w:rsidRPr="005101FA" w:rsidRDefault="00E26996" w:rsidP="00A52E48">
      <w:pPr>
        <w:spacing w:before="100" w:beforeAutospacing="1" w:after="100" w:afterAutospacing="1"/>
        <w:ind w:firstLine="360"/>
        <w:rPr>
          <w:rFonts w:ascii="Times New Roman" w:eastAsia="Times New Roman" w:hAnsi="Times New Roman" w:cs="Times New Roman"/>
          <w:sz w:val="24"/>
          <w:szCs w:val="24"/>
        </w:rPr>
      </w:pPr>
      <w:r w:rsidRPr="005101FA">
        <w:rPr>
          <w:rFonts w:ascii="Times New Roman" w:eastAsia="Times New Roman" w:hAnsi="Times New Roman" w:cs="Times New Roman"/>
          <w:b/>
          <w:sz w:val="24"/>
          <w:szCs w:val="24"/>
        </w:rPr>
        <w:t xml:space="preserve">Section 8. </w:t>
      </w:r>
      <w:r w:rsidR="002C4C13" w:rsidRPr="005101FA">
        <w:rPr>
          <w:rFonts w:ascii="Times New Roman" w:eastAsia="Times New Roman" w:hAnsi="Times New Roman" w:cs="Times New Roman"/>
          <w:b/>
          <w:sz w:val="24"/>
          <w:szCs w:val="24"/>
        </w:rPr>
        <w:t>Within Load Changes</w:t>
      </w:r>
      <w:r w:rsidR="002C4C13" w:rsidRPr="005101FA">
        <w:rPr>
          <w:rFonts w:ascii="Times New Roman" w:eastAsia="Times New Roman" w:hAnsi="Times New Roman" w:cs="Times New Roman"/>
          <w:sz w:val="24"/>
          <w:szCs w:val="24"/>
        </w:rPr>
        <w:t xml:space="preserve"> </w:t>
      </w:r>
    </w:p>
    <w:p w14:paraId="331C4AE7" w14:textId="36446B40" w:rsidR="00F467E5" w:rsidRDefault="002C4C13" w:rsidP="00E26996">
      <w:pPr>
        <w:spacing w:before="100" w:beforeAutospacing="1" w:after="100" w:afterAutospacing="1"/>
        <w:ind w:left="720"/>
        <w:rPr>
          <w:rFonts w:ascii="Times New Roman" w:eastAsia="Times New Roman" w:hAnsi="Times New Roman" w:cs="Times New Roman"/>
          <w:sz w:val="24"/>
          <w:szCs w:val="24"/>
        </w:rPr>
      </w:pPr>
      <w:r w:rsidRPr="005101FA">
        <w:rPr>
          <w:rFonts w:ascii="Times New Roman" w:eastAsia="Times New Roman" w:hAnsi="Times New Roman" w:cs="Times New Roman"/>
          <w:sz w:val="24"/>
          <w:szCs w:val="24"/>
        </w:rPr>
        <w:t>In some instances, there may be a need to adjust a faculty member</w:t>
      </w:r>
      <w:r w:rsidR="000B510D" w:rsidRPr="005101FA">
        <w:rPr>
          <w:rFonts w:ascii="Times New Roman" w:eastAsia="Times New Roman" w:hAnsi="Times New Roman" w:cs="Times New Roman"/>
          <w:sz w:val="24"/>
          <w:szCs w:val="24"/>
        </w:rPr>
        <w:t>’</w:t>
      </w:r>
      <w:r w:rsidRPr="005101FA">
        <w:rPr>
          <w:rFonts w:ascii="Times New Roman" w:eastAsia="Times New Roman" w:hAnsi="Times New Roman" w:cs="Times New Roman"/>
          <w:sz w:val="24"/>
          <w:szCs w:val="24"/>
        </w:rPr>
        <w:t xml:space="preserve">s professional responsibilities </w:t>
      </w:r>
      <w:r w:rsidRPr="005101FA">
        <w:rPr>
          <w:rFonts w:ascii="Times New Roman" w:eastAsia="Times New Roman" w:hAnsi="Times New Roman" w:cs="Times New Roman"/>
          <w:i/>
          <w:sz w:val="24"/>
          <w:szCs w:val="24"/>
        </w:rPr>
        <w:t>during</w:t>
      </w:r>
      <w:r w:rsidRPr="005101FA">
        <w:rPr>
          <w:rFonts w:ascii="Times New Roman" w:eastAsia="Times New Roman" w:hAnsi="Times New Roman" w:cs="Times New Roman"/>
          <w:sz w:val="24"/>
          <w:szCs w:val="24"/>
        </w:rPr>
        <w:t xml:space="preserve"> the </w:t>
      </w:r>
      <w:r w:rsidR="000B510D" w:rsidRPr="005101FA">
        <w:rPr>
          <w:rFonts w:ascii="Times New Roman" w:eastAsia="Times New Roman" w:hAnsi="Times New Roman" w:cs="Times New Roman"/>
          <w:sz w:val="24"/>
          <w:szCs w:val="24"/>
        </w:rPr>
        <w:t>academic year. Such instances should be considered “</w:t>
      </w:r>
      <w:r w:rsidR="000B510D" w:rsidRPr="005101FA">
        <w:rPr>
          <w:rFonts w:ascii="Times New Roman" w:eastAsia="Times New Roman" w:hAnsi="Times New Roman" w:cs="Times New Roman"/>
          <w:i/>
          <w:sz w:val="24"/>
          <w:szCs w:val="24"/>
        </w:rPr>
        <w:t xml:space="preserve">unanticipated” </w:t>
      </w:r>
      <w:r w:rsidR="00F467E5" w:rsidRPr="001757DD">
        <w:rPr>
          <w:rFonts w:ascii="Times New Roman" w:eastAsia="Times New Roman" w:hAnsi="Times New Roman" w:cs="Times New Roman"/>
          <w:sz w:val="24"/>
          <w:szCs w:val="24"/>
        </w:rPr>
        <w:t>(e.g.,</w:t>
      </w:r>
      <w:r w:rsidR="00F467E5" w:rsidRPr="00F467E5">
        <w:rPr>
          <w:rFonts w:ascii="Times New Roman" w:eastAsia="Times New Roman" w:hAnsi="Times New Roman" w:cs="Times New Roman"/>
          <w:sz w:val="24"/>
          <w:szCs w:val="24"/>
        </w:rPr>
        <w:t xml:space="preserve"> </w:t>
      </w:r>
      <w:r w:rsidR="00F467E5" w:rsidRPr="005101FA">
        <w:rPr>
          <w:rFonts w:ascii="Times New Roman" w:eastAsia="Times New Roman" w:hAnsi="Times New Roman" w:cs="Times New Roman"/>
          <w:sz w:val="24"/>
          <w:szCs w:val="24"/>
        </w:rPr>
        <w:t>cancellation of a previously assigned course, new unanticipated grant awards or administrative assignments</w:t>
      </w:r>
      <w:r w:rsidR="00F467E5">
        <w:rPr>
          <w:rFonts w:ascii="Times New Roman" w:eastAsia="Times New Roman" w:hAnsi="Times New Roman" w:cs="Times New Roman"/>
          <w:sz w:val="24"/>
          <w:szCs w:val="24"/>
        </w:rPr>
        <w:t xml:space="preserve">) </w:t>
      </w:r>
      <w:r w:rsidR="000B510D" w:rsidRPr="005101FA">
        <w:rPr>
          <w:rFonts w:ascii="Times New Roman" w:eastAsia="Times New Roman" w:hAnsi="Times New Roman" w:cs="Times New Roman"/>
          <w:sz w:val="24"/>
          <w:szCs w:val="24"/>
        </w:rPr>
        <w:t xml:space="preserve">and may </w:t>
      </w:r>
      <w:r w:rsidR="00F467E5">
        <w:rPr>
          <w:rFonts w:ascii="Times New Roman" w:eastAsia="Times New Roman" w:hAnsi="Times New Roman" w:cs="Times New Roman"/>
          <w:sz w:val="24"/>
          <w:szCs w:val="24"/>
        </w:rPr>
        <w:t>result in a</w:t>
      </w:r>
      <w:r w:rsidR="000B510D" w:rsidRPr="005101FA">
        <w:rPr>
          <w:rFonts w:ascii="Times New Roman" w:eastAsia="Times New Roman" w:hAnsi="Times New Roman" w:cs="Times New Roman"/>
          <w:sz w:val="24"/>
          <w:szCs w:val="24"/>
        </w:rPr>
        <w:t xml:space="preserve"> request that the faculty member teach a new </w:t>
      </w:r>
      <w:r w:rsidR="00F467E5">
        <w:rPr>
          <w:rFonts w:ascii="Times New Roman" w:eastAsia="Times New Roman" w:hAnsi="Times New Roman" w:cs="Times New Roman"/>
          <w:sz w:val="24"/>
          <w:szCs w:val="24"/>
        </w:rPr>
        <w:t xml:space="preserve">or different </w:t>
      </w:r>
      <w:r w:rsidR="000B510D" w:rsidRPr="005101FA">
        <w:rPr>
          <w:rFonts w:ascii="Times New Roman" w:eastAsia="Times New Roman" w:hAnsi="Times New Roman" w:cs="Times New Roman"/>
          <w:sz w:val="24"/>
          <w:szCs w:val="24"/>
        </w:rPr>
        <w:t>course</w:t>
      </w:r>
      <w:r w:rsidR="00F467E5">
        <w:rPr>
          <w:rFonts w:ascii="Times New Roman" w:eastAsia="Times New Roman" w:hAnsi="Times New Roman" w:cs="Times New Roman"/>
          <w:sz w:val="24"/>
          <w:szCs w:val="24"/>
        </w:rPr>
        <w:t xml:space="preserve">. </w:t>
      </w:r>
      <w:r w:rsidR="000B510D" w:rsidRPr="005101FA">
        <w:rPr>
          <w:rFonts w:ascii="Times New Roman" w:eastAsia="Times New Roman" w:hAnsi="Times New Roman" w:cs="Times New Roman"/>
          <w:sz w:val="24"/>
          <w:szCs w:val="24"/>
        </w:rPr>
        <w:t>In such instances, the department head or supervisor will meet with the faculty member to discuss the request and to determine a feasible approach for making adjustments. Because such requests are unanticipated</w:t>
      </w:r>
      <w:r w:rsidR="00E26996" w:rsidRPr="005101FA">
        <w:rPr>
          <w:rFonts w:ascii="Times New Roman" w:eastAsia="Times New Roman" w:hAnsi="Times New Roman" w:cs="Times New Roman"/>
          <w:sz w:val="24"/>
          <w:szCs w:val="24"/>
        </w:rPr>
        <w:t>,</w:t>
      </w:r>
      <w:r w:rsidR="000B510D" w:rsidRPr="005101FA">
        <w:rPr>
          <w:rFonts w:ascii="Times New Roman" w:eastAsia="Times New Roman" w:hAnsi="Times New Roman" w:cs="Times New Roman"/>
          <w:sz w:val="24"/>
          <w:szCs w:val="24"/>
        </w:rPr>
        <w:t xml:space="preserve"> and because they require a change to a preexisting position description, such changes require special consideration</w:t>
      </w:r>
      <w:r w:rsidR="00BC7368">
        <w:rPr>
          <w:rFonts w:ascii="Times New Roman" w:eastAsia="Times New Roman" w:hAnsi="Times New Roman" w:cs="Times New Roman"/>
          <w:sz w:val="24"/>
          <w:szCs w:val="24"/>
        </w:rPr>
        <w:t xml:space="preserve"> and should balance faculty preferences with programmatic needs</w:t>
      </w:r>
      <w:r w:rsidR="00306B1E">
        <w:rPr>
          <w:rFonts w:ascii="Times New Roman" w:eastAsia="Times New Roman" w:hAnsi="Times New Roman" w:cs="Times New Roman"/>
          <w:sz w:val="24"/>
          <w:szCs w:val="24"/>
        </w:rPr>
        <w:t>.</w:t>
      </w:r>
    </w:p>
    <w:p w14:paraId="5F725290" w14:textId="22E43FBD" w:rsidR="00624F5E" w:rsidRPr="005101FA" w:rsidRDefault="0011767C" w:rsidP="00E26996">
      <w:pPr>
        <w:spacing w:before="100" w:beforeAutospacing="1" w:after="100" w:afterAutospacing="1"/>
        <w:ind w:left="720"/>
        <w:rPr>
          <w:rFonts w:ascii="Times New Roman" w:eastAsia="Times New Roman" w:hAnsi="Times New Roman" w:cs="Times New Roman"/>
          <w:sz w:val="24"/>
          <w:szCs w:val="24"/>
        </w:rPr>
      </w:pPr>
      <w:r w:rsidRPr="005101FA">
        <w:rPr>
          <w:rFonts w:ascii="Times New Roman" w:eastAsia="Times New Roman" w:hAnsi="Times New Roman" w:cs="Times New Roman"/>
          <w:sz w:val="24"/>
          <w:szCs w:val="24"/>
        </w:rPr>
        <w:t>In the event that the department head and faculty member do not agree on the change, the Associate Dean for Academic Affairs should be consulted with both parties present in an effort to resolve disagreements. When and if within</w:t>
      </w:r>
      <w:r w:rsidR="00CE4FE5">
        <w:rPr>
          <w:rFonts w:ascii="Times New Roman" w:eastAsia="Times New Roman" w:hAnsi="Times New Roman" w:cs="Times New Roman"/>
          <w:sz w:val="24"/>
          <w:szCs w:val="24"/>
        </w:rPr>
        <w:t>-</w:t>
      </w:r>
      <w:r w:rsidRPr="005101FA">
        <w:rPr>
          <w:rFonts w:ascii="Times New Roman" w:eastAsia="Times New Roman" w:hAnsi="Times New Roman" w:cs="Times New Roman"/>
          <w:sz w:val="24"/>
          <w:szCs w:val="24"/>
        </w:rPr>
        <w:t xml:space="preserve">load changes are made to professional responsibilities, the faculty member’s position description must </w:t>
      </w:r>
      <w:r w:rsidR="00E26996" w:rsidRPr="005101FA">
        <w:rPr>
          <w:rFonts w:ascii="Times New Roman" w:eastAsia="Times New Roman" w:hAnsi="Times New Roman" w:cs="Times New Roman"/>
          <w:sz w:val="24"/>
          <w:szCs w:val="24"/>
        </w:rPr>
        <w:t xml:space="preserve">be updated to </w:t>
      </w:r>
      <w:r w:rsidRPr="005101FA">
        <w:rPr>
          <w:rFonts w:ascii="Times New Roman" w:eastAsia="Times New Roman" w:hAnsi="Times New Roman" w:cs="Times New Roman"/>
          <w:sz w:val="24"/>
          <w:szCs w:val="24"/>
        </w:rPr>
        <w:t>reflect those changes within 14 days of the adjustment.</w:t>
      </w:r>
    </w:p>
    <w:p w14:paraId="3FD64590" w14:textId="77777777" w:rsidR="00E26996" w:rsidRPr="005101FA" w:rsidRDefault="00E26996" w:rsidP="00A52E48">
      <w:pPr>
        <w:autoSpaceDE w:val="0"/>
        <w:autoSpaceDN w:val="0"/>
        <w:adjustRightInd w:val="0"/>
        <w:spacing w:after="0"/>
        <w:ind w:firstLine="360"/>
        <w:rPr>
          <w:rFonts w:ascii="Times New Roman" w:hAnsi="Times New Roman" w:cs="Times New Roman"/>
          <w:sz w:val="24"/>
          <w:szCs w:val="24"/>
        </w:rPr>
      </w:pPr>
      <w:r w:rsidRPr="005101FA">
        <w:rPr>
          <w:rFonts w:ascii="Times New Roman" w:hAnsi="Times New Roman" w:cs="Times New Roman"/>
          <w:b/>
          <w:sz w:val="24"/>
          <w:szCs w:val="24"/>
        </w:rPr>
        <w:t>Section 9. Unanticipated Course Cancellations</w:t>
      </w:r>
      <w:r w:rsidR="009A54ED" w:rsidRPr="005101FA">
        <w:rPr>
          <w:rFonts w:ascii="Times New Roman" w:hAnsi="Times New Roman" w:cs="Times New Roman"/>
          <w:sz w:val="24"/>
          <w:szCs w:val="24"/>
        </w:rPr>
        <w:t xml:space="preserve"> </w:t>
      </w:r>
    </w:p>
    <w:p w14:paraId="1A378AB1" w14:textId="77777777" w:rsidR="00E26996" w:rsidRPr="005101FA" w:rsidRDefault="00E26996" w:rsidP="00E26996">
      <w:pPr>
        <w:autoSpaceDE w:val="0"/>
        <w:autoSpaceDN w:val="0"/>
        <w:adjustRightInd w:val="0"/>
        <w:spacing w:after="0"/>
        <w:rPr>
          <w:rFonts w:ascii="Times New Roman" w:hAnsi="Times New Roman" w:cs="Times New Roman"/>
          <w:sz w:val="24"/>
          <w:szCs w:val="24"/>
        </w:rPr>
      </w:pPr>
    </w:p>
    <w:p w14:paraId="5FD078EC" w14:textId="1063D3B3" w:rsidR="009A3DA6" w:rsidRPr="005101FA" w:rsidRDefault="009A54ED" w:rsidP="00D8200B">
      <w:pPr>
        <w:autoSpaceDE w:val="0"/>
        <w:autoSpaceDN w:val="0"/>
        <w:adjustRightInd w:val="0"/>
        <w:spacing w:after="0"/>
        <w:ind w:left="720"/>
        <w:rPr>
          <w:rFonts w:ascii="Times New Roman" w:hAnsi="Times New Roman" w:cs="Times New Roman"/>
          <w:sz w:val="24"/>
          <w:szCs w:val="24"/>
          <w:u w:val="single"/>
        </w:rPr>
      </w:pPr>
      <w:r w:rsidRPr="005101FA">
        <w:rPr>
          <w:rFonts w:ascii="Times New Roman" w:hAnsi="Times New Roman" w:cs="Times New Roman"/>
          <w:sz w:val="24"/>
          <w:szCs w:val="24"/>
        </w:rPr>
        <w:t>Should under-enrollment in a course</w:t>
      </w:r>
      <w:r w:rsidR="00D8200B" w:rsidRPr="005101FA">
        <w:rPr>
          <w:rFonts w:ascii="Times New Roman" w:hAnsi="Times New Roman" w:cs="Times New Roman"/>
          <w:sz w:val="24"/>
          <w:szCs w:val="24"/>
        </w:rPr>
        <w:t xml:space="preserve"> or unanticipated programmatic changes</w:t>
      </w:r>
      <w:r w:rsidRPr="005101FA">
        <w:rPr>
          <w:rFonts w:ascii="Times New Roman" w:hAnsi="Times New Roman" w:cs="Times New Roman"/>
          <w:sz w:val="24"/>
          <w:szCs w:val="24"/>
        </w:rPr>
        <w:t xml:space="preserve"> require the cancellation of a course, the department head will </w:t>
      </w:r>
      <w:r w:rsidR="00D8200B" w:rsidRPr="005101FA">
        <w:rPr>
          <w:rFonts w:ascii="Times New Roman" w:hAnsi="Times New Roman" w:cs="Times New Roman"/>
          <w:sz w:val="24"/>
          <w:szCs w:val="24"/>
        </w:rPr>
        <w:t xml:space="preserve">work with the faculty member to </w:t>
      </w:r>
      <w:r w:rsidRPr="005101FA">
        <w:rPr>
          <w:rFonts w:ascii="Times New Roman" w:hAnsi="Times New Roman" w:cs="Times New Roman"/>
          <w:sz w:val="24"/>
          <w:szCs w:val="24"/>
        </w:rPr>
        <w:t xml:space="preserve">develop a plan for a different assignment to replace the lost work for the faculty member as a result of the cancellation, (e.g., teaching a different course, </w:t>
      </w:r>
      <w:r w:rsidR="001757DD">
        <w:rPr>
          <w:rFonts w:ascii="Times New Roman" w:hAnsi="Times New Roman" w:cs="Times New Roman"/>
          <w:sz w:val="24"/>
          <w:szCs w:val="24"/>
        </w:rPr>
        <w:t xml:space="preserve">administrative duties, </w:t>
      </w:r>
      <w:r w:rsidRPr="005101FA">
        <w:rPr>
          <w:rFonts w:ascii="Times New Roman" w:hAnsi="Times New Roman" w:cs="Times New Roman"/>
          <w:sz w:val="24"/>
          <w:szCs w:val="24"/>
        </w:rPr>
        <w:t xml:space="preserve">service assignment, teaching in a different term). </w:t>
      </w:r>
      <w:r w:rsidR="001757DD">
        <w:rPr>
          <w:rFonts w:ascii="Times New Roman" w:hAnsi="Times New Roman" w:cs="Times New Roman"/>
          <w:sz w:val="24"/>
          <w:szCs w:val="24"/>
        </w:rPr>
        <w:t>The assignment can be such that it occurs in a different term and is annualized across the academic year. In other words</w:t>
      </w:r>
      <w:r w:rsidR="00FD16E3">
        <w:rPr>
          <w:rFonts w:ascii="Times New Roman" w:hAnsi="Times New Roman" w:cs="Times New Roman"/>
          <w:sz w:val="24"/>
          <w:szCs w:val="24"/>
        </w:rPr>
        <w:t>,</w:t>
      </w:r>
      <w:r w:rsidR="001757DD">
        <w:rPr>
          <w:rFonts w:ascii="Times New Roman" w:hAnsi="Times New Roman" w:cs="Times New Roman"/>
          <w:sz w:val="24"/>
          <w:szCs w:val="24"/>
        </w:rPr>
        <w:t xml:space="preserve"> if a course that was scheduled in fall is cancelled and FTE was identified for winter to substitute for this loss of FTE, the </w:t>
      </w:r>
      <w:r w:rsidR="00FD16E3">
        <w:rPr>
          <w:rFonts w:ascii="Times New Roman" w:hAnsi="Times New Roman" w:cs="Times New Roman"/>
          <w:sz w:val="24"/>
          <w:szCs w:val="24"/>
        </w:rPr>
        <w:t xml:space="preserve">total </w:t>
      </w:r>
      <w:r w:rsidR="001757DD">
        <w:rPr>
          <w:rFonts w:ascii="Times New Roman" w:hAnsi="Times New Roman" w:cs="Times New Roman"/>
          <w:sz w:val="24"/>
          <w:szCs w:val="24"/>
        </w:rPr>
        <w:t>FTE would remain the same across the year.</w:t>
      </w:r>
      <w:r w:rsidR="00C7509C">
        <w:rPr>
          <w:rFonts w:ascii="Times New Roman" w:hAnsi="Times New Roman" w:cs="Times New Roman"/>
          <w:sz w:val="24"/>
          <w:szCs w:val="24"/>
        </w:rPr>
        <w:t xml:space="preserve"> </w:t>
      </w:r>
      <w:r w:rsidRPr="005101FA">
        <w:rPr>
          <w:rFonts w:ascii="Times New Roman" w:hAnsi="Times New Roman" w:cs="Times New Roman"/>
          <w:sz w:val="24"/>
          <w:szCs w:val="24"/>
        </w:rPr>
        <w:t>The department head may cancel a scheduled class or reassign a faculty member b</w:t>
      </w:r>
      <w:r w:rsidR="00FD16E3">
        <w:rPr>
          <w:rFonts w:ascii="Times New Roman" w:hAnsi="Times New Roman" w:cs="Times New Roman"/>
          <w:sz w:val="24"/>
          <w:szCs w:val="24"/>
        </w:rPr>
        <w:t>ased on faculty expertise,</w:t>
      </w:r>
      <w:r w:rsidRPr="005101FA">
        <w:rPr>
          <w:rFonts w:ascii="Times New Roman" w:hAnsi="Times New Roman" w:cs="Times New Roman"/>
          <w:sz w:val="24"/>
          <w:szCs w:val="24"/>
        </w:rPr>
        <w:t xml:space="preserve"> student demand</w:t>
      </w:r>
      <w:r w:rsidR="00F50E5D">
        <w:rPr>
          <w:rFonts w:ascii="Times New Roman" w:hAnsi="Times New Roman" w:cs="Times New Roman"/>
          <w:sz w:val="24"/>
          <w:szCs w:val="24"/>
        </w:rPr>
        <w:t xml:space="preserve">, </w:t>
      </w:r>
      <w:r w:rsidR="00FD16E3">
        <w:rPr>
          <w:rFonts w:ascii="Times New Roman" w:hAnsi="Times New Roman" w:cs="Times New Roman"/>
          <w:sz w:val="24"/>
          <w:szCs w:val="24"/>
        </w:rPr>
        <w:t>or</w:t>
      </w:r>
      <w:r w:rsidRPr="005101FA">
        <w:rPr>
          <w:rFonts w:ascii="Times New Roman" w:hAnsi="Times New Roman" w:cs="Times New Roman"/>
          <w:sz w:val="24"/>
          <w:szCs w:val="24"/>
        </w:rPr>
        <w:t xml:space="preserve"> unit, school, college, or university needs</w:t>
      </w:r>
      <w:r w:rsidR="00FD16E3">
        <w:rPr>
          <w:rFonts w:ascii="Times New Roman" w:hAnsi="Times New Roman" w:cs="Times New Roman"/>
          <w:sz w:val="24"/>
          <w:szCs w:val="24"/>
        </w:rPr>
        <w:t xml:space="preserve"> </w:t>
      </w:r>
      <w:r w:rsidRPr="005101FA">
        <w:rPr>
          <w:rFonts w:ascii="Times New Roman" w:hAnsi="Times New Roman" w:cs="Times New Roman"/>
          <w:sz w:val="24"/>
          <w:szCs w:val="24"/>
        </w:rPr>
        <w:t xml:space="preserve">in accordance with approved policies. </w:t>
      </w:r>
      <w:r w:rsidR="00663867">
        <w:rPr>
          <w:rFonts w:ascii="Times New Roman" w:hAnsi="Times New Roman" w:cs="Times New Roman"/>
          <w:sz w:val="24"/>
          <w:szCs w:val="24"/>
        </w:rPr>
        <w:t>In the case of cancellation</w:t>
      </w:r>
      <w:r w:rsidR="00FD16E3">
        <w:rPr>
          <w:rFonts w:ascii="Times New Roman" w:hAnsi="Times New Roman" w:cs="Times New Roman"/>
          <w:sz w:val="24"/>
          <w:szCs w:val="24"/>
        </w:rPr>
        <w:t>,</w:t>
      </w:r>
      <w:r w:rsidR="00663867">
        <w:rPr>
          <w:rFonts w:ascii="Times New Roman" w:hAnsi="Times New Roman" w:cs="Times New Roman"/>
          <w:sz w:val="24"/>
          <w:szCs w:val="24"/>
        </w:rPr>
        <w:t xml:space="preserve"> the </w:t>
      </w:r>
      <w:r w:rsidRPr="005101FA">
        <w:rPr>
          <w:rFonts w:ascii="Times New Roman" w:hAnsi="Times New Roman" w:cs="Times New Roman"/>
          <w:sz w:val="24"/>
          <w:szCs w:val="24"/>
        </w:rPr>
        <w:t xml:space="preserve">faculty member may request a meeting with the department head to discuss </w:t>
      </w:r>
      <w:r w:rsidR="00C7509C">
        <w:rPr>
          <w:rFonts w:ascii="Times New Roman" w:hAnsi="Times New Roman" w:cs="Times New Roman"/>
          <w:sz w:val="24"/>
          <w:szCs w:val="24"/>
        </w:rPr>
        <w:t xml:space="preserve">available </w:t>
      </w:r>
      <w:r w:rsidRPr="005101FA">
        <w:rPr>
          <w:rFonts w:ascii="Times New Roman" w:hAnsi="Times New Roman" w:cs="Times New Roman"/>
          <w:sz w:val="24"/>
          <w:szCs w:val="24"/>
        </w:rPr>
        <w:t xml:space="preserve">options for an alternative </w:t>
      </w:r>
      <w:r w:rsidR="00D8200B" w:rsidRPr="005101FA">
        <w:rPr>
          <w:rFonts w:ascii="Times New Roman" w:hAnsi="Times New Roman" w:cs="Times New Roman"/>
          <w:sz w:val="24"/>
          <w:szCs w:val="24"/>
        </w:rPr>
        <w:t>workload assignment</w:t>
      </w:r>
      <w:r w:rsidR="00F50E5D">
        <w:rPr>
          <w:rFonts w:ascii="Times New Roman" w:hAnsi="Times New Roman" w:cs="Times New Roman"/>
          <w:sz w:val="24"/>
          <w:szCs w:val="24"/>
        </w:rPr>
        <w:t>.</w:t>
      </w:r>
    </w:p>
    <w:p w14:paraId="5BBBE0A8" w14:textId="77777777" w:rsidR="0078696D" w:rsidRPr="005101FA" w:rsidRDefault="0078696D" w:rsidP="00D8200B">
      <w:pPr>
        <w:pStyle w:val="NoSpacing"/>
        <w:rPr>
          <w:rFonts w:ascii="Times New Roman" w:hAnsi="Times New Roman" w:cs="Times New Roman"/>
          <w:sz w:val="24"/>
          <w:szCs w:val="24"/>
        </w:rPr>
      </w:pPr>
    </w:p>
    <w:p w14:paraId="51A66E96" w14:textId="77777777" w:rsidR="008852AF" w:rsidRPr="005101FA" w:rsidRDefault="00D8200B" w:rsidP="00A52E48">
      <w:pPr>
        <w:ind w:firstLine="360"/>
        <w:rPr>
          <w:rFonts w:ascii="Times New Roman" w:hAnsi="Times New Roman" w:cs="Times New Roman"/>
          <w:sz w:val="24"/>
          <w:szCs w:val="24"/>
        </w:rPr>
      </w:pPr>
      <w:r w:rsidRPr="005101FA">
        <w:rPr>
          <w:rFonts w:ascii="Times New Roman" w:hAnsi="Times New Roman" w:cs="Times New Roman"/>
          <w:b/>
          <w:sz w:val="24"/>
          <w:szCs w:val="24"/>
        </w:rPr>
        <w:t xml:space="preserve">Section 10. </w:t>
      </w:r>
      <w:r w:rsidR="005101FA">
        <w:rPr>
          <w:rFonts w:ascii="Times New Roman" w:hAnsi="Times New Roman" w:cs="Times New Roman"/>
          <w:b/>
          <w:sz w:val="24"/>
          <w:szCs w:val="24"/>
        </w:rPr>
        <w:t>Course O</w:t>
      </w:r>
      <w:r w:rsidR="0086279F" w:rsidRPr="005101FA">
        <w:rPr>
          <w:rFonts w:ascii="Times New Roman" w:hAnsi="Times New Roman" w:cs="Times New Roman"/>
          <w:b/>
          <w:sz w:val="24"/>
          <w:szCs w:val="24"/>
        </w:rPr>
        <w:t>verload</w:t>
      </w:r>
    </w:p>
    <w:p w14:paraId="78ED5D5C" w14:textId="77777777" w:rsidR="00D8200B" w:rsidRPr="005101FA" w:rsidRDefault="00D8200B" w:rsidP="00D8200B">
      <w:pPr>
        <w:ind w:left="720"/>
        <w:rPr>
          <w:rFonts w:ascii="Times New Roman" w:hAnsi="Times New Roman" w:cs="Times New Roman"/>
          <w:sz w:val="24"/>
          <w:szCs w:val="24"/>
        </w:rPr>
      </w:pPr>
      <w:r w:rsidRPr="005101FA">
        <w:rPr>
          <w:rFonts w:ascii="Times New Roman" w:hAnsi="Times New Roman" w:cs="Times New Roman"/>
          <w:sz w:val="24"/>
          <w:szCs w:val="24"/>
        </w:rPr>
        <w:t>An overload assignment is (a</w:t>
      </w:r>
      <w:r w:rsidR="00E72F4B" w:rsidRPr="005101FA">
        <w:rPr>
          <w:rFonts w:ascii="Times New Roman" w:hAnsi="Times New Roman" w:cs="Times New Roman"/>
          <w:sz w:val="24"/>
          <w:szCs w:val="24"/>
        </w:rPr>
        <w:t xml:space="preserve">) an assignment that is in addition to the faculty member’s </w:t>
      </w:r>
      <w:r w:rsidRPr="005101FA">
        <w:rPr>
          <w:rFonts w:ascii="Times New Roman" w:hAnsi="Times New Roman" w:cs="Times New Roman"/>
          <w:sz w:val="24"/>
          <w:szCs w:val="24"/>
        </w:rPr>
        <w:t>assignment and FTE status</w:t>
      </w:r>
      <w:r w:rsidR="00C7509C">
        <w:rPr>
          <w:rFonts w:ascii="Times New Roman" w:hAnsi="Times New Roman" w:cs="Times New Roman"/>
          <w:sz w:val="24"/>
          <w:szCs w:val="24"/>
        </w:rPr>
        <w:t xml:space="preserve"> but cause the 9-month FTE to exceed 1.0</w:t>
      </w:r>
      <w:r w:rsidRPr="005101FA">
        <w:rPr>
          <w:rFonts w:ascii="Times New Roman" w:hAnsi="Times New Roman" w:cs="Times New Roman"/>
          <w:sz w:val="24"/>
          <w:szCs w:val="24"/>
        </w:rPr>
        <w:t>, (b</w:t>
      </w:r>
      <w:r w:rsidR="00E72F4B" w:rsidRPr="005101FA">
        <w:rPr>
          <w:rFonts w:ascii="Times New Roman" w:hAnsi="Times New Roman" w:cs="Times New Roman"/>
          <w:sz w:val="24"/>
          <w:szCs w:val="24"/>
        </w:rPr>
        <w:t>) a one</w:t>
      </w:r>
      <w:r w:rsidR="00FD16E3">
        <w:rPr>
          <w:rFonts w:ascii="Times New Roman" w:hAnsi="Times New Roman" w:cs="Times New Roman"/>
          <w:sz w:val="24"/>
          <w:szCs w:val="24"/>
        </w:rPr>
        <w:t>-</w:t>
      </w:r>
      <w:r w:rsidR="00E72F4B" w:rsidRPr="005101FA">
        <w:rPr>
          <w:rFonts w:ascii="Times New Roman" w:hAnsi="Times New Roman" w:cs="Times New Roman"/>
          <w:sz w:val="24"/>
          <w:szCs w:val="24"/>
        </w:rPr>
        <w:t xml:space="preserve">time or limited </w:t>
      </w:r>
      <w:r w:rsidRPr="005101FA">
        <w:rPr>
          <w:rFonts w:ascii="Times New Roman" w:hAnsi="Times New Roman" w:cs="Times New Roman"/>
          <w:sz w:val="24"/>
          <w:szCs w:val="24"/>
        </w:rPr>
        <w:t xml:space="preserve">duration </w:t>
      </w:r>
      <w:r w:rsidR="00E72F4B" w:rsidRPr="005101FA">
        <w:rPr>
          <w:rFonts w:ascii="Times New Roman" w:hAnsi="Times New Roman" w:cs="Times New Roman"/>
          <w:sz w:val="24"/>
          <w:szCs w:val="24"/>
        </w:rPr>
        <w:t>assignment, made or approved by the department</w:t>
      </w:r>
      <w:r w:rsidRPr="005101FA">
        <w:rPr>
          <w:rFonts w:ascii="Times New Roman" w:hAnsi="Times New Roman" w:cs="Times New Roman"/>
          <w:sz w:val="24"/>
          <w:szCs w:val="24"/>
        </w:rPr>
        <w:t xml:space="preserve"> head </w:t>
      </w:r>
      <w:r w:rsidR="00E72F4B" w:rsidRPr="005101FA">
        <w:rPr>
          <w:rFonts w:ascii="Times New Roman" w:hAnsi="Times New Roman" w:cs="Times New Roman"/>
          <w:sz w:val="24"/>
          <w:szCs w:val="24"/>
        </w:rPr>
        <w:t>that is in addition to or different from regular or usual assignments for the faculty member</w:t>
      </w:r>
      <w:r w:rsidRPr="005101FA">
        <w:rPr>
          <w:rFonts w:ascii="Times New Roman" w:hAnsi="Times New Roman" w:cs="Times New Roman"/>
          <w:sz w:val="24"/>
          <w:szCs w:val="24"/>
        </w:rPr>
        <w:t xml:space="preserve">’s classification </w:t>
      </w:r>
      <w:r w:rsidRPr="005101FA">
        <w:rPr>
          <w:rFonts w:ascii="Times New Roman" w:hAnsi="Times New Roman" w:cs="Times New Roman"/>
          <w:sz w:val="24"/>
          <w:szCs w:val="24"/>
        </w:rPr>
        <w:lastRenderedPageBreak/>
        <w:t>and rank</w:t>
      </w:r>
      <w:r w:rsidR="00C7509C">
        <w:rPr>
          <w:rFonts w:ascii="Times New Roman" w:hAnsi="Times New Roman" w:cs="Times New Roman"/>
          <w:sz w:val="24"/>
          <w:szCs w:val="24"/>
        </w:rPr>
        <w:t xml:space="preserve"> and exceed the 9-month 1.0 FTE</w:t>
      </w:r>
      <w:r w:rsidRPr="005101FA">
        <w:rPr>
          <w:rFonts w:ascii="Times New Roman" w:hAnsi="Times New Roman" w:cs="Times New Roman"/>
          <w:sz w:val="24"/>
          <w:szCs w:val="24"/>
        </w:rPr>
        <w:t>, (c</w:t>
      </w:r>
      <w:r w:rsidR="00E72F4B" w:rsidRPr="005101FA">
        <w:rPr>
          <w:rFonts w:ascii="Times New Roman" w:hAnsi="Times New Roman" w:cs="Times New Roman"/>
          <w:sz w:val="24"/>
          <w:szCs w:val="24"/>
        </w:rPr>
        <w:t>) assignments unrelated to the faculty member’s primary job responsibilities</w:t>
      </w:r>
      <w:r w:rsidR="00C7509C">
        <w:rPr>
          <w:rFonts w:ascii="Times New Roman" w:hAnsi="Times New Roman" w:cs="Times New Roman"/>
          <w:sz w:val="24"/>
          <w:szCs w:val="24"/>
        </w:rPr>
        <w:t xml:space="preserve"> but that exceed the 9-month 1.0 FTE. Such assignments are unusual and</w:t>
      </w:r>
      <w:r w:rsidRPr="005101FA">
        <w:rPr>
          <w:rFonts w:ascii="Times New Roman" w:hAnsi="Times New Roman" w:cs="Times New Roman"/>
          <w:sz w:val="24"/>
          <w:szCs w:val="24"/>
        </w:rPr>
        <w:t xml:space="preserve"> must be specified and agreed upon in writing by the faculty member, department head, and dean </w:t>
      </w:r>
      <w:r w:rsidRPr="005101FA">
        <w:rPr>
          <w:rFonts w:ascii="Times New Roman" w:hAnsi="Times New Roman" w:cs="Times New Roman"/>
          <w:i/>
          <w:sz w:val="24"/>
          <w:szCs w:val="24"/>
        </w:rPr>
        <w:t>prior</w:t>
      </w:r>
      <w:r w:rsidRPr="005101FA">
        <w:rPr>
          <w:rFonts w:ascii="Times New Roman" w:hAnsi="Times New Roman" w:cs="Times New Roman"/>
          <w:sz w:val="24"/>
          <w:szCs w:val="24"/>
        </w:rPr>
        <w:t xml:space="preserve"> to initiating the overload</w:t>
      </w:r>
      <w:r w:rsidR="00E72F4B" w:rsidRPr="005101FA">
        <w:rPr>
          <w:rFonts w:ascii="Times New Roman" w:hAnsi="Times New Roman" w:cs="Times New Roman"/>
          <w:sz w:val="24"/>
          <w:szCs w:val="24"/>
        </w:rPr>
        <w:t>.</w:t>
      </w:r>
      <w:r w:rsidRPr="005101FA">
        <w:rPr>
          <w:rFonts w:ascii="Times New Roman" w:hAnsi="Times New Roman" w:cs="Times New Roman"/>
          <w:sz w:val="24"/>
          <w:szCs w:val="24"/>
        </w:rPr>
        <w:t xml:space="preserve"> Adjunct faculty and post-docs </w:t>
      </w:r>
      <w:r w:rsidR="00FD16E3">
        <w:rPr>
          <w:rFonts w:ascii="Times New Roman" w:hAnsi="Times New Roman" w:cs="Times New Roman"/>
          <w:sz w:val="24"/>
          <w:szCs w:val="24"/>
        </w:rPr>
        <w:t>are not eligible for overloads.</w:t>
      </w:r>
    </w:p>
    <w:p w14:paraId="45238FB4" w14:textId="77777777" w:rsidR="00E57361" w:rsidRPr="005101FA" w:rsidRDefault="00E72F4B" w:rsidP="00D8200B">
      <w:pPr>
        <w:ind w:left="720"/>
        <w:rPr>
          <w:rFonts w:ascii="Times New Roman" w:hAnsi="Times New Roman" w:cs="Times New Roman"/>
          <w:sz w:val="24"/>
          <w:szCs w:val="24"/>
        </w:rPr>
      </w:pPr>
      <w:r w:rsidRPr="005101FA">
        <w:rPr>
          <w:rFonts w:ascii="Times New Roman" w:hAnsi="Times New Roman" w:cs="Times New Roman"/>
          <w:sz w:val="24"/>
          <w:szCs w:val="24"/>
        </w:rPr>
        <w:t xml:space="preserve">Overload appointment will be assigned an FTE percentage commensurate with normal workload duties and compensated accordingly.  Faculty </w:t>
      </w:r>
      <w:r w:rsidR="00C7509C">
        <w:rPr>
          <w:rFonts w:ascii="Times New Roman" w:hAnsi="Times New Roman" w:cs="Times New Roman"/>
          <w:sz w:val="24"/>
          <w:szCs w:val="24"/>
        </w:rPr>
        <w:t xml:space="preserve">members </w:t>
      </w:r>
      <w:r w:rsidRPr="005101FA">
        <w:rPr>
          <w:rFonts w:ascii="Times New Roman" w:hAnsi="Times New Roman" w:cs="Times New Roman"/>
          <w:sz w:val="24"/>
          <w:szCs w:val="24"/>
        </w:rPr>
        <w:t>may request that overload compensation take the form of a course relea</w:t>
      </w:r>
      <w:r w:rsidR="00D8200B" w:rsidRPr="005101FA">
        <w:rPr>
          <w:rFonts w:ascii="Times New Roman" w:hAnsi="Times New Roman" w:cs="Times New Roman"/>
          <w:sz w:val="24"/>
          <w:szCs w:val="24"/>
        </w:rPr>
        <w:t xml:space="preserve">se. </w:t>
      </w:r>
      <w:r w:rsidRPr="005101FA">
        <w:rPr>
          <w:rFonts w:ascii="Times New Roman" w:hAnsi="Times New Roman" w:cs="Times New Roman"/>
          <w:sz w:val="24"/>
          <w:szCs w:val="24"/>
        </w:rPr>
        <w:t>No faculty member may be disciplined or terminated for refusing an overload assignment.</w:t>
      </w:r>
    </w:p>
    <w:p w14:paraId="004CBAD8" w14:textId="77777777" w:rsidR="00E72F4B" w:rsidRPr="005101FA" w:rsidRDefault="00E72F4B" w:rsidP="0061044C">
      <w:pPr>
        <w:ind w:left="720"/>
        <w:rPr>
          <w:rFonts w:ascii="Times New Roman" w:hAnsi="Times New Roman" w:cs="Times New Roman"/>
          <w:sz w:val="24"/>
          <w:szCs w:val="24"/>
        </w:rPr>
      </w:pPr>
      <w:r w:rsidRPr="005101FA">
        <w:rPr>
          <w:rFonts w:ascii="Times New Roman" w:hAnsi="Times New Roman" w:cs="Times New Roman"/>
          <w:sz w:val="24"/>
          <w:szCs w:val="24"/>
        </w:rPr>
        <w:t xml:space="preserve">Appointments for which compensation is paid, in whole or in part, with federal funds </w:t>
      </w:r>
      <w:r w:rsidR="00C7509C">
        <w:rPr>
          <w:rFonts w:ascii="Times New Roman" w:hAnsi="Times New Roman" w:cs="Times New Roman"/>
          <w:sz w:val="24"/>
          <w:szCs w:val="24"/>
        </w:rPr>
        <w:t xml:space="preserve">are </w:t>
      </w:r>
      <w:r w:rsidRPr="005101FA">
        <w:rPr>
          <w:rFonts w:ascii="Times New Roman" w:hAnsi="Times New Roman" w:cs="Times New Roman"/>
          <w:sz w:val="24"/>
          <w:szCs w:val="24"/>
        </w:rPr>
        <w:t>ineligible for overload compensation.</w:t>
      </w:r>
    </w:p>
    <w:p w14:paraId="1AA8AAC4" w14:textId="77777777" w:rsidR="0086279F" w:rsidRPr="005101FA" w:rsidRDefault="005101FA" w:rsidP="003E1EF5">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Adjunct W</w:t>
      </w:r>
      <w:r w:rsidR="0086279F" w:rsidRPr="005101FA">
        <w:rPr>
          <w:rFonts w:ascii="Times New Roman" w:hAnsi="Times New Roman" w:cs="Times New Roman"/>
          <w:b/>
          <w:sz w:val="24"/>
          <w:szCs w:val="24"/>
        </w:rPr>
        <w:t>orkload</w:t>
      </w:r>
    </w:p>
    <w:p w14:paraId="53ABE0D1" w14:textId="1F5311EE" w:rsidR="00721666" w:rsidRPr="005101FA" w:rsidRDefault="00306B1E" w:rsidP="00FD16E3">
      <w:pPr>
        <w:ind w:left="720"/>
        <w:rPr>
          <w:rFonts w:ascii="Times New Roman" w:hAnsi="Times New Roman" w:cs="Times New Roman"/>
          <w:sz w:val="24"/>
          <w:szCs w:val="24"/>
        </w:rPr>
      </w:pPr>
      <w:r>
        <w:rPr>
          <w:rFonts w:ascii="Times New Roman" w:hAnsi="Times New Roman" w:cs="Times New Roman"/>
          <w:sz w:val="24"/>
          <w:szCs w:val="24"/>
        </w:rPr>
        <w:t xml:space="preserve">Adjunct </w:t>
      </w:r>
      <w:r w:rsidR="00D8200B" w:rsidRPr="005101FA">
        <w:rPr>
          <w:rFonts w:ascii="Times New Roman" w:hAnsi="Times New Roman" w:cs="Times New Roman"/>
          <w:sz w:val="24"/>
          <w:szCs w:val="24"/>
        </w:rPr>
        <w:t xml:space="preserve">Instructional </w:t>
      </w:r>
      <w:r>
        <w:rPr>
          <w:rFonts w:ascii="Times New Roman" w:hAnsi="Times New Roman" w:cs="Times New Roman"/>
          <w:sz w:val="24"/>
          <w:szCs w:val="24"/>
        </w:rPr>
        <w:t>Faculty</w:t>
      </w:r>
      <w:r w:rsidR="00D8200B" w:rsidRPr="005101FA">
        <w:rPr>
          <w:rFonts w:ascii="Times New Roman" w:hAnsi="Times New Roman" w:cs="Times New Roman"/>
          <w:sz w:val="24"/>
          <w:szCs w:val="24"/>
        </w:rPr>
        <w:t xml:space="preserve"> are temporary, intermittent, or of limited duration either to respond to short-term fluctu</w:t>
      </w:r>
      <w:r w:rsidR="00006EF6" w:rsidRPr="005101FA">
        <w:rPr>
          <w:rFonts w:ascii="Times New Roman" w:hAnsi="Times New Roman" w:cs="Times New Roman"/>
          <w:sz w:val="24"/>
          <w:szCs w:val="24"/>
        </w:rPr>
        <w:t>a</w:t>
      </w:r>
      <w:r w:rsidR="00D8200B" w:rsidRPr="005101FA">
        <w:rPr>
          <w:rFonts w:ascii="Times New Roman" w:hAnsi="Times New Roman" w:cs="Times New Roman"/>
          <w:sz w:val="24"/>
          <w:szCs w:val="24"/>
        </w:rPr>
        <w:t>tions in enrollments or to gain special expertise from the professional community.</w:t>
      </w:r>
      <w:r w:rsidR="00273D8C" w:rsidRPr="005101FA">
        <w:rPr>
          <w:rFonts w:ascii="Times New Roman" w:hAnsi="Times New Roman" w:cs="Times New Roman"/>
          <w:sz w:val="24"/>
          <w:szCs w:val="24"/>
        </w:rPr>
        <w:t xml:space="preserve"> The FTE calculator (for courses or supervision) should be used to determine FTE.</w:t>
      </w:r>
    </w:p>
    <w:p w14:paraId="03DCA24E" w14:textId="77777777" w:rsidR="003D2540" w:rsidRPr="005101FA" w:rsidRDefault="005101FA" w:rsidP="003E1EF5">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Post-doctoral Student W</w:t>
      </w:r>
      <w:r w:rsidR="0086279F" w:rsidRPr="005101FA">
        <w:rPr>
          <w:rFonts w:ascii="Times New Roman" w:hAnsi="Times New Roman" w:cs="Times New Roman"/>
          <w:b/>
          <w:sz w:val="24"/>
          <w:szCs w:val="24"/>
        </w:rPr>
        <w:t>orkload</w:t>
      </w:r>
    </w:p>
    <w:p w14:paraId="424B3100" w14:textId="77777777" w:rsidR="00D8200B" w:rsidRPr="005101FA" w:rsidRDefault="005101FA" w:rsidP="00FD16E3">
      <w:pPr>
        <w:ind w:left="720"/>
        <w:rPr>
          <w:rFonts w:ascii="Times New Roman" w:hAnsi="Times New Roman" w:cs="Times New Roman"/>
          <w:sz w:val="24"/>
          <w:szCs w:val="24"/>
        </w:rPr>
      </w:pPr>
      <w:r>
        <w:rPr>
          <w:rFonts w:ascii="Times New Roman" w:hAnsi="Times New Roman" w:cs="Times New Roman"/>
          <w:sz w:val="24"/>
          <w:szCs w:val="24"/>
        </w:rPr>
        <w:t>Post-Doctoral s</w:t>
      </w:r>
      <w:r w:rsidR="00D8200B" w:rsidRPr="005101FA">
        <w:rPr>
          <w:rFonts w:ascii="Times New Roman" w:hAnsi="Times New Roman" w:cs="Times New Roman"/>
          <w:sz w:val="24"/>
          <w:szCs w:val="24"/>
        </w:rPr>
        <w:t xml:space="preserve">cholars are non-tenure track paid research </w:t>
      </w:r>
      <w:r w:rsidR="00006EF6" w:rsidRPr="005101FA">
        <w:rPr>
          <w:rFonts w:ascii="Times New Roman" w:hAnsi="Times New Roman" w:cs="Times New Roman"/>
          <w:sz w:val="24"/>
          <w:szCs w:val="24"/>
        </w:rPr>
        <w:t xml:space="preserve">or instructional </w:t>
      </w:r>
      <w:r w:rsidR="00D8200B" w:rsidRPr="005101FA">
        <w:rPr>
          <w:rFonts w:ascii="Times New Roman" w:hAnsi="Times New Roman" w:cs="Times New Roman"/>
          <w:sz w:val="24"/>
          <w:szCs w:val="24"/>
        </w:rPr>
        <w:t>appointment</w:t>
      </w:r>
      <w:r w:rsidR="00006EF6" w:rsidRPr="005101FA">
        <w:rPr>
          <w:rFonts w:ascii="Times New Roman" w:hAnsi="Times New Roman" w:cs="Times New Roman"/>
          <w:sz w:val="24"/>
          <w:szCs w:val="24"/>
        </w:rPr>
        <w:t>s</w:t>
      </w:r>
      <w:r w:rsidR="00D8200B" w:rsidRPr="005101FA">
        <w:rPr>
          <w:rFonts w:ascii="Times New Roman" w:hAnsi="Times New Roman" w:cs="Times New Roman"/>
          <w:sz w:val="24"/>
          <w:szCs w:val="24"/>
        </w:rPr>
        <w:t xml:space="preserve"> that </w:t>
      </w:r>
      <w:r w:rsidR="00006EF6" w:rsidRPr="005101FA">
        <w:rPr>
          <w:rFonts w:ascii="Times New Roman" w:hAnsi="Times New Roman" w:cs="Times New Roman"/>
          <w:sz w:val="24"/>
          <w:szCs w:val="24"/>
        </w:rPr>
        <w:t xml:space="preserve">are </w:t>
      </w:r>
      <w:r w:rsidR="00D8200B" w:rsidRPr="005101FA">
        <w:rPr>
          <w:rFonts w:ascii="Times New Roman" w:hAnsi="Times New Roman" w:cs="Times New Roman"/>
          <w:sz w:val="24"/>
          <w:szCs w:val="24"/>
        </w:rPr>
        <w:t xml:space="preserve">of limited duration for individuals who have earned a doctoral </w:t>
      </w:r>
      <w:r w:rsidR="00BB0DB0" w:rsidRPr="005101FA">
        <w:rPr>
          <w:rFonts w:ascii="Times New Roman" w:hAnsi="Times New Roman" w:cs="Times New Roman"/>
          <w:sz w:val="24"/>
          <w:szCs w:val="24"/>
        </w:rPr>
        <w:t>degree. The</w:t>
      </w:r>
      <w:r w:rsidR="00006EF6" w:rsidRPr="005101FA">
        <w:rPr>
          <w:rFonts w:ascii="Times New Roman" w:hAnsi="Times New Roman" w:cs="Times New Roman"/>
          <w:sz w:val="24"/>
          <w:szCs w:val="24"/>
        </w:rPr>
        <w:t xml:space="preserve"> FTE calculator can be used where appropriate for instructional appointments. Some amount of FTE must be set aside for </w:t>
      </w:r>
      <w:r w:rsidR="00BB0DB0" w:rsidRPr="005101FA">
        <w:rPr>
          <w:rFonts w:ascii="Times New Roman" w:hAnsi="Times New Roman" w:cs="Times New Roman"/>
          <w:sz w:val="24"/>
          <w:szCs w:val="24"/>
        </w:rPr>
        <w:t>mentoring</w:t>
      </w:r>
      <w:r w:rsidR="00006EF6" w:rsidRPr="005101FA">
        <w:rPr>
          <w:rFonts w:ascii="Times New Roman" w:hAnsi="Times New Roman" w:cs="Times New Roman"/>
          <w:sz w:val="24"/>
          <w:szCs w:val="24"/>
        </w:rPr>
        <w:t xml:space="preserve"> by their advisor.</w:t>
      </w:r>
    </w:p>
    <w:p w14:paraId="59A39C59" w14:textId="77777777" w:rsidR="003D2540" w:rsidRPr="005101FA" w:rsidRDefault="003D2540" w:rsidP="00D8200B">
      <w:pPr>
        <w:ind w:left="720"/>
        <w:rPr>
          <w:rFonts w:ascii="Times New Roman" w:hAnsi="Times New Roman" w:cs="Times New Roman"/>
          <w:b/>
          <w:sz w:val="24"/>
          <w:szCs w:val="24"/>
        </w:rPr>
      </w:pPr>
      <w:r w:rsidRPr="005101FA">
        <w:rPr>
          <w:rFonts w:ascii="Times New Roman" w:hAnsi="Times New Roman" w:cs="Times New Roman"/>
          <w:b/>
          <w:sz w:val="24"/>
          <w:szCs w:val="24"/>
        </w:rPr>
        <w:br w:type="page"/>
      </w:r>
    </w:p>
    <w:p w14:paraId="74B1E9E1" w14:textId="77777777" w:rsidR="003D2540" w:rsidRPr="005101FA" w:rsidRDefault="003D2540" w:rsidP="00DB5BE6">
      <w:pPr>
        <w:spacing w:after="0"/>
        <w:ind w:left="720"/>
        <w:jc w:val="center"/>
        <w:rPr>
          <w:rFonts w:ascii="Times New Roman" w:hAnsi="Times New Roman" w:cs="Times New Roman"/>
          <w:b/>
          <w:sz w:val="24"/>
          <w:szCs w:val="24"/>
          <w:u w:val="single"/>
        </w:rPr>
      </w:pPr>
    </w:p>
    <w:p w14:paraId="68665DFD" w14:textId="77777777" w:rsidR="003D2540" w:rsidRPr="005101FA" w:rsidRDefault="003D2540" w:rsidP="00DB5BE6">
      <w:pPr>
        <w:spacing w:after="0"/>
        <w:ind w:left="720"/>
        <w:jc w:val="center"/>
        <w:rPr>
          <w:rFonts w:ascii="Times New Roman" w:hAnsi="Times New Roman" w:cs="Times New Roman"/>
          <w:b/>
          <w:sz w:val="24"/>
          <w:szCs w:val="24"/>
          <w:u w:val="single"/>
        </w:rPr>
      </w:pPr>
    </w:p>
    <w:p w14:paraId="3A30997D" w14:textId="77777777" w:rsidR="003D2540" w:rsidRPr="005101FA" w:rsidRDefault="003D2540" w:rsidP="00DB5BE6">
      <w:pPr>
        <w:spacing w:after="0"/>
        <w:ind w:left="720"/>
        <w:jc w:val="center"/>
        <w:rPr>
          <w:rFonts w:ascii="Times New Roman" w:hAnsi="Times New Roman" w:cs="Times New Roman"/>
          <w:b/>
          <w:sz w:val="24"/>
          <w:szCs w:val="24"/>
          <w:u w:val="single"/>
        </w:rPr>
      </w:pPr>
    </w:p>
    <w:p w14:paraId="757D1D6F" w14:textId="77777777" w:rsidR="003D2540" w:rsidRPr="005101FA" w:rsidRDefault="003D2540" w:rsidP="00DB5BE6">
      <w:pPr>
        <w:spacing w:after="0"/>
        <w:ind w:left="720"/>
        <w:jc w:val="center"/>
        <w:rPr>
          <w:rFonts w:ascii="Times New Roman" w:hAnsi="Times New Roman" w:cs="Times New Roman"/>
          <w:b/>
          <w:sz w:val="24"/>
          <w:szCs w:val="24"/>
          <w:u w:val="single"/>
        </w:rPr>
      </w:pPr>
    </w:p>
    <w:p w14:paraId="5BDF2109" w14:textId="77777777" w:rsidR="003D2540" w:rsidRPr="005101FA" w:rsidRDefault="003D2540" w:rsidP="00DB5BE6">
      <w:pPr>
        <w:spacing w:after="0"/>
        <w:ind w:left="720"/>
        <w:jc w:val="center"/>
        <w:rPr>
          <w:rFonts w:ascii="Times New Roman" w:hAnsi="Times New Roman" w:cs="Times New Roman"/>
          <w:b/>
          <w:sz w:val="24"/>
          <w:szCs w:val="24"/>
          <w:u w:val="single"/>
        </w:rPr>
      </w:pPr>
    </w:p>
    <w:p w14:paraId="1A033DE6" w14:textId="77777777" w:rsidR="003D2540" w:rsidRPr="005101FA" w:rsidRDefault="003D2540" w:rsidP="00DB5BE6">
      <w:pPr>
        <w:spacing w:after="0"/>
        <w:ind w:left="720"/>
        <w:jc w:val="center"/>
        <w:rPr>
          <w:rFonts w:ascii="Times New Roman" w:hAnsi="Times New Roman" w:cs="Times New Roman"/>
          <w:b/>
          <w:sz w:val="24"/>
          <w:szCs w:val="24"/>
          <w:u w:val="single"/>
        </w:rPr>
      </w:pPr>
    </w:p>
    <w:p w14:paraId="096A5C0D" w14:textId="77777777" w:rsidR="003D2540" w:rsidRPr="005101FA" w:rsidRDefault="003D2540" w:rsidP="00DB5BE6">
      <w:pPr>
        <w:spacing w:after="0"/>
        <w:ind w:left="720"/>
        <w:jc w:val="center"/>
        <w:rPr>
          <w:rFonts w:ascii="Times New Roman" w:hAnsi="Times New Roman" w:cs="Times New Roman"/>
          <w:b/>
          <w:sz w:val="24"/>
          <w:szCs w:val="24"/>
          <w:u w:val="single"/>
        </w:rPr>
      </w:pPr>
    </w:p>
    <w:p w14:paraId="505A1ABD" w14:textId="77777777" w:rsidR="003D2540" w:rsidRPr="005101FA" w:rsidRDefault="003D2540" w:rsidP="00DB5BE6">
      <w:pPr>
        <w:spacing w:after="0"/>
        <w:ind w:left="720"/>
        <w:jc w:val="center"/>
        <w:rPr>
          <w:rFonts w:ascii="Times New Roman" w:hAnsi="Times New Roman" w:cs="Times New Roman"/>
          <w:b/>
          <w:sz w:val="24"/>
          <w:szCs w:val="24"/>
          <w:u w:val="single"/>
        </w:rPr>
      </w:pPr>
    </w:p>
    <w:p w14:paraId="2BC0B175" w14:textId="77777777" w:rsidR="003D2540" w:rsidRPr="005101FA" w:rsidRDefault="003D2540" w:rsidP="00DB5BE6">
      <w:pPr>
        <w:spacing w:after="0"/>
        <w:ind w:left="720"/>
        <w:jc w:val="center"/>
        <w:rPr>
          <w:rFonts w:ascii="Times New Roman" w:hAnsi="Times New Roman" w:cs="Times New Roman"/>
          <w:b/>
          <w:sz w:val="24"/>
          <w:szCs w:val="24"/>
          <w:u w:val="single"/>
        </w:rPr>
      </w:pPr>
    </w:p>
    <w:p w14:paraId="1A64A574" w14:textId="77777777" w:rsidR="003D2540" w:rsidRPr="005101FA" w:rsidRDefault="003D2540" w:rsidP="00DB5BE6">
      <w:pPr>
        <w:spacing w:after="0"/>
        <w:ind w:left="720"/>
        <w:jc w:val="center"/>
        <w:rPr>
          <w:rFonts w:ascii="Times New Roman" w:hAnsi="Times New Roman" w:cs="Times New Roman"/>
          <w:b/>
          <w:sz w:val="24"/>
          <w:szCs w:val="24"/>
          <w:u w:val="single"/>
        </w:rPr>
      </w:pPr>
    </w:p>
    <w:p w14:paraId="222C25B7" w14:textId="77777777" w:rsidR="003D2540" w:rsidRPr="005101FA" w:rsidRDefault="003D2540" w:rsidP="00DB5BE6">
      <w:pPr>
        <w:spacing w:after="0"/>
        <w:ind w:left="720"/>
        <w:jc w:val="center"/>
        <w:rPr>
          <w:rFonts w:ascii="Times New Roman" w:hAnsi="Times New Roman" w:cs="Times New Roman"/>
          <w:b/>
          <w:sz w:val="24"/>
          <w:szCs w:val="24"/>
          <w:u w:val="single"/>
        </w:rPr>
      </w:pPr>
    </w:p>
    <w:p w14:paraId="12AF9767" w14:textId="77777777" w:rsidR="003D2540" w:rsidRPr="005101FA" w:rsidRDefault="003D2540" w:rsidP="00DB5BE6">
      <w:pPr>
        <w:spacing w:after="0"/>
        <w:ind w:left="720"/>
        <w:jc w:val="center"/>
        <w:rPr>
          <w:rFonts w:ascii="Times New Roman" w:hAnsi="Times New Roman" w:cs="Times New Roman"/>
          <w:b/>
          <w:sz w:val="24"/>
          <w:szCs w:val="24"/>
          <w:u w:val="single"/>
        </w:rPr>
      </w:pPr>
    </w:p>
    <w:p w14:paraId="75500D8D" w14:textId="77777777" w:rsidR="003D2540" w:rsidRPr="005101FA" w:rsidRDefault="003D2540" w:rsidP="00DB5BE6">
      <w:pPr>
        <w:spacing w:after="0"/>
        <w:ind w:left="720"/>
        <w:jc w:val="center"/>
        <w:rPr>
          <w:rFonts w:ascii="Times New Roman" w:hAnsi="Times New Roman" w:cs="Times New Roman"/>
          <w:b/>
          <w:sz w:val="24"/>
          <w:szCs w:val="24"/>
          <w:u w:val="single"/>
        </w:rPr>
      </w:pPr>
      <w:r w:rsidRPr="005101FA">
        <w:rPr>
          <w:rFonts w:ascii="Times New Roman" w:hAnsi="Times New Roman" w:cs="Times New Roman"/>
          <w:b/>
          <w:sz w:val="24"/>
          <w:szCs w:val="24"/>
          <w:u w:val="single"/>
        </w:rPr>
        <w:t>Appendix A</w:t>
      </w:r>
    </w:p>
    <w:p w14:paraId="1B24D0D6" w14:textId="77777777" w:rsidR="003D2540" w:rsidRPr="005101FA" w:rsidRDefault="003D2540" w:rsidP="00DB5BE6">
      <w:pPr>
        <w:spacing w:after="0"/>
        <w:ind w:left="720"/>
        <w:jc w:val="center"/>
        <w:rPr>
          <w:rFonts w:ascii="Times New Roman" w:hAnsi="Times New Roman" w:cs="Times New Roman"/>
          <w:b/>
          <w:sz w:val="24"/>
          <w:szCs w:val="24"/>
          <w:u w:val="single"/>
        </w:rPr>
      </w:pPr>
    </w:p>
    <w:p w14:paraId="6E6C69E5" w14:textId="622DB241" w:rsidR="003D2540" w:rsidRPr="005101FA" w:rsidRDefault="003D2540" w:rsidP="00DB5BE6">
      <w:pPr>
        <w:spacing w:after="0"/>
        <w:ind w:left="720"/>
        <w:jc w:val="center"/>
        <w:rPr>
          <w:rFonts w:ascii="Times New Roman" w:hAnsi="Times New Roman" w:cs="Times New Roman"/>
          <w:sz w:val="24"/>
          <w:szCs w:val="24"/>
        </w:rPr>
      </w:pPr>
      <w:r w:rsidRPr="005101FA">
        <w:rPr>
          <w:rFonts w:ascii="Times New Roman" w:hAnsi="Times New Roman" w:cs="Times New Roman"/>
          <w:sz w:val="24"/>
          <w:szCs w:val="24"/>
        </w:rPr>
        <w:t>NTTF Workload Areas and Associated Duties</w:t>
      </w:r>
      <w:r w:rsidRPr="005101FA">
        <w:rPr>
          <w:rFonts w:ascii="Times New Roman" w:hAnsi="Times New Roman" w:cs="Times New Roman"/>
          <w:sz w:val="24"/>
          <w:szCs w:val="24"/>
        </w:rPr>
        <w:br w:type="page"/>
      </w:r>
    </w:p>
    <w:p w14:paraId="50277352" w14:textId="77777777" w:rsidR="003D2540" w:rsidRPr="005101FA" w:rsidRDefault="003D2540" w:rsidP="00DB5BE6">
      <w:pPr>
        <w:pStyle w:val="NoSpacing"/>
        <w:ind w:left="720"/>
        <w:rPr>
          <w:rFonts w:ascii="Times New Roman" w:hAnsi="Times New Roman" w:cs="Times New Roman"/>
          <w:b/>
          <w:sz w:val="24"/>
          <w:szCs w:val="24"/>
          <w:u w:val="single"/>
        </w:rPr>
      </w:pPr>
      <w:r w:rsidRPr="005101FA">
        <w:rPr>
          <w:rFonts w:ascii="Times New Roman" w:hAnsi="Times New Roman" w:cs="Times New Roman"/>
          <w:b/>
          <w:sz w:val="24"/>
          <w:szCs w:val="24"/>
          <w:u w:val="single"/>
        </w:rPr>
        <w:lastRenderedPageBreak/>
        <w:t>Checklist of considerations for Workload area #1: Instructional Activity</w:t>
      </w:r>
    </w:p>
    <w:p w14:paraId="147FF7D2" w14:textId="77777777" w:rsidR="003D2540" w:rsidRPr="005101FA" w:rsidRDefault="003D2540" w:rsidP="00DB5BE6">
      <w:pPr>
        <w:pStyle w:val="NoSpacing"/>
        <w:ind w:left="720"/>
        <w:rPr>
          <w:rFonts w:ascii="Times New Roman" w:hAnsi="Times New Roman" w:cs="Times New Roman"/>
          <w:sz w:val="24"/>
          <w:szCs w:val="24"/>
        </w:rPr>
      </w:pPr>
    </w:p>
    <w:p w14:paraId="0C52DD67" w14:textId="77777777" w:rsidR="003D2540" w:rsidRPr="005101FA" w:rsidRDefault="003D2540" w:rsidP="003E1EF5">
      <w:pPr>
        <w:pStyle w:val="NoSpacing"/>
        <w:numPr>
          <w:ilvl w:val="0"/>
          <w:numId w:val="5"/>
        </w:numPr>
        <w:rPr>
          <w:rFonts w:ascii="Times New Roman" w:hAnsi="Times New Roman" w:cs="Times New Roman"/>
          <w:sz w:val="24"/>
          <w:szCs w:val="24"/>
        </w:rPr>
      </w:pPr>
      <w:r w:rsidRPr="005101FA">
        <w:rPr>
          <w:rFonts w:ascii="Times New Roman" w:hAnsi="Times New Roman" w:cs="Times New Roman"/>
          <w:sz w:val="24"/>
          <w:szCs w:val="24"/>
        </w:rPr>
        <w:t>Teaching</w:t>
      </w:r>
    </w:p>
    <w:p w14:paraId="62046F0A" w14:textId="77777777" w:rsidR="003D2540" w:rsidRPr="005101FA" w:rsidRDefault="003D2540" w:rsidP="003E1EF5">
      <w:pPr>
        <w:pStyle w:val="NoSpacing"/>
        <w:numPr>
          <w:ilvl w:val="1"/>
          <w:numId w:val="5"/>
        </w:numPr>
        <w:rPr>
          <w:rFonts w:ascii="Times New Roman" w:hAnsi="Times New Roman" w:cs="Times New Roman"/>
          <w:sz w:val="24"/>
          <w:szCs w:val="24"/>
        </w:rPr>
      </w:pPr>
      <w:r w:rsidRPr="005101FA">
        <w:rPr>
          <w:rFonts w:ascii="Times New Roman" w:hAnsi="Times New Roman" w:cs="Times New Roman"/>
          <w:sz w:val="24"/>
          <w:szCs w:val="24"/>
        </w:rPr>
        <w:t>Undergraduate courses</w:t>
      </w:r>
    </w:p>
    <w:p w14:paraId="5F24BC6E" w14:textId="77777777" w:rsidR="003D2540" w:rsidRPr="005101FA" w:rsidRDefault="003D2540" w:rsidP="003E1EF5">
      <w:pPr>
        <w:pStyle w:val="NoSpacing"/>
        <w:numPr>
          <w:ilvl w:val="1"/>
          <w:numId w:val="5"/>
        </w:numPr>
        <w:rPr>
          <w:rFonts w:ascii="Times New Roman" w:hAnsi="Times New Roman" w:cs="Times New Roman"/>
          <w:sz w:val="24"/>
          <w:szCs w:val="24"/>
        </w:rPr>
      </w:pPr>
      <w:r w:rsidRPr="005101FA">
        <w:rPr>
          <w:rFonts w:ascii="Times New Roman" w:hAnsi="Times New Roman" w:cs="Times New Roman"/>
          <w:sz w:val="24"/>
          <w:szCs w:val="24"/>
        </w:rPr>
        <w:t>Graduate courses</w:t>
      </w:r>
    </w:p>
    <w:p w14:paraId="1F5DB416" w14:textId="77777777" w:rsidR="003D2540" w:rsidRPr="005101FA" w:rsidRDefault="003D2540" w:rsidP="003E1EF5">
      <w:pPr>
        <w:pStyle w:val="NoSpacing"/>
        <w:numPr>
          <w:ilvl w:val="1"/>
          <w:numId w:val="5"/>
        </w:numPr>
        <w:rPr>
          <w:rFonts w:ascii="Times New Roman" w:hAnsi="Times New Roman" w:cs="Times New Roman"/>
          <w:sz w:val="24"/>
          <w:szCs w:val="24"/>
        </w:rPr>
      </w:pPr>
      <w:r w:rsidRPr="005101FA">
        <w:rPr>
          <w:rFonts w:ascii="Times New Roman" w:hAnsi="Times New Roman" w:cs="Times New Roman"/>
          <w:sz w:val="24"/>
          <w:szCs w:val="24"/>
        </w:rPr>
        <w:t>Class size</w:t>
      </w:r>
    </w:p>
    <w:p w14:paraId="68D26796" w14:textId="77777777" w:rsidR="003D2540" w:rsidRPr="005101FA" w:rsidRDefault="003D2540" w:rsidP="003E1EF5">
      <w:pPr>
        <w:pStyle w:val="NoSpacing"/>
        <w:numPr>
          <w:ilvl w:val="1"/>
          <w:numId w:val="5"/>
        </w:numPr>
        <w:rPr>
          <w:rFonts w:ascii="Times New Roman" w:hAnsi="Times New Roman" w:cs="Times New Roman"/>
          <w:sz w:val="24"/>
          <w:szCs w:val="24"/>
        </w:rPr>
      </w:pPr>
      <w:r w:rsidRPr="005101FA">
        <w:rPr>
          <w:rFonts w:ascii="Times New Roman" w:hAnsi="Times New Roman" w:cs="Times New Roman"/>
          <w:sz w:val="24"/>
          <w:szCs w:val="24"/>
        </w:rPr>
        <w:t>Course development</w:t>
      </w:r>
    </w:p>
    <w:p w14:paraId="6ADCDD26" w14:textId="77777777" w:rsidR="003D2540" w:rsidRPr="005101FA" w:rsidRDefault="003D2540" w:rsidP="003E1EF5">
      <w:pPr>
        <w:pStyle w:val="NoSpacing"/>
        <w:numPr>
          <w:ilvl w:val="1"/>
          <w:numId w:val="5"/>
        </w:numPr>
        <w:rPr>
          <w:rFonts w:ascii="Times New Roman" w:hAnsi="Times New Roman" w:cs="Times New Roman"/>
          <w:sz w:val="24"/>
          <w:szCs w:val="24"/>
        </w:rPr>
      </w:pPr>
      <w:r w:rsidRPr="005101FA">
        <w:rPr>
          <w:rFonts w:ascii="Times New Roman" w:hAnsi="Times New Roman" w:cs="Times New Roman"/>
          <w:sz w:val="24"/>
          <w:szCs w:val="24"/>
        </w:rPr>
        <w:t>Credit load per course</w:t>
      </w:r>
    </w:p>
    <w:p w14:paraId="361CFE14" w14:textId="77777777" w:rsidR="003D2540" w:rsidRPr="005101FA" w:rsidRDefault="003D2540" w:rsidP="003E1EF5">
      <w:pPr>
        <w:pStyle w:val="NoSpacing"/>
        <w:numPr>
          <w:ilvl w:val="1"/>
          <w:numId w:val="5"/>
        </w:numPr>
        <w:rPr>
          <w:rFonts w:ascii="Times New Roman" w:hAnsi="Times New Roman" w:cs="Times New Roman"/>
          <w:sz w:val="24"/>
          <w:szCs w:val="24"/>
        </w:rPr>
      </w:pPr>
      <w:r w:rsidRPr="005101FA">
        <w:rPr>
          <w:rFonts w:ascii="Times New Roman" w:hAnsi="Times New Roman" w:cs="Times New Roman"/>
          <w:sz w:val="24"/>
          <w:szCs w:val="24"/>
        </w:rPr>
        <w:t>Team teaching responsibilities</w:t>
      </w:r>
    </w:p>
    <w:p w14:paraId="114C2819" w14:textId="77777777" w:rsidR="003D2540" w:rsidRDefault="003D2540" w:rsidP="003E1EF5">
      <w:pPr>
        <w:pStyle w:val="NoSpacing"/>
        <w:numPr>
          <w:ilvl w:val="1"/>
          <w:numId w:val="5"/>
        </w:numPr>
        <w:rPr>
          <w:rFonts w:ascii="Times New Roman" w:hAnsi="Times New Roman" w:cs="Times New Roman"/>
          <w:sz w:val="24"/>
          <w:szCs w:val="24"/>
        </w:rPr>
      </w:pPr>
      <w:r w:rsidRPr="005101FA">
        <w:rPr>
          <w:rFonts w:ascii="Times New Roman" w:hAnsi="Times New Roman" w:cs="Times New Roman"/>
          <w:sz w:val="24"/>
          <w:szCs w:val="24"/>
        </w:rPr>
        <w:t>Online instruction – including hybrid, web-based and online-only courses</w:t>
      </w:r>
    </w:p>
    <w:p w14:paraId="31AB10F6" w14:textId="77777777" w:rsidR="003D2540" w:rsidRPr="005101FA" w:rsidRDefault="003D2540" w:rsidP="003E1EF5">
      <w:pPr>
        <w:pStyle w:val="NoSpacing"/>
        <w:numPr>
          <w:ilvl w:val="0"/>
          <w:numId w:val="5"/>
        </w:numPr>
        <w:rPr>
          <w:rFonts w:ascii="Times New Roman" w:hAnsi="Times New Roman" w:cs="Times New Roman"/>
          <w:sz w:val="24"/>
          <w:szCs w:val="24"/>
        </w:rPr>
      </w:pPr>
      <w:r w:rsidRPr="005101FA">
        <w:rPr>
          <w:rFonts w:ascii="Times New Roman" w:hAnsi="Times New Roman" w:cs="Times New Roman"/>
          <w:sz w:val="24"/>
          <w:szCs w:val="24"/>
        </w:rPr>
        <w:t>Student Advising, Supervision and Mentoring</w:t>
      </w:r>
    </w:p>
    <w:p w14:paraId="0AB68AF5" w14:textId="77777777" w:rsidR="003D2540" w:rsidRPr="005101FA" w:rsidRDefault="003D2540" w:rsidP="003E1EF5">
      <w:pPr>
        <w:pStyle w:val="NoSpacing"/>
        <w:numPr>
          <w:ilvl w:val="1"/>
          <w:numId w:val="5"/>
        </w:numPr>
        <w:rPr>
          <w:rFonts w:ascii="Times New Roman" w:hAnsi="Times New Roman" w:cs="Times New Roman"/>
          <w:sz w:val="24"/>
          <w:szCs w:val="24"/>
        </w:rPr>
      </w:pPr>
      <w:r w:rsidRPr="005101FA">
        <w:rPr>
          <w:rFonts w:ascii="Times New Roman" w:hAnsi="Times New Roman" w:cs="Times New Roman"/>
          <w:sz w:val="24"/>
          <w:szCs w:val="24"/>
        </w:rPr>
        <w:t>Advising: to include academic, professional and supported advising. Careful consideration must be made to the number of students and type of advising in the workload.</w:t>
      </w:r>
    </w:p>
    <w:p w14:paraId="17FD8776" w14:textId="77777777" w:rsidR="003D2540" w:rsidRPr="005101FA" w:rsidRDefault="003D2540" w:rsidP="003E1EF5">
      <w:pPr>
        <w:pStyle w:val="NoSpacing"/>
        <w:numPr>
          <w:ilvl w:val="1"/>
          <w:numId w:val="5"/>
        </w:numPr>
        <w:rPr>
          <w:rFonts w:ascii="Times New Roman" w:hAnsi="Times New Roman" w:cs="Times New Roman"/>
          <w:sz w:val="24"/>
          <w:szCs w:val="24"/>
        </w:rPr>
      </w:pPr>
      <w:r w:rsidRPr="005101FA">
        <w:rPr>
          <w:rFonts w:ascii="Times New Roman" w:hAnsi="Times New Roman" w:cs="Times New Roman"/>
          <w:sz w:val="24"/>
          <w:szCs w:val="24"/>
        </w:rPr>
        <w:t>Supervision: to include field supervision; GTF supervision</w:t>
      </w:r>
    </w:p>
    <w:p w14:paraId="74428504" w14:textId="77777777" w:rsidR="003D2540" w:rsidRPr="005101FA" w:rsidRDefault="003D2540" w:rsidP="003E1EF5">
      <w:pPr>
        <w:pStyle w:val="NoSpacing"/>
        <w:numPr>
          <w:ilvl w:val="1"/>
          <w:numId w:val="5"/>
        </w:numPr>
        <w:rPr>
          <w:rFonts w:ascii="Times New Roman" w:hAnsi="Times New Roman" w:cs="Times New Roman"/>
          <w:sz w:val="24"/>
          <w:szCs w:val="24"/>
        </w:rPr>
      </w:pPr>
      <w:r w:rsidRPr="005101FA">
        <w:rPr>
          <w:rFonts w:ascii="Times New Roman" w:hAnsi="Times New Roman" w:cs="Times New Roman"/>
          <w:sz w:val="24"/>
          <w:szCs w:val="24"/>
        </w:rPr>
        <w:t>Student mentoring and support</w:t>
      </w:r>
    </w:p>
    <w:p w14:paraId="36F5F1C6" w14:textId="77777777" w:rsidR="003D2540" w:rsidRPr="005101FA" w:rsidRDefault="003D2540" w:rsidP="003E1EF5">
      <w:pPr>
        <w:pStyle w:val="NoSpacing"/>
        <w:numPr>
          <w:ilvl w:val="1"/>
          <w:numId w:val="5"/>
        </w:numPr>
        <w:rPr>
          <w:rFonts w:ascii="Times New Roman" w:hAnsi="Times New Roman" w:cs="Times New Roman"/>
          <w:sz w:val="24"/>
          <w:szCs w:val="24"/>
        </w:rPr>
      </w:pPr>
      <w:r w:rsidRPr="005101FA">
        <w:rPr>
          <w:rFonts w:ascii="Times New Roman" w:hAnsi="Times New Roman" w:cs="Times New Roman"/>
          <w:sz w:val="24"/>
          <w:szCs w:val="24"/>
        </w:rPr>
        <w:t>Graduate support (ex: thesis/specialty area projects (SAP)/dissertations)</w:t>
      </w:r>
    </w:p>
    <w:p w14:paraId="14491492" w14:textId="77777777" w:rsidR="003D2540" w:rsidRPr="005101FA" w:rsidRDefault="003D2540" w:rsidP="003E1EF5">
      <w:pPr>
        <w:pStyle w:val="NoSpacing"/>
        <w:numPr>
          <w:ilvl w:val="1"/>
          <w:numId w:val="5"/>
        </w:numPr>
        <w:rPr>
          <w:rFonts w:ascii="Times New Roman" w:hAnsi="Times New Roman" w:cs="Times New Roman"/>
          <w:sz w:val="24"/>
          <w:szCs w:val="24"/>
        </w:rPr>
      </w:pPr>
      <w:r w:rsidRPr="005101FA">
        <w:rPr>
          <w:rFonts w:ascii="Times New Roman" w:hAnsi="Times New Roman" w:cs="Times New Roman"/>
          <w:sz w:val="24"/>
          <w:szCs w:val="24"/>
        </w:rPr>
        <w:t>Undergraduate / honors thesis supervision</w:t>
      </w:r>
    </w:p>
    <w:p w14:paraId="52A6DE22" w14:textId="77777777" w:rsidR="003D2540" w:rsidRPr="005101FA" w:rsidRDefault="003D2540" w:rsidP="003E1EF5">
      <w:pPr>
        <w:pStyle w:val="NoSpacing"/>
        <w:numPr>
          <w:ilvl w:val="1"/>
          <w:numId w:val="5"/>
        </w:numPr>
        <w:rPr>
          <w:rFonts w:ascii="Times New Roman" w:hAnsi="Times New Roman" w:cs="Times New Roman"/>
          <w:sz w:val="24"/>
          <w:szCs w:val="24"/>
        </w:rPr>
      </w:pPr>
      <w:proofErr w:type="gramStart"/>
      <w:r w:rsidRPr="005101FA">
        <w:rPr>
          <w:rFonts w:ascii="Times New Roman" w:hAnsi="Times New Roman" w:cs="Times New Roman"/>
          <w:sz w:val="24"/>
          <w:szCs w:val="24"/>
        </w:rPr>
        <w:t>Student grant</w:t>
      </w:r>
      <w:proofErr w:type="gramEnd"/>
      <w:r w:rsidRPr="005101FA">
        <w:rPr>
          <w:rFonts w:ascii="Times New Roman" w:hAnsi="Times New Roman" w:cs="Times New Roman"/>
          <w:sz w:val="24"/>
          <w:szCs w:val="24"/>
        </w:rPr>
        <w:t xml:space="preserve"> or grant activity while under direct supervision.</w:t>
      </w:r>
    </w:p>
    <w:p w14:paraId="66A4A7EC" w14:textId="77777777" w:rsidR="003D2540" w:rsidRPr="005101FA" w:rsidRDefault="003D2540" w:rsidP="00DB5BE6">
      <w:pPr>
        <w:ind w:left="720"/>
        <w:rPr>
          <w:sz w:val="24"/>
          <w:szCs w:val="24"/>
        </w:rPr>
      </w:pPr>
    </w:p>
    <w:p w14:paraId="55CB0650" w14:textId="77777777" w:rsidR="003D2540" w:rsidRPr="005101FA" w:rsidRDefault="003D2540" w:rsidP="00DB5BE6">
      <w:pPr>
        <w:spacing w:after="0"/>
        <w:ind w:left="720"/>
        <w:rPr>
          <w:rFonts w:ascii="Times New Roman" w:hAnsi="Times New Roman" w:cs="Times New Roman"/>
          <w:b/>
          <w:sz w:val="24"/>
          <w:szCs w:val="24"/>
          <w:u w:val="single"/>
        </w:rPr>
      </w:pPr>
      <w:r w:rsidRPr="005101FA">
        <w:rPr>
          <w:rFonts w:ascii="Times New Roman" w:hAnsi="Times New Roman" w:cs="Times New Roman"/>
          <w:b/>
          <w:sz w:val="24"/>
          <w:szCs w:val="24"/>
          <w:u w:val="single"/>
        </w:rPr>
        <w:br w:type="page"/>
      </w:r>
    </w:p>
    <w:p w14:paraId="68BE1562" w14:textId="0F20A5F5" w:rsidR="003D2540" w:rsidRPr="005101FA" w:rsidRDefault="003D2540" w:rsidP="00DB5BE6">
      <w:pPr>
        <w:ind w:left="720"/>
        <w:rPr>
          <w:rFonts w:ascii="Times New Roman" w:hAnsi="Times New Roman" w:cs="Times New Roman"/>
          <w:b/>
          <w:sz w:val="24"/>
          <w:szCs w:val="24"/>
          <w:u w:val="single"/>
        </w:rPr>
      </w:pPr>
      <w:r w:rsidRPr="005101FA">
        <w:rPr>
          <w:rFonts w:ascii="Times New Roman" w:hAnsi="Times New Roman" w:cs="Times New Roman"/>
          <w:b/>
          <w:sz w:val="24"/>
          <w:szCs w:val="24"/>
          <w:u w:val="single"/>
        </w:rPr>
        <w:lastRenderedPageBreak/>
        <w:t>Checklist of considerations for Workload area #2: Scholarship</w:t>
      </w:r>
    </w:p>
    <w:p w14:paraId="5F474723" w14:textId="77777777" w:rsidR="003D2540" w:rsidRPr="005101FA" w:rsidRDefault="003D2540" w:rsidP="003E1EF5">
      <w:pPr>
        <w:pStyle w:val="ListParagraph"/>
        <w:numPr>
          <w:ilvl w:val="0"/>
          <w:numId w:val="6"/>
        </w:numPr>
        <w:rPr>
          <w:rFonts w:ascii="Times New Roman" w:hAnsi="Times New Roman" w:cs="Times New Roman"/>
          <w:sz w:val="24"/>
          <w:szCs w:val="24"/>
        </w:rPr>
      </w:pPr>
      <w:r w:rsidRPr="005101FA">
        <w:rPr>
          <w:rFonts w:ascii="Times New Roman" w:hAnsi="Times New Roman" w:cs="Times New Roman"/>
          <w:sz w:val="24"/>
          <w:szCs w:val="24"/>
        </w:rPr>
        <w:t>Research activity: the active engagement in research/pre-grant research</w:t>
      </w:r>
    </w:p>
    <w:p w14:paraId="4C80F131" w14:textId="77777777" w:rsidR="003D2540" w:rsidRPr="005101FA" w:rsidRDefault="003D2540" w:rsidP="003E1EF5">
      <w:pPr>
        <w:pStyle w:val="ListParagraph"/>
        <w:numPr>
          <w:ilvl w:val="0"/>
          <w:numId w:val="6"/>
        </w:numPr>
        <w:rPr>
          <w:rFonts w:ascii="Times New Roman" w:hAnsi="Times New Roman" w:cs="Times New Roman"/>
          <w:sz w:val="24"/>
          <w:szCs w:val="24"/>
        </w:rPr>
      </w:pPr>
      <w:r w:rsidRPr="005101FA">
        <w:rPr>
          <w:rFonts w:ascii="Times New Roman" w:hAnsi="Times New Roman" w:cs="Times New Roman"/>
          <w:sz w:val="24"/>
          <w:szCs w:val="24"/>
        </w:rPr>
        <w:t>Publications</w:t>
      </w:r>
    </w:p>
    <w:p w14:paraId="09B1B8B9" w14:textId="77777777" w:rsidR="003D2540" w:rsidRPr="005101FA" w:rsidRDefault="003D2540" w:rsidP="003E1EF5">
      <w:pPr>
        <w:pStyle w:val="ListParagraph"/>
        <w:numPr>
          <w:ilvl w:val="0"/>
          <w:numId w:val="6"/>
        </w:numPr>
        <w:rPr>
          <w:rFonts w:ascii="Times New Roman" w:hAnsi="Times New Roman" w:cs="Times New Roman"/>
          <w:sz w:val="24"/>
          <w:szCs w:val="24"/>
        </w:rPr>
      </w:pPr>
      <w:r w:rsidRPr="005101FA">
        <w:rPr>
          <w:rFonts w:ascii="Times New Roman" w:hAnsi="Times New Roman" w:cs="Times New Roman"/>
          <w:sz w:val="24"/>
          <w:szCs w:val="24"/>
        </w:rPr>
        <w:t>Edited chapters published or in press</w:t>
      </w:r>
    </w:p>
    <w:p w14:paraId="02085579" w14:textId="77777777" w:rsidR="003D2540" w:rsidRPr="005101FA" w:rsidRDefault="003D2540" w:rsidP="003E1EF5">
      <w:pPr>
        <w:pStyle w:val="ListParagraph"/>
        <w:numPr>
          <w:ilvl w:val="0"/>
          <w:numId w:val="6"/>
        </w:numPr>
        <w:rPr>
          <w:rFonts w:ascii="Times New Roman" w:hAnsi="Times New Roman" w:cs="Times New Roman"/>
          <w:sz w:val="24"/>
          <w:szCs w:val="24"/>
        </w:rPr>
      </w:pPr>
      <w:r w:rsidRPr="005101FA">
        <w:rPr>
          <w:rFonts w:ascii="Times New Roman" w:hAnsi="Times New Roman" w:cs="Times New Roman"/>
          <w:sz w:val="24"/>
          <w:szCs w:val="24"/>
        </w:rPr>
        <w:t>Peer reviewed articles published or in press</w:t>
      </w:r>
    </w:p>
    <w:p w14:paraId="14C3A248" w14:textId="77777777" w:rsidR="003D2540" w:rsidRPr="005101FA" w:rsidRDefault="003D2540" w:rsidP="003E1EF5">
      <w:pPr>
        <w:pStyle w:val="ListParagraph"/>
        <w:numPr>
          <w:ilvl w:val="0"/>
          <w:numId w:val="6"/>
        </w:numPr>
        <w:rPr>
          <w:rFonts w:ascii="Times New Roman" w:hAnsi="Times New Roman" w:cs="Times New Roman"/>
          <w:sz w:val="24"/>
          <w:szCs w:val="24"/>
        </w:rPr>
      </w:pPr>
      <w:r w:rsidRPr="005101FA">
        <w:rPr>
          <w:rFonts w:ascii="Times New Roman" w:hAnsi="Times New Roman" w:cs="Times New Roman"/>
          <w:sz w:val="24"/>
          <w:szCs w:val="24"/>
        </w:rPr>
        <w:t>Book (s) published or in press</w:t>
      </w:r>
    </w:p>
    <w:p w14:paraId="303554CA" w14:textId="77777777" w:rsidR="003D2540" w:rsidRPr="005101FA" w:rsidRDefault="003D2540" w:rsidP="003E1EF5">
      <w:pPr>
        <w:pStyle w:val="ListParagraph"/>
        <w:numPr>
          <w:ilvl w:val="0"/>
          <w:numId w:val="6"/>
        </w:numPr>
        <w:rPr>
          <w:rFonts w:ascii="Times New Roman" w:hAnsi="Times New Roman" w:cs="Times New Roman"/>
          <w:sz w:val="24"/>
          <w:szCs w:val="24"/>
        </w:rPr>
      </w:pPr>
      <w:r w:rsidRPr="005101FA">
        <w:rPr>
          <w:rFonts w:ascii="Times New Roman" w:hAnsi="Times New Roman" w:cs="Times New Roman"/>
          <w:sz w:val="24"/>
          <w:szCs w:val="24"/>
        </w:rPr>
        <w:t>Research submitted</w:t>
      </w:r>
    </w:p>
    <w:p w14:paraId="09028F72" w14:textId="77777777" w:rsidR="003D2540" w:rsidRPr="005101FA" w:rsidRDefault="003D2540" w:rsidP="003E1EF5">
      <w:pPr>
        <w:pStyle w:val="ListParagraph"/>
        <w:numPr>
          <w:ilvl w:val="0"/>
          <w:numId w:val="6"/>
        </w:numPr>
        <w:rPr>
          <w:rFonts w:ascii="Times New Roman" w:hAnsi="Times New Roman" w:cs="Times New Roman"/>
          <w:sz w:val="24"/>
          <w:szCs w:val="24"/>
        </w:rPr>
      </w:pPr>
      <w:r w:rsidRPr="005101FA">
        <w:rPr>
          <w:rFonts w:ascii="Times New Roman" w:hAnsi="Times New Roman" w:cs="Times New Roman"/>
          <w:sz w:val="24"/>
          <w:szCs w:val="24"/>
        </w:rPr>
        <w:t>Work in progress (authorship and expected completion date)</w:t>
      </w:r>
    </w:p>
    <w:p w14:paraId="4245B585" w14:textId="77777777" w:rsidR="003D2540" w:rsidRPr="005101FA" w:rsidRDefault="003D2540" w:rsidP="003E1EF5">
      <w:pPr>
        <w:pStyle w:val="ListParagraph"/>
        <w:numPr>
          <w:ilvl w:val="0"/>
          <w:numId w:val="6"/>
        </w:numPr>
        <w:rPr>
          <w:rFonts w:ascii="Times New Roman" w:hAnsi="Times New Roman" w:cs="Times New Roman"/>
          <w:sz w:val="24"/>
          <w:szCs w:val="24"/>
        </w:rPr>
      </w:pPr>
      <w:r w:rsidRPr="005101FA">
        <w:rPr>
          <w:rFonts w:ascii="Times New Roman" w:hAnsi="Times New Roman" w:cs="Times New Roman"/>
          <w:sz w:val="24"/>
          <w:szCs w:val="24"/>
        </w:rPr>
        <w:t>Other publications</w:t>
      </w:r>
    </w:p>
    <w:p w14:paraId="0751967F" w14:textId="77777777" w:rsidR="003D2540" w:rsidRPr="005101FA" w:rsidRDefault="003D2540" w:rsidP="003E1EF5">
      <w:pPr>
        <w:pStyle w:val="ListParagraph"/>
        <w:numPr>
          <w:ilvl w:val="1"/>
          <w:numId w:val="6"/>
        </w:numPr>
        <w:rPr>
          <w:rFonts w:ascii="Times New Roman" w:hAnsi="Times New Roman" w:cs="Times New Roman"/>
          <w:sz w:val="24"/>
          <w:szCs w:val="24"/>
        </w:rPr>
      </w:pPr>
      <w:r w:rsidRPr="005101FA">
        <w:rPr>
          <w:rFonts w:ascii="Times New Roman" w:hAnsi="Times New Roman" w:cs="Times New Roman"/>
          <w:sz w:val="24"/>
          <w:szCs w:val="24"/>
        </w:rPr>
        <w:t>Non peer-reviewed manuscripts</w:t>
      </w:r>
    </w:p>
    <w:p w14:paraId="60073E2E" w14:textId="77777777" w:rsidR="003D2540" w:rsidRPr="005101FA" w:rsidRDefault="003D2540" w:rsidP="003E1EF5">
      <w:pPr>
        <w:pStyle w:val="ListParagraph"/>
        <w:numPr>
          <w:ilvl w:val="1"/>
          <w:numId w:val="6"/>
        </w:numPr>
        <w:rPr>
          <w:rFonts w:ascii="Times New Roman" w:hAnsi="Times New Roman" w:cs="Times New Roman"/>
          <w:sz w:val="24"/>
          <w:szCs w:val="24"/>
        </w:rPr>
      </w:pPr>
      <w:r w:rsidRPr="005101FA">
        <w:rPr>
          <w:rFonts w:ascii="Times New Roman" w:hAnsi="Times New Roman" w:cs="Times New Roman"/>
          <w:sz w:val="24"/>
          <w:szCs w:val="24"/>
        </w:rPr>
        <w:t>Professional newsletter communications</w:t>
      </w:r>
    </w:p>
    <w:p w14:paraId="10E965D2" w14:textId="77777777" w:rsidR="003D2540" w:rsidRPr="005101FA" w:rsidRDefault="003D2540" w:rsidP="003E1EF5">
      <w:pPr>
        <w:pStyle w:val="ListParagraph"/>
        <w:numPr>
          <w:ilvl w:val="1"/>
          <w:numId w:val="6"/>
        </w:numPr>
        <w:rPr>
          <w:rFonts w:ascii="Times New Roman" w:hAnsi="Times New Roman" w:cs="Times New Roman"/>
          <w:sz w:val="24"/>
          <w:szCs w:val="24"/>
        </w:rPr>
      </w:pPr>
      <w:r w:rsidRPr="005101FA">
        <w:rPr>
          <w:rFonts w:ascii="Times New Roman" w:hAnsi="Times New Roman" w:cs="Times New Roman"/>
          <w:sz w:val="24"/>
          <w:szCs w:val="24"/>
        </w:rPr>
        <w:t>Abstracts</w:t>
      </w:r>
    </w:p>
    <w:p w14:paraId="64F3ED79" w14:textId="77777777" w:rsidR="003D2540" w:rsidRPr="005101FA" w:rsidRDefault="003D2540" w:rsidP="003E1EF5">
      <w:pPr>
        <w:pStyle w:val="ListParagraph"/>
        <w:numPr>
          <w:ilvl w:val="1"/>
          <w:numId w:val="6"/>
        </w:numPr>
        <w:rPr>
          <w:rFonts w:ascii="Times New Roman" w:hAnsi="Times New Roman" w:cs="Times New Roman"/>
          <w:sz w:val="24"/>
          <w:szCs w:val="24"/>
        </w:rPr>
      </w:pPr>
      <w:r w:rsidRPr="005101FA">
        <w:rPr>
          <w:rFonts w:ascii="Times New Roman" w:hAnsi="Times New Roman" w:cs="Times New Roman"/>
          <w:sz w:val="24"/>
          <w:szCs w:val="24"/>
        </w:rPr>
        <w:t>Manuals (internal and external)</w:t>
      </w:r>
    </w:p>
    <w:p w14:paraId="7CEA2008" w14:textId="77777777" w:rsidR="003D2540" w:rsidRPr="005101FA" w:rsidRDefault="003D2540" w:rsidP="003E1EF5">
      <w:pPr>
        <w:pStyle w:val="ListParagraph"/>
        <w:numPr>
          <w:ilvl w:val="1"/>
          <w:numId w:val="6"/>
        </w:numPr>
        <w:rPr>
          <w:rFonts w:ascii="Times New Roman" w:hAnsi="Times New Roman" w:cs="Times New Roman"/>
          <w:sz w:val="24"/>
          <w:szCs w:val="24"/>
        </w:rPr>
      </w:pPr>
      <w:r w:rsidRPr="005101FA">
        <w:rPr>
          <w:rFonts w:ascii="Times New Roman" w:hAnsi="Times New Roman" w:cs="Times New Roman"/>
          <w:sz w:val="24"/>
          <w:szCs w:val="24"/>
        </w:rPr>
        <w:t>Documented computer programs</w:t>
      </w:r>
    </w:p>
    <w:p w14:paraId="3CDBD462" w14:textId="77777777" w:rsidR="003D2540" w:rsidRPr="005101FA" w:rsidRDefault="003D2540" w:rsidP="003E1EF5">
      <w:pPr>
        <w:pStyle w:val="ListParagraph"/>
        <w:numPr>
          <w:ilvl w:val="1"/>
          <w:numId w:val="6"/>
        </w:numPr>
        <w:rPr>
          <w:rFonts w:ascii="Times New Roman" w:hAnsi="Times New Roman" w:cs="Times New Roman"/>
          <w:sz w:val="24"/>
          <w:szCs w:val="24"/>
        </w:rPr>
      </w:pPr>
      <w:r w:rsidRPr="005101FA">
        <w:rPr>
          <w:rFonts w:ascii="Times New Roman" w:hAnsi="Times New Roman" w:cs="Times New Roman"/>
          <w:sz w:val="24"/>
          <w:szCs w:val="24"/>
        </w:rPr>
        <w:t>Book reviews</w:t>
      </w:r>
    </w:p>
    <w:p w14:paraId="586F88A5" w14:textId="77777777" w:rsidR="003D2540" w:rsidRPr="005101FA" w:rsidRDefault="003D2540" w:rsidP="003E1EF5">
      <w:pPr>
        <w:pStyle w:val="ListParagraph"/>
        <w:numPr>
          <w:ilvl w:val="1"/>
          <w:numId w:val="6"/>
        </w:numPr>
        <w:rPr>
          <w:rFonts w:ascii="Times New Roman" w:hAnsi="Times New Roman" w:cs="Times New Roman"/>
          <w:sz w:val="24"/>
          <w:szCs w:val="24"/>
        </w:rPr>
      </w:pPr>
      <w:r w:rsidRPr="005101FA">
        <w:rPr>
          <w:rFonts w:ascii="Times New Roman" w:hAnsi="Times New Roman" w:cs="Times New Roman"/>
          <w:sz w:val="24"/>
          <w:szCs w:val="24"/>
        </w:rPr>
        <w:t>Technical manuals</w:t>
      </w:r>
    </w:p>
    <w:p w14:paraId="49DA0200" w14:textId="77777777" w:rsidR="003D2540" w:rsidRPr="005101FA" w:rsidRDefault="003D2540" w:rsidP="003E1EF5">
      <w:pPr>
        <w:pStyle w:val="ListParagraph"/>
        <w:numPr>
          <w:ilvl w:val="1"/>
          <w:numId w:val="6"/>
        </w:numPr>
        <w:tabs>
          <w:tab w:val="left" w:pos="2250"/>
        </w:tabs>
        <w:rPr>
          <w:rFonts w:ascii="Times New Roman" w:hAnsi="Times New Roman" w:cs="Times New Roman"/>
          <w:sz w:val="24"/>
          <w:szCs w:val="24"/>
        </w:rPr>
      </w:pPr>
      <w:r w:rsidRPr="005101FA">
        <w:rPr>
          <w:rFonts w:ascii="Times New Roman" w:hAnsi="Times New Roman" w:cs="Times New Roman"/>
          <w:sz w:val="24"/>
          <w:szCs w:val="24"/>
        </w:rPr>
        <w:t>Program accreditation reports</w:t>
      </w:r>
    </w:p>
    <w:p w14:paraId="4B8B8E98" w14:textId="77777777" w:rsidR="003D2540" w:rsidRPr="005101FA" w:rsidRDefault="003D2540" w:rsidP="003E1EF5">
      <w:pPr>
        <w:pStyle w:val="ListParagraph"/>
        <w:numPr>
          <w:ilvl w:val="1"/>
          <w:numId w:val="6"/>
        </w:numPr>
        <w:rPr>
          <w:rFonts w:ascii="Times New Roman" w:hAnsi="Times New Roman" w:cs="Times New Roman"/>
          <w:sz w:val="24"/>
          <w:szCs w:val="24"/>
        </w:rPr>
      </w:pPr>
      <w:r w:rsidRPr="005101FA">
        <w:rPr>
          <w:rFonts w:ascii="Times New Roman" w:hAnsi="Times New Roman" w:cs="Times New Roman"/>
          <w:sz w:val="24"/>
          <w:szCs w:val="24"/>
        </w:rPr>
        <w:t>Grant or research reports to agencies, schools, etc.</w:t>
      </w:r>
    </w:p>
    <w:p w14:paraId="43EA39D5" w14:textId="77777777" w:rsidR="003D2540" w:rsidRPr="005101FA" w:rsidRDefault="003D2540" w:rsidP="003E1EF5">
      <w:pPr>
        <w:pStyle w:val="ListParagraph"/>
        <w:numPr>
          <w:ilvl w:val="1"/>
          <w:numId w:val="6"/>
        </w:numPr>
        <w:rPr>
          <w:rFonts w:ascii="Times New Roman" w:hAnsi="Times New Roman" w:cs="Times New Roman"/>
          <w:sz w:val="24"/>
          <w:szCs w:val="24"/>
        </w:rPr>
      </w:pPr>
      <w:r w:rsidRPr="005101FA">
        <w:rPr>
          <w:rFonts w:ascii="Times New Roman" w:hAnsi="Times New Roman" w:cs="Times New Roman"/>
          <w:sz w:val="24"/>
          <w:szCs w:val="24"/>
        </w:rPr>
        <w:t>Workbooks</w:t>
      </w:r>
    </w:p>
    <w:p w14:paraId="0BB96757" w14:textId="77777777" w:rsidR="003D2540" w:rsidRPr="005101FA" w:rsidRDefault="003D2540" w:rsidP="003E1EF5">
      <w:pPr>
        <w:pStyle w:val="ListParagraph"/>
        <w:numPr>
          <w:ilvl w:val="1"/>
          <w:numId w:val="6"/>
        </w:numPr>
        <w:rPr>
          <w:rFonts w:ascii="Times New Roman" w:hAnsi="Times New Roman" w:cs="Times New Roman"/>
          <w:sz w:val="24"/>
          <w:szCs w:val="24"/>
        </w:rPr>
      </w:pPr>
      <w:r w:rsidRPr="005101FA">
        <w:rPr>
          <w:rFonts w:ascii="Times New Roman" w:hAnsi="Times New Roman" w:cs="Times New Roman"/>
          <w:sz w:val="24"/>
          <w:szCs w:val="24"/>
        </w:rPr>
        <w:t>Conference proceedings</w:t>
      </w:r>
    </w:p>
    <w:p w14:paraId="62BE289B" w14:textId="77777777" w:rsidR="003D2540" w:rsidRPr="005101FA" w:rsidRDefault="003D2540" w:rsidP="003E1EF5">
      <w:pPr>
        <w:pStyle w:val="ListParagraph"/>
        <w:numPr>
          <w:ilvl w:val="1"/>
          <w:numId w:val="6"/>
        </w:numPr>
        <w:rPr>
          <w:rFonts w:ascii="Times New Roman" w:hAnsi="Times New Roman" w:cs="Times New Roman"/>
          <w:sz w:val="24"/>
          <w:szCs w:val="24"/>
        </w:rPr>
      </w:pPr>
      <w:r w:rsidRPr="005101FA">
        <w:rPr>
          <w:rFonts w:ascii="Times New Roman" w:hAnsi="Times New Roman" w:cs="Times New Roman"/>
          <w:sz w:val="24"/>
          <w:szCs w:val="24"/>
        </w:rPr>
        <w:t>Websites constructed</w:t>
      </w:r>
    </w:p>
    <w:p w14:paraId="34289E66" w14:textId="77777777" w:rsidR="003D2540" w:rsidRPr="005101FA" w:rsidRDefault="003D2540" w:rsidP="003E1EF5">
      <w:pPr>
        <w:pStyle w:val="ListParagraph"/>
        <w:numPr>
          <w:ilvl w:val="0"/>
          <w:numId w:val="6"/>
        </w:numPr>
        <w:rPr>
          <w:rFonts w:ascii="Times New Roman" w:hAnsi="Times New Roman" w:cs="Times New Roman"/>
          <w:sz w:val="24"/>
          <w:szCs w:val="24"/>
        </w:rPr>
      </w:pPr>
      <w:r w:rsidRPr="005101FA">
        <w:rPr>
          <w:rFonts w:ascii="Times New Roman" w:hAnsi="Times New Roman" w:cs="Times New Roman"/>
          <w:sz w:val="24"/>
          <w:szCs w:val="24"/>
        </w:rPr>
        <w:t>Presentations</w:t>
      </w:r>
    </w:p>
    <w:p w14:paraId="15516B9A" w14:textId="77777777" w:rsidR="003D2540" w:rsidRPr="005101FA" w:rsidRDefault="003D2540" w:rsidP="003E1EF5">
      <w:pPr>
        <w:pStyle w:val="ListParagraph"/>
        <w:numPr>
          <w:ilvl w:val="1"/>
          <w:numId w:val="6"/>
        </w:numPr>
        <w:rPr>
          <w:rFonts w:ascii="Times New Roman" w:hAnsi="Times New Roman" w:cs="Times New Roman"/>
          <w:sz w:val="24"/>
          <w:szCs w:val="24"/>
        </w:rPr>
      </w:pPr>
      <w:r w:rsidRPr="005101FA">
        <w:rPr>
          <w:rFonts w:ascii="Times New Roman" w:hAnsi="Times New Roman" w:cs="Times New Roman"/>
          <w:sz w:val="24"/>
          <w:szCs w:val="24"/>
        </w:rPr>
        <w:t>Peer-reviewed paper/poster/conference presentations</w:t>
      </w:r>
    </w:p>
    <w:p w14:paraId="6F999D6D" w14:textId="77777777" w:rsidR="003D2540" w:rsidRPr="005101FA" w:rsidRDefault="003D2540" w:rsidP="003E1EF5">
      <w:pPr>
        <w:pStyle w:val="ListParagraph"/>
        <w:numPr>
          <w:ilvl w:val="1"/>
          <w:numId w:val="6"/>
        </w:numPr>
        <w:rPr>
          <w:rFonts w:ascii="Times New Roman" w:hAnsi="Times New Roman" w:cs="Times New Roman"/>
          <w:sz w:val="24"/>
          <w:szCs w:val="24"/>
        </w:rPr>
      </w:pPr>
      <w:r w:rsidRPr="005101FA">
        <w:rPr>
          <w:rFonts w:ascii="Times New Roman" w:hAnsi="Times New Roman" w:cs="Times New Roman"/>
          <w:sz w:val="24"/>
          <w:szCs w:val="24"/>
        </w:rPr>
        <w:t>Invited conference presentations (conference and community)</w:t>
      </w:r>
    </w:p>
    <w:p w14:paraId="73395E6C" w14:textId="77777777" w:rsidR="003D2540" w:rsidRPr="005101FA" w:rsidRDefault="003D2540" w:rsidP="003E1EF5">
      <w:pPr>
        <w:pStyle w:val="ListParagraph"/>
        <w:numPr>
          <w:ilvl w:val="1"/>
          <w:numId w:val="6"/>
        </w:numPr>
        <w:rPr>
          <w:rFonts w:ascii="Times New Roman" w:hAnsi="Times New Roman" w:cs="Times New Roman"/>
          <w:sz w:val="24"/>
          <w:szCs w:val="24"/>
        </w:rPr>
      </w:pPr>
      <w:r w:rsidRPr="005101FA">
        <w:rPr>
          <w:rFonts w:ascii="Times New Roman" w:hAnsi="Times New Roman" w:cs="Times New Roman"/>
          <w:sz w:val="24"/>
          <w:szCs w:val="24"/>
        </w:rPr>
        <w:t>Conference session chair, organizer, moderator, discussant or discussion panelist</w:t>
      </w:r>
    </w:p>
    <w:p w14:paraId="7AE850F0" w14:textId="77777777" w:rsidR="003D2540" w:rsidRPr="005101FA" w:rsidRDefault="003D2540" w:rsidP="003E1EF5">
      <w:pPr>
        <w:pStyle w:val="ListParagraph"/>
        <w:numPr>
          <w:ilvl w:val="0"/>
          <w:numId w:val="6"/>
        </w:numPr>
        <w:rPr>
          <w:rFonts w:ascii="Times New Roman" w:hAnsi="Times New Roman" w:cs="Times New Roman"/>
          <w:sz w:val="24"/>
          <w:szCs w:val="24"/>
        </w:rPr>
      </w:pPr>
      <w:r w:rsidRPr="005101FA">
        <w:rPr>
          <w:rFonts w:ascii="Times New Roman" w:hAnsi="Times New Roman" w:cs="Times New Roman"/>
          <w:sz w:val="24"/>
          <w:szCs w:val="24"/>
        </w:rPr>
        <w:t>Grant activity</w:t>
      </w:r>
    </w:p>
    <w:p w14:paraId="3D760332" w14:textId="77777777" w:rsidR="003D2540" w:rsidRPr="005101FA" w:rsidRDefault="003D2540" w:rsidP="003E1EF5">
      <w:pPr>
        <w:pStyle w:val="ListParagraph"/>
        <w:numPr>
          <w:ilvl w:val="2"/>
          <w:numId w:val="6"/>
        </w:numPr>
        <w:rPr>
          <w:rFonts w:ascii="Times New Roman" w:hAnsi="Times New Roman" w:cs="Times New Roman"/>
          <w:sz w:val="24"/>
          <w:szCs w:val="24"/>
        </w:rPr>
      </w:pPr>
      <w:r w:rsidRPr="005101FA">
        <w:rPr>
          <w:rFonts w:ascii="Times New Roman" w:hAnsi="Times New Roman" w:cs="Times New Roman"/>
          <w:sz w:val="24"/>
          <w:szCs w:val="24"/>
        </w:rPr>
        <w:t>Grant proposals submitted</w:t>
      </w:r>
    </w:p>
    <w:p w14:paraId="73656050" w14:textId="77777777" w:rsidR="003D2540" w:rsidRPr="005101FA" w:rsidRDefault="003D2540" w:rsidP="003E1EF5">
      <w:pPr>
        <w:pStyle w:val="ListParagraph"/>
        <w:numPr>
          <w:ilvl w:val="2"/>
          <w:numId w:val="6"/>
        </w:numPr>
        <w:rPr>
          <w:rFonts w:ascii="Times New Roman" w:hAnsi="Times New Roman" w:cs="Times New Roman"/>
          <w:sz w:val="24"/>
          <w:szCs w:val="24"/>
        </w:rPr>
      </w:pPr>
      <w:r w:rsidRPr="005101FA">
        <w:rPr>
          <w:rFonts w:ascii="Times New Roman" w:hAnsi="Times New Roman" w:cs="Times New Roman"/>
          <w:sz w:val="24"/>
          <w:szCs w:val="24"/>
        </w:rPr>
        <w:t>Grants renewed</w:t>
      </w:r>
    </w:p>
    <w:p w14:paraId="132CE463" w14:textId="77777777" w:rsidR="003D2540" w:rsidRPr="005101FA" w:rsidRDefault="003D2540" w:rsidP="003E1EF5">
      <w:pPr>
        <w:pStyle w:val="ListParagraph"/>
        <w:numPr>
          <w:ilvl w:val="2"/>
          <w:numId w:val="6"/>
        </w:numPr>
        <w:rPr>
          <w:rFonts w:ascii="Times New Roman" w:hAnsi="Times New Roman" w:cs="Times New Roman"/>
          <w:sz w:val="24"/>
          <w:szCs w:val="24"/>
        </w:rPr>
      </w:pPr>
      <w:r w:rsidRPr="005101FA">
        <w:rPr>
          <w:rFonts w:ascii="Times New Roman" w:hAnsi="Times New Roman" w:cs="Times New Roman"/>
          <w:sz w:val="24"/>
          <w:szCs w:val="24"/>
        </w:rPr>
        <w:t>Grants received</w:t>
      </w:r>
    </w:p>
    <w:p w14:paraId="3C425F3D" w14:textId="77777777" w:rsidR="003D2540" w:rsidRPr="005101FA" w:rsidRDefault="003D2540" w:rsidP="00DB5BE6">
      <w:pPr>
        <w:spacing w:after="0"/>
        <w:ind w:left="720"/>
        <w:rPr>
          <w:rFonts w:ascii="Times New Roman" w:hAnsi="Times New Roman" w:cs="Times New Roman"/>
          <w:b/>
          <w:sz w:val="24"/>
          <w:szCs w:val="24"/>
          <w:u w:val="single"/>
        </w:rPr>
      </w:pPr>
      <w:r w:rsidRPr="005101FA">
        <w:rPr>
          <w:rFonts w:ascii="Times New Roman" w:hAnsi="Times New Roman" w:cs="Times New Roman"/>
          <w:b/>
          <w:sz w:val="24"/>
          <w:szCs w:val="24"/>
          <w:u w:val="single"/>
        </w:rPr>
        <w:br w:type="page"/>
      </w:r>
    </w:p>
    <w:p w14:paraId="594C869E" w14:textId="77777777" w:rsidR="003D2540" w:rsidRPr="005101FA" w:rsidRDefault="003D2540" w:rsidP="00DB5BE6">
      <w:pPr>
        <w:pStyle w:val="NoSpacing"/>
        <w:ind w:left="720"/>
        <w:rPr>
          <w:rFonts w:ascii="Times New Roman" w:hAnsi="Times New Roman" w:cs="Times New Roman"/>
          <w:b/>
          <w:sz w:val="24"/>
          <w:szCs w:val="24"/>
          <w:u w:val="single"/>
        </w:rPr>
      </w:pPr>
      <w:r w:rsidRPr="005101FA">
        <w:rPr>
          <w:rFonts w:ascii="Times New Roman" w:hAnsi="Times New Roman" w:cs="Times New Roman"/>
          <w:b/>
          <w:sz w:val="24"/>
          <w:szCs w:val="24"/>
          <w:u w:val="single"/>
        </w:rPr>
        <w:lastRenderedPageBreak/>
        <w:t>Checklist of considerations for Workload area #3: Service Activity</w:t>
      </w:r>
    </w:p>
    <w:p w14:paraId="67D544F8" w14:textId="77777777" w:rsidR="003D2540" w:rsidRPr="005101FA" w:rsidRDefault="003D2540" w:rsidP="00DB5BE6">
      <w:pPr>
        <w:pStyle w:val="NoSpacing"/>
        <w:ind w:left="720"/>
        <w:rPr>
          <w:rFonts w:ascii="Times New Roman" w:hAnsi="Times New Roman" w:cs="Times New Roman"/>
          <w:b/>
          <w:sz w:val="24"/>
          <w:szCs w:val="24"/>
          <w:u w:val="single"/>
        </w:rPr>
      </w:pPr>
    </w:p>
    <w:p w14:paraId="7BC3DBAC" w14:textId="77777777" w:rsidR="003D2540" w:rsidRPr="005101FA" w:rsidRDefault="003D2540" w:rsidP="003E1EF5">
      <w:pPr>
        <w:pStyle w:val="ListParagraph"/>
        <w:numPr>
          <w:ilvl w:val="0"/>
          <w:numId w:val="7"/>
        </w:numPr>
        <w:rPr>
          <w:rFonts w:ascii="Times New Roman" w:hAnsi="Times New Roman" w:cs="Times New Roman"/>
          <w:sz w:val="24"/>
          <w:szCs w:val="24"/>
        </w:rPr>
      </w:pPr>
      <w:r w:rsidRPr="005101FA">
        <w:rPr>
          <w:rFonts w:ascii="Times New Roman" w:hAnsi="Times New Roman" w:cs="Times New Roman"/>
          <w:sz w:val="24"/>
          <w:szCs w:val="24"/>
        </w:rPr>
        <w:t>Internal Service</w:t>
      </w:r>
    </w:p>
    <w:p w14:paraId="23CF3FCF" w14:textId="77777777" w:rsidR="003D2540" w:rsidRPr="005101FA" w:rsidRDefault="003D2540" w:rsidP="003E1EF5">
      <w:pPr>
        <w:pStyle w:val="ListParagraph"/>
        <w:numPr>
          <w:ilvl w:val="1"/>
          <w:numId w:val="7"/>
        </w:numPr>
        <w:rPr>
          <w:rFonts w:ascii="Times New Roman" w:hAnsi="Times New Roman" w:cs="Times New Roman"/>
          <w:b/>
          <w:sz w:val="24"/>
          <w:szCs w:val="24"/>
        </w:rPr>
      </w:pPr>
      <w:r w:rsidRPr="005101FA">
        <w:rPr>
          <w:rFonts w:ascii="Times New Roman" w:hAnsi="Times New Roman" w:cs="Times New Roman"/>
          <w:sz w:val="24"/>
          <w:szCs w:val="24"/>
        </w:rPr>
        <w:t>Department, program or unit area:</w:t>
      </w:r>
    </w:p>
    <w:p w14:paraId="60CFB872" w14:textId="77777777" w:rsidR="003D2540" w:rsidRPr="005101FA" w:rsidRDefault="003D2540" w:rsidP="003E1EF5">
      <w:pPr>
        <w:pStyle w:val="ListParagraph"/>
        <w:numPr>
          <w:ilvl w:val="2"/>
          <w:numId w:val="7"/>
        </w:numPr>
        <w:rPr>
          <w:rFonts w:ascii="Times New Roman" w:hAnsi="Times New Roman" w:cs="Times New Roman"/>
          <w:sz w:val="24"/>
          <w:szCs w:val="24"/>
        </w:rPr>
      </w:pPr>
      <w:r w:rsidRPr="005101FA">
        <w:rPr>
          <w:rFonts w:ascii="Times New Roman" w:hAnsi="Times New Roman" w:cs="Times New Roman"/>
          <w:sz w:val="24"/>
          <w:szCs w:val="24"/>
        </w:rPr>
        <w:t>Department/program committees served on or chaired</w:t>
      </w:r>
    </w:p>
    <w:p w14:paraId="1BE3DBDC" w14:textId="77777777" w:rsidR="003D2540" w:rsidRPr="005101FA" w:rsidRDefault="003D2540" w:rsidP="003E1EF5">
      <w:pPr>
        <w:pStyle w:val="ListParagraph"/>
        <w:numPr>
          <w:ilvl w:val="2"/>
          <w:numId w:val="7"/>
        </w:numPr>
        <w:rPr>
          <w:rFonts w:ascii="Times New Roman" w:hAnsi="Times New Roman" w:cs="Times New Roman"/>
          <w:sz w:val="24"/>
          <w:szCs w:val="24"/>
        </w:rPr>
      </w:pPr>
      <w:r w:rsidRPr="005101FA">
        <w:rPr>
          <w:rFonts w:ascii="Times New Roman" w:hAnsi="Times New Roman" w:cs="Times New Roman"/>
          <w:sz w:val="24"/>
          <w:szCs w:val="24"/>
        </w:rPr>
        <w:t>Special responsibilities (ex: coordination of student interviews)</w:t>
      </w:r>
      <w:r w:rsidRPr="005101FA">
        <w:rPr>
          <w:rFonts w:ascii="Times New Roman" w:hAnsi="Times New Roman" w:cs="Times New Roman"/>
          <w:sz w:val="24"/>
          <w:szCs w:val="24"/>
        </w:rPr>
        <w:tab/>
      </w:r>
    </w:p>
    <w:p w14:paraId="0F7656B9" w14:textId="77777777" w:rsidR="003D2540" w:rsidRPr="005101FA" w:rsidRDefault="003D2540" w:rsidP="003E1EF5">
      <w:pPr>
        <w:pStyle w:val="ListParagraph"/>
        <w:numPr>
          <w:ilvl w:val="2"/>
          <w:numId w:val="7"/>
        </w:numPr>
        <w:rPr>
          <w:rFonts w:ascii="Times New Roman" w:hAnsi="Times New Roman" w:cs="Times New Roman"/>
          <w:sz w:val="24"/>
          <w:szCs w:val="24"/>
        </w:rPr>
      </w:pPr>
      <w:r w:rsidRPr="005101FA">
        <w:rPr>
          <w:rFonts w:ascii="Times New Roman" w:hAnsi="Times New Roman" w:cs="Times New Roman"/>
          <w:sz w:val="24"/>
          <w:szCs w:val="24"/>
        </w:rPr>
        <w:t>Program / unit service</w:t>
      </w:r>
    </w:p>
    <w:p w14:paraId="49E9BBD7" w14:textId="77777777" w:rsidR="003D2540" w:rsidRPr="005101FA" w:rsidRDefault="003D2540" w:rsidP="003E1EF5">
      <w:pPr>
        <w:pStyle w:val="ListParagraph"/>
        <w:numPr>
          <w:ilvl w:val="2"/>
          <w:numId w:val="7"/>
        </w:numPr>
        <w:rPr>
          <w:rFonts w:ascii="Times New Roman" w:hAnsi="Times New Roman" w:cs="Times New Roman"/>
          <w:sz w:val="24"/>
          <w:szCs w:val="24"/>
        </w:rPr>
      </w:pPr>
      <w:r w:rsidRPr="005101FA">
        <w:rPr>
          <w:rFonts w:ascii="Times New Roman" w:hAnsi="Times New Roman" w:cs="Times New Roman"/>
          <w:sz w:val="24"/>
          <w:szCs w:val="24"/>
        </w:rPr>
        <w:t>Advising not related to course or administration role</w:t>
      </w:r>
    </w:p>
    <w:p w14:paraId="26D80FA2" w14:textId="77777777" w:rsidR="003D2540" w:rsidRPr="005101FA" w:rsidRDefault="003D2540" w:rsidP="003E1EF5">
      <w:pPr>
        <w:pStyle w:val="ListParagraph"/>
        <w:numPr>
          <w:ilvl w:val="2"/>
          <w:numId w:val="7"/>
        </w:numPr>
        <w:rPr>
          <w:rFonts w:ascii="Times New Roman" w:hAnsi="Times New Roman" w:cs="Times New Roman"/>
          <w:sz w:val="24"/>
          <w:szCs w:val="24"/>
        </w:rPr>
      </w:pPr>
      <w:r w:rsidRPr="005101FA">
        <w:rPr>
          <w:rFonts w:ascii="Times New Roman" w:hAnsi="Times New Roman" w:cs="Times New Roman"/>
          <w:sz w:val="24"/>
          <w:szCs w:val="24"/>
        </w:rPr>
        <w:t>Recruitment activities not related to course or administration role</w:t>
      </w:r>
    </w:p>
    <w:p w14:paraId="49DC7C3D" w14:textId="77777777" w:rsidR="003D2540" w:rsidRPr="005101FA" w:rsidRDefault="003D2540" w:rsidP="003E1EF5">
      <w:pPr>
        <w:pStyle w:val="ListParagraph"/>
        <w:numPr>
          <w:ilvl w:val="2"/>
          <w:numId w:val="7"/>
        </w:numPr>
        <w:rPr>
          <w:rFonts w:ascii="Times New Roman" w:hAnsi="Times New Roman" w:cs="Times New Roman"/>
          <w:sz w:val="24"/>
          <w:szCs w:val="24"/>
        </w:rPr>
      </w:pPr>
      <w:r w:rsidRPr="005101FA">
        <w:rPr>
          <w:rFonts w:ascii="Times New Roman" w:hAnsi="Times New Roman" w:cs="Times New Roman"/>
          <w:sz w:val="24"/>
          <w:szCs w:val="24"/>
        </w:rPr>
        <w:t>Dissertation/thesis committee</w:t>
      </w:r>
    </w:p>
    <w:p w14:paraId="2A970774" w14:textId="77777777" w:rsidR="003D2540" w:rsidRPr="005101FA" w:rsidRDefault="003D2540" w:rsidP="003E1EF5">
      <w:pPr>
        <w:pStyle w:val="ListParagraph"/>
        <w:numPr>
          <w:ilvl w:val="2"/>
          <w:numId w:val="7"/>
        </w:numPr>
        <w:rPr>
          <w:rFonts w:ascii="Times New Roman" w:hAnsi="Times New Roman" w:cs="Times New Roman"/>
          <w:sz w:val="24"/>
          <w:szCs w:val="24"/>
        </w:rPr>
      </w:pPr>
      <w:r w:rsidRPr="005101FA">
        <w:rPr>
          <w:rFonts w:ascii="Times New Roman" w:hAnsi="Times New Roman" w:cs="Times New Roman"/>
          <w:sz w:val="24"/>
          <w:szCs w:val="24"/>
        </w:rPr>
        <w:t>Advising student groups/clubs</w:t>
      </w:r>
    </w:p>
    <w:p w14:paraId="7F05B811" w14:textId="77777777" w:rsidR="003D2540" w:rsidRPr="005101FA" w:rsidRDefault="003D2540" w:rsidP="003E1EF5">
      <w:pPr>
        <w:pStyle w:val="ListParagraph"/>
        <w:numPr>
          <w:ilvl w:val="1"/>
          <w:numId w:val="7"/>
        </w:numPr>
        <w:rPr>
          <w:rFonts w:ascii="Times New Roman" w:hAnsi="Times New Roman" w:cs="Times New Roman"/>
          <w:sz w:val="24"/>
          <w:szCs w:val="24"/>
        </w:rPr>
      </w:pPr>
      <w:r w:rsidRPr="005101FA">
        <w:rPr>
          <w:rFonts w:ascii="Times New Roman" w:hAnsi="Times New Roman" w:cs="Times New Roman"/>
          <w:sz w:val="24"/>
          <w:szCs w:val="24"/>
        </w:rPr>
        <w:t>College Service</w:t>
      </w:r>
    </w:p>
    <w:p w14:paraId="19735698" w14:textId="77777777" w:rsidR="003D2540" w:rsidRPr="005101FA" w:rsidRDefault="003D2540" w:rsidP="003E1EF5">
      <w:pPr>
        <w:pStyle w:val="ListParagraph"/>
        <w:numPr>
          <w:ilvl w:val="2"/>
          <w:numId w:val="7"/>
        </w:numPr>
        <w:rPr>
          <w:rFonts w:ascii="Times New Roman" w:hAnsi="Times New Roman" w:cs="Times New Roman"/>
          <w:sz w:val="24"/>
          <w:szCs w:val="24"/>
        </w:rPr>
      </w:pPr>
      <w:r w:rsidRPr="005101FA">
        <w:rPr>
          <w:rFonts w:ascii="Times New Roman" w:hAnsi="Times New Roman" w:cs="Times New Roman"/>
          <w:sz w:val="24"/>
          <w:szCs w:val="24"/>
        </w:rPr>
        <w:t>Ad hoc committees</w:t>
      </w:r>
    </w:p>
    <w:p w14:paraId="78CDC6C7" w14:textId="77777777" w:rsidR="003D2540" w:rsidRPr="005101FA" w:rsidRDefault="003D2540" w:rsidP="003E1EF5">
      <w:pPr>
        <w:pStyle w:val="ListParagraph"/>
        <w:numPr>
          <w:ilvl w:val="2"/>
          <w:numId w:val="7"/>
        </w:numPr>
        <w:rPr>
          <w:rFonts w:ascii="Times New Roman" w:hAnsi="Times New Roman" w:cs="Times New Roman"/>
          <w:sz w:val="24"/>
          <w:szCs w:val="24"/>
        </w:rPr>
      </w:pPr>
      <w:r w:rsidRPr="005101FA">
        <w:rPr>
          <w:rFonts w:ascii="Times New Roman" w:hAnsi="Times New Roman" w:cs="Times New Roman"/>
          <w:sz w:val="24"/>
          <w:szCs w:val="24"/>
        </w:rPr>
        <w:t>Standing committees</w:t>
      </w:r>
      <w:r w:rsidRPr="005101FA">
        <w:rPr>
          <w:rFonts w:ascii="Times New Roman" w:hAnsi="Times New Roman" w:cs="Times New Roman"/>
          <w:sz w:val="24"/>
          <w:szCs w:val="24"/>
        </w:rPr>
        <w:tab/>
      </w:r>
    </w:p>
    <w:p w14:paraId="094FBE07" w14:textId="77777777" w:rsidR="003D2540" w:rsidRPr="005101FA" w:rsidRDefault="003D2540" w:rsidP="003E1EF5">
      <w:pPr>
        <w:pStyle w:val="ListParagraph"/>
        <w:numPr>
          <w:ilvl w:val="2"/>
          <w:numId w:val="7"/>
        </w:numPr>
        <w:rPr>
          <w:rFonts w:ascii="Times New Roman" w:hAnsi="Times New Roman" w:cs="Times New Roman"/>
          <w:sz w:val="24"/>
          <w:szCs w:val="24"/>
        </w:rPr>
      </w:pPr>
      <w:r w:rsidRPr="005101FA">
        <w:rPr>
          <w:rFonts w:ascii="Times New Roman" w:hAnsi="Times New Roman" w:cs="Times New Roman"/>
          <w:sz w:val="24"/>
          <w:szCs w:val="24"/>
        </w:rPr>
        <w:t>Advising not related to course or administration role</w:t>
      </w:r>
    </w:p>
    <w:p w14:paraId="5339BE3A" w14:textId="77777777" w:rsidR="003D2540" w:rsidRPr="005101FA" w:rsidRDefault="003D2540" w:rsidP="003E1EF5">
      <w:pPr>
        <w:pStyle w:val="ListParagraph"/>
        <w:numPr>
          <w:ilvl w:val="2"/>
          <w:numId w:val="7"/>
        </w:numPr>
        <w:rPr>
          <w:rFonts w:ascii="Times New Roman" w:hAnsi="Times New Roman" w:cs="Times New Roman"/>
          <w:sz w:val="24"/>
          <w:szCs w:val="24"/>
        </w:rPr>
      </w:pPr>
      <w:r w:rsidRPr="005101FA">
        <w:rPr>
          <w:rFonts w:ascii="Times New Roman" w:hAnsi="Times New Roman" w:cs="Times New Roman"/>
          <w:sz w:val="24"/>
          <w:szCs w:val="24"/>
        </w:rPr>
        <w:t>Recruitment activities not related to course or administration role</w:t>
      </w:r>
    </w:p>
    <w:p w14:paraId="69438CF0" w14:textId="77777777" w:rsidR="003D2540" w:rsidRPr="005101FA" w:rsidRDefault="003D2540" w:rsidP="003E1EF5">
      <w:pPr>
        <w:pStyle w:val="ListParagraph"/>
        <w:numPr>
          <w:ilvl w:val="2"/>
          <w:numId w:val="7"/>
        </w:numPr>
        <w:rPr>
          <w:rFonts w:ascii="Times New Roman" w:hAnsi="Times New Roman" w:cs="Times New Roman"/>
          <w:sz w:val="24"/>
          <w:szCs w:val="24"/>
        </w:rPr>
      </w:pPr>
      <w:r w:rsidRPr="005101FA">
        <w:rPr>
          <w:rFonts w:ascii="Times New Roman" w:hAnsi="Times New Roman" w:cs="Times New Roman"/>
          <w:sz w:val="24"/>
          <w:szCs w:val="24"/>
        </w:rPr>
        <w:t>Dissertation/thesis committee</w:t>
      </w:r>
    </w:p>
    <w:p w14:paraId="5F82B32B" w14:textId="77777777" w:rsidR="003D2540" w:rsidRPr="005101FA" w:rsidRDefault="003D2540" w:rsidP="003E1EF5">
      <w:pPr>
        <w:pStyle w:val="ListParagraph"/>
        <w:numPr>
          <w:ilvl w:val="2"/>
          <w:numId w:val="7"/>
        </w:numPr>
        <w:rPr>
          <w:rFonts w:ascii="Times New Roman" w:hAnsi="Times New Roman" w:cs="Times New Roman"/>
          <w:sz w:val="24"/>
          <w:szCs w:val="24"/>
        </w:rPr>
      </w:pPr>
      <w:r w:rsidRPr="005101FA">
        <w:rPr>
          <w:rFonts w:ascii="Times New Roman" w:hAnsi="Times New Roman" w:cs="Times New Roman"/>
          <w:sz w:val="24"/>
          <w:szCs w:val="24"/>
        </w:rPr>
        <w:t>Advising student groups/clubs</w:t>
      </w:r>
    </w:p>
    <w:p w14:paraId="34206C9C" w14:textId="77777777" w:rsidR="003D2540" w:rsidRPr="005101FA" w:rsidRDefault="003D2540" w:rsidP="003E1EF5">
      <w:pPr>
        <w:pStyle w:val="ListParagraph"/>
        <w:numPr>
          <w:ilvl w:val="1"/>
          <w:numId w:val="7"/>
        </w:numPr>
        <w:rPr>
          <w:rFonts w:ascii="Times New Roman" w:hAnsi="Times New Roman" w:cs="Times New Roman"/>
          <w:sz w:val="24"/>
          <w:szCs w:val="24"/>
        </w:rPr>
      </w:pPr>
      <w:r w:rsidRPr="005101FA">
        <w:rPr>
          <w:rFonts w:ascii="Times New Roman" w:hAnsi="Times New Roman" w:cs="Times New Roman"/>
          <w:sz w:val="24"/>
          <w:szCs w:val="24"/>
        </w:rPr>
        <w:t>University service</w:t>
      </w:r>
    </w:p>
    <w:p w14:paraId="5AF37D67" w14:textId="77777777" w:rsidR="003D2540" w:rsidRPr="005101FA" w:rsidRDefault="003D2540" w:rsidP="003E1EF5">
      <w:pPr>
        <w:pStyle w:val="ListParagraph"/>
        <w:numPr>
          <w:ilvl w:val="2"/>
          <w:numId w:val="7"/>
        </w:numPr>
        <w:rPr>
          <w:rFonts w:ascii="Times New Roman" w:hAnsi="Times New Roman" w:cs="Times New Roman"/>
          <w:sz w:val="24"/>
          <w:szCs w:val="24"/>
        </w:rPr>
      </w:pPr>
      <w:r w:rsidRPr="005101FA">
        <w:rPr>
          <w:rFonts w:ascii="Times New Roman" w:hAnsi="Times New Roman" w:cs="Times New Roman"/>
          <w:sz w:val="24"/>
          <w:szCs w:val="24"/>
        </w:rPr>
        <w:t>Advising student groups/clubs</w:t>
      </w:r>
    </w:p>
    <w:p w14:paraId="4A1EC55D" w14:textId="77777777" w:rsidR="003D2540" w:rsidRPr="005101FA" w:rsidRDefault="003D2540" w:rsidP="003E1EF5">
      <w:pPr>
        <w:pStyle w:val="ListParagraph"/>
        <w:numPr>
          <w:ilvl w:val="2"/>
          <w:numId w:val="7"/>
        </w:numPr>
        <w:rPr>
          <w:rFonts w:ascii="Times New Roman" w:hAnsi="Times New Roman" w:cs="Times New Roman"/>
          <w:sz w:val="24"/>
          <w:szCs w:val="24"/>
        </w:rPr>
      </w:pPr>
      <w:r w:rsidRPr="005101FA">
        <w:rPr>
          <w:rFonts w:ascii="Times New Roman" w:hAnsi="Times New Roman" w:cs="Times New Roman"/>
          <w:sz w:val="24"/>
          <w:szCs w:val="24"/>
        </w:rPr>
        <w:t>Professional appearances related to expertise rather than course responsibilities</w:t>
      </w:r>
    </w:p>
    <w:p w14:paraId="19865EAC" w14:textId="77777777" w:rsidR="003D2540" w:rsidRPr="005101FA" w:rsidRDefault="003D2540" w:rsidP="003E1EF5">
      <w:pPr>
        <w:pStyle w:val="ListParagraph"/>
        <w:numPr>
          <w:ilvl w:val="2"/>
          <w:numId w:val="7"/>
        </w:numPr>
        <w:rPr>
          <w:rFonts w:ascii="Times New Roman" w:hAnsi="Times New Roman" w:cs="Times New Roman"/>
          <w:sz w:val="24"/>
          <w:szCs w:val="24"/>
        </w:rPr>
      </w:pPr>
      <w:r w:rsidRPr="005101FA">
        <w:rPr>
          <w:rFonts w:ascii="Times New Roman" w:hAnsi="Times New Roman" w:cs="Times New Roman"/>
          <w:sz w:val="24"/>
          <w:szCs w:val="24"/>
        </w:rPr>
        <w:t>Recruitment activities not related to course or administration role</w:t>
      </w:r>
    </w:p>
    <w:p w14:paraId="52EAB6D0" w14:textId="77777777" w:rsidR="003D2540" w:rsidRPr="005101FA" w:rsidRDefault="003D2540" w:rsidP="003E1EF5">
      <w:pPr>
        <w:pStyle w:val="ListParagraph"/>
        <w:numPr>
          <w:ilvl w:val="2"/>
          <w:numId w:val="7"/>
        </w:numPr>
        <w:rPr>
          <w:rFonts w:ascii="Times New Roman" w:hAnsi="Times New Roman" w:cs="Times New Roman"/>
          <w:sz w:val="24"/>
          <w:szCs w:val="24"/>
        </w:rPr>
      </w:pPr>
      <w:r w:rsidRPr="005101FA">
        <w:rPr>
          <w:rFonts w:ascii="Times New Roman" w:hAnsi="Times New Roman" w:cs="Times New Roman"/>
          <w:sz w:val="24"/>
          <w:szCs w:val="24"/>
        </w:rPr>
        <w:t>Dissertation/thesis committee</w:t>
      </w:r>
    </w:p>
    <w:p w14:paraId="11742A99" w14:textId="77777777" w:rsidR="003D2540" w:rsidRPr="005101FA" w:rsidRDefault="003D2540" w:rsidP="003E1EF5">
      <w:pPr>
        <w:pStyle w:val="ListParagraph"/>
        <w:numPr>
          <w:ilvl w:val="0"/>
          <w:numId w:val="7"/>
        </w:numPr>
        <w:rPr>
          <w:rFonts w:ascii="Times New Roman" w:hAnsi="Times New Roman" w:cs="Times New Roman"/>
          <w:sz w:val="24"/>
          <w:szCs w:val="24"/>
        </w:rPr>
      </w:pPr>
      <w:r w:rsidRPr="005101FA">
        <w:rPr>
          <w:rFonts w:ascii="Times New Roman" w:hAnsi="Times New Roman" w:cs="Times New Roman"/>
          <w:sz w:val="24"/>
          <w:szCs w:val="24"/>
        </w:rPr>
        <w:t>External Service</w:t>
      </w:r>
    </w:p>
    <w:p w14:paraId="3092EBAD" w14:textId="77777777" w:rsidR="003D2540" w:rsidRPr="005101FA" w:rsidRDefault="003D2540" w:rsidP="003E1EF5">
      <w:pPr>
        <w:pStyle w:val="ListParagraph"/>
        <w:numPr>
          <w:ilvl w:val="1"/>
          <w:numId w:val="7"/>
        </w:numPr>
        <w:rPr>
          <w:rFonts w:ascii="Times New Roman" w:hAnsi="Times New Roman" w:cs="Times New Roman"/>
          <w:sz w:val="24"/>
          <w:szCs w:val="24"/>
        </w:rPr>
      </w:pPr>
      <w:r w:rsidRPr="005101FA">
        <w:rPr>
          <w:rFonts w:ascii="Times New Roman" w:hAnsi="Times New Roman" w:cs="Times New Roman"/>
          <w:sz w:val="24"/>
          <w:szCs w:val="24"/>
        </w:rPr>
        <w:t>Community service and outreach</w:t>
      </w:r>
    </w:p>
    <w:p w14:paraId="0F681940" w14:textId="77777777" w:rsidR="003D2540" w:rsidRPr="005101FA" w:rsidRDefault="003D2540" w:rsidP="003E1EF5">
      <w:pPr>
        <w:pStyle w:val="ListParagraph"/>
        <w:numPr>
          <w:ilvl w:val="2"/>
          <w:numId w:val="7"/>
        </w:numPr>
        <w:rPr>
          <w:rFonts w:ascii="Times New Roman" w:hAnsi="Times New Roman" w:cs="Times New Roman"/>
          <w:sz w:val="24"/>
          <w:szCs w:val="24"/>
        </w:rPr>
      </w:pPr>
      <w:r w:rsidRPr="005101FA">
        <w:rPr>
          <w:rFonts w:ascii="Times New Roman" w:hAnsi="Times New Roman" w:cs="Times New Roman"/>
          <w:sz w:val="24"/>
          <w:szCs w:val="24"/>
        </w:rPr>
        <w:t>Committees or boards</w:t>
      </w:r>
    </w:p>
    <w:p w14:paraId="279D7814" w14:textId="77777777" w:rsidR="003D2540" w:rsidRPr="005101FA" w:rsidRDefault="003D2540" w:rsidP="003E1EF5">
      <w:pPr>
        <w:pStyle w:val="ListParagraph"/>
        <w:numPr>
          <w:ilvl w:val="2"/>
          <w:numId w:val="7"/>
        </w:numPr>
        <w:rPr>
          <w:rFonts w:ascii="Times New Roman" w:hAnsi="Times New Roman" w:cs="Times New Roman"/>
          <w:sz w:val="24"/>
          <w:szCs w:val="24"/>
        </w:rPr>
      </w:pPr>
      <w:r w:rsidRPr="005101FA">
        <w:rPr>
          <w:rFonts w:ascii="Times New Roman" w:hAnsi="Times New Roman" w:cs="Times New Roman"/>
          <w:sz w:val="24"/>
          <w:szCs w:val="24"/>
        </w:rPr>
        <w:t>Committees or boards related to one’s specialty area</w:t>
      </w:r>
    </w:p>
    <w:p w14:paraId="5F146A36" w14:textId="77777777" w:rsidR="003D2540" w:rsidRPr="005101FA" w:rsidRDefault="003D2540" w:rsidP="003E1EF5">
      <w:pPr>
        <w:pStyle w:val="ListParagraph"/>
        <w:numPr>
          <w:ilvl w:val="2"/>
          <w:numId w:val="7"/>
        </w:numPr>
        <w:rPr>
          <w:rFonts w:ascii="Times New Roman" w:hAnsi="Times New Roman" w:cs="Times New Roman"/>
          <w:sz w:val="24"/>
          <w:szCs w:val="24"/>
        </w:rPr>
      </w:pPr>
      <w:r w:rsidRPr="005101FA">
        <w:rPr>
          <w:rFonts w:ascii="Times New Roman" w:hAnsi="Times New Roman" w:cs="Times New Roman"/>
          <w:sz w:val="24"/>
          <w:szCs w:val="24"/>
        </w:rPr>
        <w:t>Professional appearances related to one’s specialty area, not necessarily course responsibilities</w:t>
      </w:r>
    </w:p>
    <w:p w14:paraId="2D3B7661" w14:textId="77777777" w:rsidR="003D2540" w:rsidRPr="005101FA" w:rsidRDefault="003D2540" w:rsidP="003E1EF5">
      <w:pPr>
        <w:pStyle w:val="ListParagraph"/>
        <w:numPr>
          <w:ilvl w:val="1"/>
          <w:numId w:val="7"/>
        </w:numPr>
        <w:rPr>
          <w:rFonts w:ascii="Times New Roman" w:hAnsi="Times New Roman" w:cs="Times New Roman"/>
          <w:sz w:val="24"/>
          <w:szCs w:val="24"/>
        </w:rPr>
      </w:pPr>
      <w:r w:rsidRPr="005101FA">
        <w:rPr>
          <w:rFonts w:ascii="Times New Roman" w:hAnsi="Times New Roman" w:cs="Times New Roman"/>
          <w:sz w:val="24"/>
          <w:szCs w:val="24"/>
        </w:rPr>
        <w:t>Service to the profession</w:t>
      </w:r>
    </w:p>
    <w:p w14:paraId="5D393C21" w14:textId="77777777" w:rsidR="003D2540" w:rsidRPr="005101FA" w:rsidRDefault="003D2540" w:rsidP="003E1EF5">
      <w:pPr>
        <w:pStyle w:val="ListParagraph"/>
        <w:numPr>
          <w:ilvl w:val="2"/>
          <w:numId w:val="7"/>
        </w:numPr>
        <w:rPr>
          <w:rFonts w:ascii="Times New Roman" w:hAnsi="Times New Roman" w:cs="Times New Roman"/>
          <w:sz w:val="24"/>
          <w:szCs w:val="24"/>
        </w:rPr>
      </w:pPr>
      <w:r w:rsidRPr="005101FA">
        <w:rPr>
          <w:rFonts w:ascii="Times New Roman" w:hAnsi="Times New Roman" w:cs="Times New Roman"/>
          <w:sz w:val="24"/>
          <w:szCs w:val="24"/>
        </w:rPr>
        <w:t>Reviewing/editing  (ex: ad-hoc reviewer, editorial board member, editor)</w:t>
      </w:r>
    </w:p>
    <w:p w14:paraId="77C4B678" w14:textId="77777777" w:rsidR="003D2540" w:rsidRPr="005101FA" w:rsidRDefault="003D2540" w:rsidP="003E1EF5">
      <w:pPr>
        <w:pStyle w:val="ListParagraph"/>
        <w:numPr>
          <w:ilvl w:val="2"/>
          <w:numId w:val="7"/>
        </w:numPr>
        <w:rPr>
          <w:rFonts w:ascii="Times New Roman" w:hAnsi="Times New Roman" w:cs="Times New Roman"/>
          <w:sz w:val="24"/>
          <w:szCs w:val="24"/>
        </w:rPr>
      </w:pPr>
      <w:r w:rsidRPr="005101FA">
        <w:rPr>
          <w:rFonts w:ascii="Times New Roman" w:hAnsi="Times New Roman" w:cs="Times New Roman"/>
          <w:sz w:val="24"/>
          <w:szCs w:val="24"/>
        </w:rPr>
        <w:t>Book or chapter reviews completed</w:t>
      </w:r>
    </w:p>
    <w:p w14:paraId="50991CCB" w14:textId="77777777" w:rsidR="003D2540" w:rsidRPr="005101FA" w:rsidRDefault="003D2540" w:rsidP="003E1EF5">
      <w:pPr>
        <w:pStyle w:val="ListParagraph"/>
        <w:numPr>
          <w:ilvl w:val="2"/>
          <w:numId w:val="7"/>
        </w:numPr>
        <w:rPr>
          <w:rFonts w:ascii="Times New Roman" w:hAnsi="Times New Roman" w:cs="Times New Roman"/>
          <w:sz w:val="24"/>
          <w:szCs w:val="24"/>
        </w:rPr>
      </w:pPr>
      <w:r w:rsidRPr="005101FA">
        <w:rPr>
          <w:rFonts w:ascii="Times New Roman" w:hAnsi="Times New Roman" w:cs="Times New Roman"/>
          <w:sz w:val="24"/>
          <w:szCs w:val="24"/>
        </w:rPr>
        <w:t>Conference proposal reviewer</w:t>
      </w:r>
    </w:p>
    <w:p w14:paraId="1CF273B0" w14:textId="77777777" w:rsidR="003D2540" w:rsidRPr="005101FA" w:rsidRDefault="003D2540" w:rsidP="003E1EF5">
      <w:pPr>
        <w:pStyle w:val="ListParagraph"/>
        <w:numPr>
          <w:ilvl w:val="2"/>
          <w:numId w:val="7"/>
        </w:numPr>
        <w:rPr>
          <w:rFonts w:ascii="Times New Roman" w:hAnsi="Times New Roman" w:cs="Times New Roman"/>
          <w:sz w:val="24"/>
          <w:szCs w:val="24"/>
        </w:rPr>
      </w:pPr>
      <w:r w:rsidRPr="005101FA">
        <w:rPr>
          <w:rFonts w:ascii="Times New Roman" w:hAnsi="Times New Roman" w:cs="Times New Roman"/>
          <w:sz w:val="24"/>
          <w:szCs w:val="24"/>
        </w:rPr>
        <w:t>Conference program work (ex: member of conference committee)</w:t>
      </w:r>
    </w:p>
    <w:p w14:paraId="1C4CD58C" w14:textId="77777777" w:rsidR="003D2540" w:rsidRPr="005101FA" w:rsidRDefault="003D2540" w:rsidP="003E1EF5">
      <w:pPr>
        <w:pStyle w:val="ListParagraph"/>
        <w:numPr>
          <w:ilvl w:val="2"/>
          <w:numId w:val="7"/>
        </w:numPr>
        <w:rPr>
          <w:rFonts w:ascii="Times New Roman" w:hAnsi="Times New Roman" w:cs="Times New Roman"/>
          <w:sz w:val="24"/>
          <w:szCs w:val="24"/>
        </w:rPr>
      </w:pPr>
      <w:r w:rsidRPr="005101FA">
        <w:rPr>
          <w:rFonts w:ascii="Times New Roman" w:hAnsi="Times New Roman" w:cs="Times New Roman"/>
          <w:sz w:val="24"/>
          <w:szCs w:val="24"/>
        </w:rPr>
        <w:t>Dissertation/thesis committee</w:t>
      </w:r>
    </w:p>
    <w:p w14:paraId="4AA90E96" w14:textId="77777777" w:rsidR="003D2540" w:rsidRPr="005101FA" w:rsidRDefault="003D2540" w:rsidP="003E1EF5">
      <w:pPr>
        <w:pStyle w:val="ListParagraph"/>
        <w:numPr>
          <w:ilvl w:val="2"/>
          <w:numId w:val="7"/>
        </w:numPr>
        <w:rPr>
          <w:rFonts w:ascii="Times New Roman" w:hAnsi="Times New Roman" w:cs="Times New Roman"/>
          <w:sz w:val="24"/>
          <w:szCs w:val="24"/>
        </w:rPr>
      </w:pPr>
      <w:r w:rsidRPr="005101FA">
        <w:rPr>
          <w:rFonts w:ascii="Times New Roman" w:hAnsi="Times New Roman" w:cs="Times New Roman"/>
          <w:sz w:val="24"/>
          <w:szCs w:val="24"/>
        </w:rPr>
        <w:t>Professional committees and offices held-state and local</w:t>
      </w:r>
    </w:p>
    <w:p w14:paraId="52A16935" w14:textId="77777777" w:rsidR="003D2540" w:rsidRPr="005101FA" w:rsidRDefault="003D2540" w:rsidP="003E1EF5">
      <w:pPr>
        <w:pStyle w:val="ListParagraph"/>
        <w:numPr>
          <w:ilvl w:val="2"/>
          <w:numId w:val="7"/>
        </w:numPr>
        <w:rPr>
          <w:rFonts w:ascii="Times New Roman" w:hAnsi="Times New Roman" w:cs="Times New Roman"/>
          <w:sz w:val="24"/>
          <w:szCs w:val="24"/>
        </w:rPr>
      </w:pPr>
      <w:r w:rsidRPr="005101FA">
        <w:rPr>
          <w:rFonts w:ascii="Times New Roman" w:hAnsi="Times New Roman" w:cs="Times New Roman"/>
          <w:sz w:val="24"/>
          <w:szCs w:val="24"/>
        </w:rPr>
        <w:t>Processional committees and offices held – regional and national</w:t>
      </w:r>
    </w:p>
    <w:p w14:paraId="154DF27E" w14:textId="77777777" w:rsidR="003D2540" w:rsidRPr="005101FA" w:rsidRDefault="003D2540" w:rsidP="003E1EF5">
      <w:pPr>
        <w:pStyle w:val="ListParagraph"/>
        <w:numPr>
          <w:ilvl w:val="2"/>
          <w:numId w:val="7"/>
        </w:numPr>
        <w:tabs>
          <w:tab w:val="left" w:pos="2250"/>
        </w:tabs>
        <w:rPr>
          <w:rFonts w:ascii="Times New Roman" w:hAnsi="Times New Roman" w:cs="Times New Roman"/>
          <w:sz w:val="24"/>
          <w:szCs w:val="24"/>
        </w:rPr>
      </w:pPr>
      <w:r w:rsidRPr="005101FA">
        <w:rPr>
          <w:rFonts w:ascii="Times New Roman" w:hAnsi="Times New Roman" w:cs="Times New Roman"/>
          <w:sz w:val="24"/>
          <w:szCs w:val="24"/>
        </w:rPr>
        <w:t>Extraordinary service or activity</w:t>
      </w:r>
    </w:p>
    <w:p w14:paraId="6A5C9640" w14:textId="77777777" w:rsidR="003D2540" w:rsidRPr="005101FA" w:rsidRDefault="003D2540" w:rsidP="003E1EF5">
      <w:pPr>
        <w:pStyle w:val="ListParagraph"/>
        <w:numPr>
          <w:ilvl w:val="2"/>
          <w:numId w:val="7"/>
        </w:numPr>
        <w:tabs>
          <w:tab w:val="left" w:pos="2250"/>
        </w:tabs>
        <w:rPr>
          <w:rFonts w:ascii="Times New Roman" w:hAnsi="Times New Roman" w:cs="Times New Roman"/>
          <w:sz w:val="24"/>
          <w:szCs w:val="24"/>
        </w:rPr>
      </w:pPr>
      <w:r w:rsidRPr="005101FA">
        <w:rPr>
          <w:rFonts w:ascii="Times New Roman" w:hAnsi="Times New Roman" w:cs="Times New Roman"/>
          <w:sz w:val="24"/>
          <w:szCs w:val="24"/>
        </w:rPr>
        <w:t>Grant reviewer</w:t>
      </w:r>
    </w:p>
    <w:p w14:paraId="7CFD0437" w14:textId="77777777" w:rsidR="003D2540" w:rsidRPr="005101FA" w:rsidRDefault="003D2540" w:rsidP="003E1EF5">
      <w:pPr>
        <w:pStyle w:val="ListParagraph"/>
        <w:numPr>
          <w:ilvl w:val="2"/>
          <w:numId w:val="7"/>
        </w:numPr>
        <w:tabs>
          <w:tab w:val="left" w:pos="2250"/>
        </w:tabs>
        <w:rPr>
          <w:rFonts w:ascii="Times New Roman" w:hAnsi="Times New Roman" w:cs="Times New Roman"/>
          <w:sz w:val="24"/>
          <w:szCs w:val="24"/>
        </w:rPr>
      </w:pPr>
      <w:r w:rsidRPr="005101FA">
        <w:rPr>
          <w:rFonts w:ascii="Times New Roman" w:hAnsi="Times New Roman" w:cs="Times New Roman"/>
          <w:sz w:val="24"/>
          <w:szCs w:val="24"/>
        </w:rPr>
        <w:t>External reviewer for P &amp; T</w:t>
      </w:r>
    </w:p>
    <w:p w14:paraId="1197B290" w14:textId="77777777" w:rsidR="003D2540" w:rsidRPr="005101FA" w:rsidRDefault="003D2540" w:rsidP="003E1EF5">
      <w:pPr>
        <w:pStyle w:val="ListParagraph"/>
        <w:numPr>
          <w:ilvl w:val="2"/>
          <w:numId w:val="7"/>
        </w:numPr>
        <w:tabs>
          <w:tab w:val="left" w:pos="2250"/>
        </w:tabs>
        <w:rPr>
          <w:rFonts w:ascii="Times New Roman" w:hAnsi="Times New Roman" w:cs="Times New Roman"/>
          <w:sz w:val="24"/>
          <w:szCs w:val="24"/>
        </w:rPr>
      </w:pPr>
      <w:r w:rsidRPr="005101FA">
        <w:rPr>
          <w:rFonts w:ascii="Times New Roman" w:hAnsi="Times New Roman" w:cs="Times New Roman"/>
          <w:sz w:val="24"/>
          <w:szCs w:val="24"/>
        </w:rPr>
        <w:t>Officer of national/international organization</w:t>
      </w:r>
    </w:p>
    <w:p w14:paraId="03A9E61A" w14:textId="77777777" w:rsidR="003D2540" w:rsidRPr="005101FA" w:rsidRDefault="003D2540" w:rsidP="003E1EF5">
      <w:pPr>
        <w:pStyle w:val="ListParagraph"/>
        <w:numPr>
          <w:ilvl w:val="2"/>
          <w:numId w:val="7"/>
        </w:numPr>
        <w:tabs>
          <w:tab w:val="left" w:pos="2250"/>
        </w:tabs>
        <w:rPr>
          <w:rFonts w:ascii="Times New Roman" w:hAnsi="Times New Roman" w:cs="Times New Roman"/>
          <w:sz w:val="24"/>
          <w:szCs w:val="24"/>
        </w:rPr>
      </w:pPr>
      <w:r w:rsidRPr="005101FA">
        <w:rPr>
          <w:rFonts w:ascii="Times New Roman" w:hAnsi="Times New Roman" w:cs="Times New Roman"/>
          <w:sz w:val="24"/>
          <w:szCs w:val="24"/>
        </w:rPr>
        <w:t>Officer of local/regional organization</w:t>
      </w:r>
    </w:p>
    <w:p w14:paraId="27ED383B" w14:textId="77777777" w:rsidR="003D2540" w:rsidRPr="005101FA" w:rsidRDefault="003D2540" w:rsidP="00DB5BE6">
      <w:pPr>
        <w:spacing w:after="0"/>
        <w:ind w:left="720"/>
        <w:rPr>
          <w:rFonts w:ascii="Times New Roman" w:hAnsi="Times New Roman" w:cs="Times New Roman"/>
          <w:b/>
          <w:sz w:val="24"/>
          <w:szCs w:val="24"/>
          <w:u w:val="single"/>
        </w:rPr>
      </w:pPr>
      <w:r w:rsidRPr="005101FA">
        <w:rPr>
          <w:rFonts w:ascii="Times New Roman" w:hAnsi="Times New Roman" w:cs="Times New Roman"/>
          <w:b/>
          <w:sz w:val="24"/>
          <w:szCs w:val="24"/>
          <w:u w:val="single"/>
        </w:rPr>
        <w:br w:type="page"/>
      </w:r>
    </w:p>
    <w:p w14:paraId="5292FF88" w14:textId="77777777" w:rsidR="003D2540" w:rsidRPr="005101FA" w:rsidRDefault="003D2540" w:rsidP="00DB5BE6">
      <w:pPr>
        <w:ind w:left="720"/>
        <w:rPr>
          <w:rFonts w:ascii="Times New Roman" w:hAnsi="Times New Roman" w:cs="Times New Roman"/>
          <w:b/>
          <w:sz w:val="24"/>
          <w:szCs w:val="24"/>
          <w:u w:val="single"/>
        </w:rPr>
      </w:pPr>
      <w:r w:rsidRPr="005101FA">
        <w:rPr>
          <w:rFonts w:ascii="Times New Roman" w:hAnsi="Times New Roman" w:cs="Times New Roman"/>
          <w:b/>
          <w:sz w:val="24"/>
          <w:szCs w:val="24"/>
          <w:u w:val="single"/>
        </w:rPr>
        <w:lastRenderedPageBreak/>
        <w:t xml:space="preserve">Checklist of considerations for workload area #4: Administrative Activity </w:t>
      </w:r>
    </w:p>
    <w:p w14:paraId="6C61E4E9" w14:textId="77777777" w:rsidR="003D2540" w:rsidRPr="005101FA" w:rsidRDefault="003D2540" w:rsidP="003E1EF5">
      <w:pPr>
        <w:pStyle w:val="ListParagraph"/>
        <w:numPr>
          <w:ilvl w:val="0"/>
          <w:numId w:val="8"/>
        </w:numPr>
        <w:rPr>
          <w:rFonts w:ascii="Times New Roman" w:hAnsi="Times New Roman" w:cs="Times New Roman"/>
          <w:sz w:val="24"/>
          <w:szCs w:val="24"/>
        </w:rPr>
      </w:pPr>
      <w:r w:rsidRPr="005101FA">
        <w:rPr>
          <w:rFonts w:ascii="Times New Roman" w:hAnsi="Times New Roman" w:cs="Times New Roman"/>
          <w:sz w:val="24"/>
          <w:szCs w:val="24"/>
        </w:rPr>
        <w:t>Department/program or unit internal administration</w:t>
      </w:r>
    </w:p>
    <w:p w14:paraId="0297BD0D" w14:textId="77777777" w:rsidR="003D2540" w:rsidRPr="005101FA" w:rsidRDefault="003D2540" w:rsidP="003E1EF5">
      <w:pPr>
        <w:pStyle w:val="ListParagraph"/>
        <w:numPr>
          <w:ilvl w:val="1"/>
          <w:numId w:val="8"/>
        </w:numPr>
        <w:rPr>
          <w:rFonts w:ascii="Times New Roman" w:hAnsi="Times New Roman" w:cs="Times New Roman"/>
          <w:sz w:val="24"/>
          <w:szCs w:val="24"/>
        </w:rPr>
      </w:pPr>
      <w:r w:rsidRPr="005101FA">
        <w:rPr>
          <w:rFonts w:ascii="Times New Roman" w:hAnsi="Times New Roman" w:cs="Times New Roman"/>
          <w:sz w:val="24"/>
          <w:szCs w:val="24"/>
        </w:rPr>
        <w:t>Program direction/coordination</w:t>
      </w:r>
    </w:p>
    <w:p w14:paraId="123C5FB0" w14:textId="77777777" w:rsidR="003D2540" w:rsidRPr="005101FA" w:rsidRDefault="003D2540" w:rsidP="003E1EF5">
      <w:pPr>
        <w:pStyle w:val="ListParagraph"/>
        <w:numPr>
          <w:ilvl w:val="1"/>
          <w:numId w:val="8"/>
        </w:numPr>
        <w:rPr>
          <w:rFonts w:ascii="Times New Roman" w:hAnsi="Times New Roman" w:cs="Times New Roman"/>
          <w:sz w:val="24"/>
          <w:szCs w:val="24"/>
        </w:rPr>
      </w:pPr>
      <w:r w:rsidRPr="005101FA">
        <w:rPr>
          <w:rFonts w:ascii="Times New Roman" w:hAnsi="Times New Roman" w:cs="Times New Roman"/>
          <w:sz w:val="24"/>
          <w:szCs w:val="24"/>
        </w:rPr>
        <w:t>Clinical direction</w:t>
      </w:r>
    </w:p>
    <w:p w14:paraId="312F8CC0" w14:textId="77777777" w:rsidR="003D2540" w:rsidRPr="005101FA" w:rsidRDefault="003D2540" w:rsidP="003E1EF5">
      <w:pPr>
        <w:pStyle w:val="ListParagraph"/>
        <w:numPr>
          <w:ilvl w:val="1"/>
          <w:numId w:val="8"/>
        </w:numPr>
        <w:rPr>
          <w:rFonts w:ascii="Times New Roman" w:hAnsi="Times New Roman" w:cs="Times New Roman"/>
          <w:sz w:val="24"/>
          <w:szCs w:val="24"/>
        </w:rPr>
      </w:pPr>
      <w:r w:rsidRPr="005101FA">
        <w:rPr>
          <w:rFonts w:ascii="Times New Roman" w:hAnsi="Times New Roman" w:cs="Times New Roman"/>
          <w:sz w:val="24"/>
          <w:szCs w:val="24"/>
        </w:rPr>
        <w:t>Licensure/accreditation administration</w:t>
      </w:r>
    </w:p>
    <w:p w14:paraId="083779DF" w14:textId="77777777" w:rsidR="003D2540" w:rsidRPr="005101FA" w:rsidRDefault="003D2540" w:rsidP="003E1EF5">
      <w:pPr>
        <w:pStyle w:val="ListParagraph"/>
        <w:numPr>
          <w:ilvl w:val="1"/>
          <w:numId w:val="8"/>
        </w:numPr>
        <w:rPr>
          <w:rFonts w:ascii="Times New Roman" w:hAnsi="Times New Roman" w:cs="Times New Roman"/>
          <w:sz w:val="24"/>
          <w:szCs w:val="24"/>
        </w:rPr>
      </w:pPr>
      <w:r w:rsidRPr="005101FA">
        <w:rPr>
          <w:rFonts w:ascii="Times New Roman" w:hAnsi="Times New Roman" w:cs="Times New Roman"/>
          <w:sz w:val="24"/>
          <w:szCs w:val="24"/>
        </w:rPr>
        <w:t>Hiring of GTF/Adjuncts/Instructors</w:t>
      </w:r>
    </w:p>
    <w:p w14:paraId="534B0480" w14:textId="77777777" w:rsidR="003D2540" w:rsidRPr="005101FA" w:rsidRDefault="003D2540" w:rsidP="003E1EF5">
      <w:pPr>
        <w:pStyle w:val="ListParagraph"/>
        <w:numPr>
          <w:ilvl w:val="1"/>
          <w:numId w:val="8"/>
        </w:numPr>
        <w:rPr>
          <w:rFonts w:ascii="Times New Roman" w:hAnsi="Times New Roman" w:cs="Times New Roman"/>
          <w:sz w:val="24"/>
          <w:szCs w:val="24"/>
        </w:rPr>
      </w:pPr>
      <w:r w:rsidRPr="005101FA">
        <w:rPr>
          <w:rFonts w:ascii="Times New Roman" w:hAnsi="Times New Roman" w:cs="Times New Roman"/>
          <w:sz w:val="24"/>
          <w:szCs w:val="24"/>
        </w:rPr>
        <w:t>Supervision of student workers; external supervisors and hourly workers</w:t>
      </w:r>
    </w:p>
    <w:p w14:paraId="7FF88DF2" w14:textId="77777777" w:rsidR="003D2540" w:rsidRPr="005101FA" w:rsidRDefault="003D2540" w:rsidP="003E1EF5">
      <w:pPr>
        <w:pStyle w:val="ListParagraph"/>
        <w:numPr>
          <w:ilvl w:val="1"/>
          <w:numId w:val="8"/>
        </w:numPr>
        <w:rPr>
          <w:rFonts w:ascii="Times New Roman" w:hAnsi="Times New Roman" w:cs="Times New Roman"/>
          <w:sz w:val="24"/>
          <w:szCs w:val="24"/>
        </w:rPr>
      </w:pPr>
      <w:r w:rsidRPr="005101FA">
        <w:rPr>
          <w:rFonts w:ascii="Times New Roman" w:hAnsi="Times New Roman" w:cs="Times New Roman"/>
          <w:sz w:val="24"/>
          <w:szCs w:val="24"/>
        </w:rPr>
        <w:t>Admissions</w:t>
      </w:r>
    </w:p>
    <w:p w14:paraId="7D6A68E2" w14:textId="77777777" w:rsidR="003D2540" w:rsidRPr="005101FA" w:rsidRDefault="003D2540" w:rsidP="003E1EF5">
      <w:pPr>
        <w:pStyle w:val="ListParagraph"/>
        <w:numPr>
          <w:ilvl w:val="1"/>
          <w:numId w:val="8"/>
        </w:numPr>
        <w:rPr>
          <w:rFonts w:ascii="Times New Roman" w:hAnsi="Times New Roman" w:cs="Times New Roman"/>
          <w:sz w:val="24"/>
          <w:szCs w:val="24"/>
        </w:rPr>
      </w:pPr>
      <w:r w:rsidRPr="005101FA">
        <w:rPr>
          <w:rFonts w:ascii="Times New Roman" w:hAnsi="Times New Roman" w:cs="Times New Roman"/>
          <w:sz w:val="24"/>
          <w:szCs w:val="24"/>
        </w:rPr>
        <w:t>Search chairperson</w:t>
      </w:r>
    </w:p>
    <w:p w14:paraId="76469C8F" w14:textId="77777777" w:rsidR="003D2540" w:rsidRPr="005101FA" w:rsidRDefault="003D2540" w:rsidP="003E1EF5">
      <w:pPr>
        <w:pStyle w:val="ListParagraph"/>
        <w:numPr>
          <w:ilvl w:val="1"/>
          <w:numId w:val="8"/>
        </w:numPr>
        <w:rPr>
          <w:rFonts w:ascii="Times New Roman" w:hAnsi="Times New Roman" w:cs="Times New Roman"/>
          <w:sz w:val="24"/>
          <w:szCs w:val="24"/>
        </w:rPr>
      </w:pPr>
      <w:r w:rsidRPr="005101FA">
        <w:rPr>
          <w:rFonts w:ascii="Times New Roman" w:hAnsi="Times New Roman" w:cs="Times New Roman"/>
          <w:sz w:val="24"/>
          <w:szCs w:val="24"/>
        </w:rPr>
        <w:t>Recruitment activities</w:t>
      </w:r>
    </w:p>
    <w:p w14:paraId="0DF120E6" w14:textId="77777777" w:rsidR="003D2540" w:rsidRPr="005101FA" w:rsidRDefault="003D2540" w:rsidP="003E1EF5">
      <w:pPr>
        <w:pStyle w:val="ListParagraph"/>
        <w:numPr>
          <w:ilvl w:val="1"/>
          <w:numId w:val="8"/>
        </w:numPr>
        <w:rPr>
          <w:rFonts w:ascii="Times New Roman" w:hAnsi="Times New Roman" w:cs="Times New Roman"/>
          <w:sz w:val="24"/>
          <w:szCs w:val="24"/>
        </w:rPr>
      </w:pPr>
      <w:r w:rsidRPr="005101FA">
        <w:rPr>
          <w:rFonts w:ascii="Times New Roman" w:hAnsi="Times New Roman" w:cs="Times New Roman"/>
          <w:sz w:val="24"/>
          <w:szCs w:val="24"/>
        </w:rPr>
        <w:t>Curriculum design and implementation</w:t>
      </w:r>
    </w:p>
    <w:p w14:paraId="7687D046" w14:textId="77777777" w:rsidR="003D2540" w:rsidRPr="005101FA" w:rsidRDefault="003D2540" w:rsidP="003E1EF5">
      <w:pPr>
        <w:pStyle w:val="ListParagraph"/>
        <w:numPr>
          <w:ilvl w:val="1"/>
          <w:numId w:val="8"/>
        </w:numPr>
        <w:rPr>
          <w:rFonts w:ascii="Times New Roman" w:hAnsi="Times New Roman" w:cs="Times New Roman"/>
          <w:sz w:val="24"/>
          <w:szCs w:val="24"/>
        </w:rPr>
      </w:pPr>
      <w:r w:rsidRPr="005101FA">
        <w:rPr>
          <w:rFonts w:ascii="Times New Roman" w:hAnsi="Times New Roman" w:cs="Times New Roman"/>
          <w:sz w:val="24"/>
          <w:szCs w:val="24"/>
        </w:rPr>
        <w:t>Course scheduling</w:t>
      </w:r>
    </w:p>
    <w:p w14:paraId="534DFA86" w14:textId="77777777" w:rsidR="003D2540" w:rsidRPr="005101FA" w:rsidRDefault="003D2540" w:rsidP="003E1EF5">
      <w:pPr>
        <w:pStyle w:val="ListParagraph"/>
        <w:numPr>
          <w:ilvl w:val="1"/>
          <w:numId w:val="8"/>
        </w:numPr>
        <w:rPr>
          <w:rFonts w:ascii="Times New Roman" w:hAnsi="Times New Roman" w:cs="Times New Roman"/>
          <w:sz w:val="24"/>
          <w:szCs w:val="24"/>
        </w:rPr>
      </w:pPr>
      <w:r w:rsidRPr="005101FA">
        <w:rPr>
          <w:rFonts w:ascii="Times New Roman" w:hAnsi="Times New Roman" w:cs="Times New Roman"/>
          <w:sz w:val="24"/>
          <w:szCs w:val="24"/>
        </w:rPr>
        <w:t>Maintaining program resources (ex: handbooks, flyers)</w:t>
      </w:r>
    </w:p>
    <w:p w14:paraId="7190D280" w14:textId="77777777" w:rsidR="003D2540" w:rsidRPr="005101FA" w:rsidRDefault="003D2540" w:rsidP="003E1EF5">
      <w:pPr>
        <w:pStyle w:val="ListParagraph"/>
        <w:numPr>
          <w:ilvl w:val="0"/>
          <w:numId w:val="8"/>
        </w:numPr>
        <w:rPr>
          <w:rFonts w:ascii="Times New Roman" w:hAnsi="Times New Roman" w:cs="Times New Roman"/>
          <w:sz w:val="24"/>
          <w:szCs w:val="24"/>
        </w:rPr>
      </w:pPr>
      <w:r w:rsidRPr="005101FA">
        <w:rPr>
          <w:rFonts w:ascii="Times New Roman" w:hAnsi="Times New Roman" w:cs="Times New Roman"/>
          <w:sz w:val="24"/>
          <w:szCs w:val="24"/>
        </w:rPr>
        <w:t>College and University internal administrative activity</w:t>
      </w:r>
    </w:p>
    <w:p w14:paraId="5BE860F3" w14:textId="77777777" w:rsidR="003D2540" w:rsidRPr="005101FA" w:rsidRDefault="003D2540" w:rsidP="003E1EF5">
      <w:pPr>
        <w:pStyle w:val="ListParagraph"/>
        <w:numPr>
          <w:ilvl w:val="1"/>
          <w:numId w:val="8"/>
        </w:numPr>
        <w:rPr>
          <w:rFonts w:ascii="Times New Roman" w:hAnsi="Times New Roman" w:cs="Times New Roman"/>
          <w:sz w:val="24"/>
          <w:szCs w:val="24"/>
        </w:rPr>
      </w:pPr>
      <w:r w:rsidRPr="005101FA">
        <w:rPr>
          <w:rFonts w:ascii="Times New Roman" w:hAnsi="Times New Roman" w:cs="Times New Roman"/>
          <w:sz w:val="24"/>
          <w:szCs w:val="24"/>
        </w:rPr>
        <w:t>Scheduling coordination across departments and COE</w:t>
      </w:r>
    </w:p>
    <w:p w14:paraId="7CDC2C35" w14:textId="77777777" w:rsidR="003D2540" w:rsidRPr="005101FA" w:rsidRDefault="003D2540" w:rsidP="003E1EF5">
      <w:pPr>
        <w:pStyle w:val="ListParagraph"/>
        <w:numPr>
          <w:ilvl w:val="1"/>
          <w:numId w:val="8"/>
        </w:numPr>
        <w:rPr>
          <w:rFonts w:ascii="Times New Roman" w:hAnsi="Times New Roman" w:cs="Times New Roman"/>
          <w:sz w:val="24"/>
          <w:szCs w:val="24"/>
        </w:rPr>
      </w:pPr>
      <w:r w:rsidRPr="005101FA">
        <w:rPr>
          <w:rFonts w:ascii="Times New Roman" w:hAnsi="Times New Roman" w:cs="Times New Roman"/>
          <w:sz w:val="24"/>
          <w:szCs w:val="24"/>
        </w:rPr>
        <w:t>International student support</w:t>
      </w:r>
    </w:p>
    <w:p w14:paraId="2598D69B" w14:textId="77777777" w:rsidR="003D2540" w:rsidRPr="005101FA" w:rsidRDefault="003D2540" w:rsidP="003E1EF5">
      <w:pPr>
        <w:pStyle w:val="ListParagraph"/>
        <w:numPr>
          <w:ilvl w:val="1"/>
          <w:numId w:val="8"/>
        </w:numPr>
        <w:rPr>
          <w:rFonts w:ascii="Times New Roman" w:hAnsi="Times New Roman" w:cs="Times New Roman"/>
          <w:sz w:val="24"/>
          <w:szCs w:val="24"/>
        </w:rPr>
      </w:pPr>
      <w:r w:rsidRPr="005101FA">
        <w:rPr>
          <w:rFonts w:ascii="Times New Roman" w:hAnsi="Times New Roman" w:cs="Times New Roman"/>
          <w:sz w:val="24"/>
          <w:szCs w:val="24"/>
        </w:rPr>
        <w:t>Student conduct support</w:t>
      </w:r>
    </w:p>
    <w:p w14:paraId="736DBAC4" w14:textId="77777777" w:rsidR="003D2540" w:rsidRPr="005101FA" w:rsidRDefault="003D2540" w:rsidP="003E1EF5">
      <w:pPr>
        <w:pStyle w:val="ListParagraph"/>
        <w:numPr>
          <w:ilvl w:val="1"/>
          <w:numId w:val="8"/>
        </w:numPr>
        <w:rPr>
          <w:rFonts w:ascii="Times New Roman" w:hAnsi="Times New Roman" w:cs="Times New Roman"/>
          <w:sz w:val="24"/>
          <w:szCs w:val="24"/>
        </w:rPr>
      </w:pPr>
      <w:r w:rsidRPr="005101FA">
        <w:rPr>
          <w:rFonts w:ascii="Times New Roman" w:hAnsi="Times New Roman" w:cs="Times New Roman"/>
          <w:sz w:val="24"/>
          <w:szCs w:val="24"/>
        </w:rPr>
        <w:t>Student governance meetings</w:t>
      </w:r>
    </w:p>
    <w:p w14:paraId="53A2F5D3" w14:textId="77777777" w:rsidR="003D2540" w:rsidRPr="005101FA" w:rsidRDefault="003D2540" w:rsidP="003E1EF5">
      <w:pPr>
        <w:pStyle w:val="ListParagraph"/>
        <w:numPr>
          <w:ilvl w:val="1"/>
          <w:numId w:val="8"/>
        </w:numPr>
        <w:rPr>
          <w:rFonts w:ascii="Times New Roman" w:hAnsi="Times New Roman" w:cs="Times New Roman"/>
          <w:sz w:val="24"/>
          <w:szCs w:val="24"/>
        </w:rPr>
      </w:pPr>
      <w:r w:rsidRPr="005101FA">
        <w:rPr>
          <w:rFonts w:ascii="Times New Roman" w:hAnsi="Times New Roman" w:cs="Times New Roman"/>
          <w:sz w:val="24"/>
          <w:szCs w:val="24"/>
        </w:rPr>
        <w:t>Initiation of committees</w:t>
      </w:r>
    </w:p>
    <w:p w14:paraId="2DBD8CF9" w14:textId="77777777" w:rsidR="003D2540" w:rsidRPr="005101FA" w:rsidRDefault="003D2540" w:rsidP="003E1EF5">
      <w:pPr>
        <w:pStyle w:val="ListParagraph"/>
        <w:numPr>
          <w:ilvl w:val="0"/>
          <w:numId w:val="8"/>
        </w:numPr>
        <w:rPr>
          <w:rFonts w:ascii="Times New Roman" w:hAnsi="Times New Roman" w:cs="Times New Roman"/>
          <w:sz w:val="24"/>
          <w:szCs w:val="24"/>
        </w:rPr>
      </w:pPr>
      <w:r w:rsidRPr="005101FA">
        <w:rPr>
          <w:rFonts w:ascii="Times New Roman" w:hAnsi="Times New Roman" w:cs="Times New Roman"/>
          <w:sz w:val="24"/>
          <w:szCs w:val="24"/>
        </w:rPr>
        <w:t>External administrative activity</w:t>
      </w:r>
    </w:p>
    <w:p w14:paraId="5BD606D2" w14:textId="77777777" w:rsidR="003D2540" w:rsidRPr="005101FA" w:rsidRDefault="003D2540" w:rsidP="003E1EF5">
      <w:pPr>
        <w:pStyle w:val="ListParagraph"/>
        <w:numPr>
          <w:ilvl w:val="1"/>
          <w:numId w:val="8"/>
        </w:numPr>
        <w:rPr>
          <w:rFonts w:ascii="Times New Roman" w:hAnsi="Times New Roman" w:cs="Times New Roman"/>
          <w:sz w:val="24"/>
          <w:szCs w:val="24"/>
        </w:rPr>
      </w:pPr>
      <w:r w:rsidRPr="005101FA">
        <w:rPr>
          <w:rFonts w:ascii="Times New Roman" w:hAnsi="Times New Roman" w:cs="Times New Roman"/>
          <w:sz w:val="24"/>
          <w:szCs w:val="24"/>
        </w:rPr>
        <w:t>Special event planning (ex: orientation; community events</w:t>
      </w:r>
      <w:ins w:id="30" w:author="susanb" w:date="2015-01-21T14:20:00Z">
        <w:r w:rsidR="00150E34">
          <w:rPr>
            <w:rFonts w:ascii="Times New Roman" w:hAnsi="Times New Roman" w:cs="Times New Roman"/>
            <w:sz w:val="24"/>
            <w:szCs w:val="24"/>
          </w:rPr>
          <w:t>)</w:t>
        </w:r>
      </w:ins>
    </w:p>
    <w:p w14:paraId="3CD08260" w14:textId="77777777" w:rsidR="003D2540" w:rsidRPr="005101FA" w:rsidRDefault="003D2540" w:rsidP="003E1EF5">
      <w:pPr>
        <w:pStyle w:val="ListParagraph"/>
        <w:numPr>
          <w:ilvl w:val="1"/>
          <w:numId w:val="8"/>
        </w:numPr>
        <w:rPr>
          <w:rFonts w:ascii="Times New Roman" w:hAnsi="Times New Roman" w:cs="Times New Roman"/>
          <w:sz w:val="24"/>
          <w:szCs w:val="24"/>
        </w:rPr>
      </w:pPr>
      <w:r w:rsidRPr="005101FA">
        <w:rPr>
          <w:rFonts w:ascii="Times New Roman" w:hAnsi="Times New Roman" w:cs="Times New Roman"/>
          <w:sz w:val="24"/>
          <w:szCs w:val="24"/>
        </w:rPr>
        <w:t>Coordinating community stakeholders</w:t>
      </w:r>
    </w:p>
    <w:p w14:paraId="26267FC8" w14:textId="77777777" w:rsidR="003D2540" w:rsidRPr="005101FA" w:rsidRDefault="003D2540" w:rsidP="003E1EF5">
      <w:pPr>
        <w:pStyle w:val="ListParagraph"/>
        <w:numPr>
          <w:ilvl w:val="1"/>
          <w:numId w:val="8"/>
        </w:numPr>
        <w:rPr>
          <w:sz w:val="24"/>
          <w:szCs w:val="24"/>
        </w:rPr>
      </w:pPr>
      <w:r w:rsidRPr="005101FA">
        <w:rPr>
          <w:rFonts w:ascii="Times New Roman" w:hAnsi="Times New Roman" w:cs="Times New Roman"/>
          <w:sz w:val="24"/>
          <w:szCs w:val="24"/>
        </w:rPr>
        <w:t>Coordinating visiting scholars</w:t>
      </w:r>
    </w:p>
    <w:p w14:paraId="2E00EC81" w14:textId="77777777" w:rsidR="001C6500" w:rsidRPr="005101FA" w:rsidRDefault="001C6500">
      <w:pPr>
        <w:rPr>
          <w:rFonts w:ascii="Times New Roman" w:hAnsi="Times New Roman" w:cs="Times New Roman"/>
          <w:b/>
          <w:sz w:val="24"/>
          <w:szCs w:val="24"/>
        </w:rPr>
      </w:pPr>
      <w:r w:rsidRPr="005101FA">
        <w:rPr>
          <w:rFonts w:ascii="Times New Roman" w:hAnsi="Times New Roman" w:cs="Times New Roman"/>
          <w:b/>
          <w:sz w:val="24"/>
          <w:szCs w:val="24"/>
        </w:rPr>
        <w:br w:type="page"/>
      </w:r>
    </w:p>
    <w:p w14:paraId="747DEA53" w14:textId="77777777" w:rsidR="001C6500" w:rsidRPr="005101FA" w:rsidRDefault="001C6500" w:rsidP="00DB5BE6">
      <w:pPr>
        <w:ind w:left="720"/>
        <w:rPr>
          <w:rFonts w:ascii="Times New Roman" w:hAnsi="Times New Roman" w:cs="Times New Roman"/>
          <w:b/>
          <w:sz w:val="24"/>
          <w:szCs w:val="24"/>
        </w:rPr>
      </w:pPr>
    </w:p>
    <w:p w14:paraId="1D936DB6" w14:textId="77777777" w:rsidR="001C6500" w:rsidRPr="005101FA" w:rsidRDefault="001C6500" w:rsidP="00DB5BE6">
      <w:pPr>
        <w:ind w:left="720"/>
        <w:rPr>
          <w:rFonts w:ascii="Times New Roman" w:hAnsi="Times New Roman" w:cs="Times New Roman"/>
          <w:b/>
          <w:sz w:val="24"/>
          <w:szCs w:val="24"/>
        </w:rPr>
      </w:pPr>
    </w:p>
    <w:p w14:paraId="3BE4A6D3" w14:textId="77777777" w:rsidR="001C6500" w:rsidRPr="005101FA" w:rsidRDefault="001C6500" w:rsidP="00DB5BE6">
      <w:pPr>
        <w:ind w:left="720"/>
        <w:rPr>
          <w:rFonts w:ascii="Times New Roman" w:hAnsi="Times New Roman" w:cs="Times New Roman"/>
          <w:b/>
          <w:sz w:val="24"/>
          <w:szCs w:val="24"/>
        </w:rPr>
      </w:pPr>
    </w:p>
    <w:p w14:paraId="4DE0BFF9" w14:textId="77777777" w:rsidR="001C6500" w:rsidRPr="005101FA" w:rsidRDefault="001C6500" w:rsidP="00DB5BE6">
      <w:pPr>
        <w:ind w:left="720"/>
        <w:rPr>
          <w:rFonts w:ascii="Times New Roman" w:hAnsi="Times New Roman" w:cs="Times New Roman"/>
          <w:b/>
          <w:sz w:val="24"/>
          <w:szCs w:val="24"/>
        </w:rPr>
      </w:pPr>
    </w:p>
    <w:p w14:paraId="42318CB2" w14:textId="77777777" w:rsidR="001C6500" w:rsidRPr="005101FA" w:rsidRDefault="001C6500" w:rsidP="00DB5BE6">
      <w:pPr>
        <w:ind w:left="720"/>
        <w:rPr>
          <w:rFonts w:ascii="Times New Roman" w:hAnsi="Times New Roman" w:cs="Times New Roman"/>
          <w:b/>
          <w:sz w:val="24"/>
          <w:szCs w:val="24"/>
        </w:rPr>
      </w:pPr>
    </w:p>
    <w:p w14:paraId="01EF6F52" w14:textId="77777777" w:rsidR="001C6500" w:rsidRPr="005101FA" w:rsidRDefault="001C6500" w:rsidP="00DB5BE6">
      <w:pPr>
        <w:ind w:left="720"/>
        <w:rPr>
          <w:rFonts w:ascii="Times New Roman" w:hAnsi="Times New Roman" w:cs="Times New Roman"/>
          <w:b/>
          <w:sz w:val="24"/>
          <w:szCs w:val="24"/>
        </w:rPr>
      </w:pPr>
    </w:p>
    <w:p w14:paraId="598E4A6B" w14:textId="77777777" w:rsidR="001C6500" w:rsidRPr="005101FA" w:rsidRDefault="001C6500" w:rsidP="00DB5BE6">
      <w:pPr>
        <w:ind w:left="720"/>
        <w:rPr>
          <w:rFonts w:ascii="Times New Roman" w:hAnsi="Times New Roman" w:cs="Times New Roman"/>
          <w:b/>
          <w:sz w:val="24"/>
          <w:szCs w:val="24"/>
        </w:rPr>
      </w:pPr>
    </w:p>
    <w:p w14:paraId="42C9DC77" w14:textId="77777777" w:rsidR="001C6500" w:rsidRPr="005101FA" w:rsidRDefault="001C6500" w:rsidP="00DB5BE6">
      <w:pPr>
        <w:ind w:left="720"/>
        <w:rPr>
          <w:rFonts w:ascii="Times New Roman" w:hAnsi="Times New Roman" w:cs="Times New Roman"/>
          <w:b/>
          <w:sz w:val="24"/>
          <w:szCs w:val="24"/>
        </w:rPr>
      </w:pPr>
    </w:p>
    <w:p w14:paraId="551B99CB" w14:textId="77777777" w:rsidR="001C6500" w:rsidRPr="005101FA" w:rsidRDefault="001C6500" w:rsidP="001C6500">
      <w:pPr>
        <w:spacing w:after="0"/>
        <w:ind w:left="720"/>
        <w:jc w:val="center"/>
        <w:rPr>
          <w:rFonts w:ascii="Times New Roman" w:hAnsi="Times New Roman" w:cs="Times New Roman"/>
          <w:b/>
          <w:sz w:val="24"/>
          <w:szCs w:val="24"/>
          <w:u w:val="single"/>
        </w:rPr>
      </w:pPr>
      <w:r w:rsidRPr="005101FA">
        <w:rPr>
          <w:rFonts w:ascii="Times New Roman" w:hAnsi="Times New Roman" w:cs="Times New Roman"/>
          <w:b/>
          <w:sz w:val="24"/>
          <w:szCs w:val="24"/>
          <w:u w:val="single"/>
        </w:rPr>
        <w:t>Appendix B</w:t>
      </w:r>
    </w:p>
    <w:p w14:paraId="1EE7F569" w14:textId="77777777" w:rsidR="001C6500" w:rsidRPr="005101FA" w:rsidRDefault="001C6500" w:rsidP="001C6500">
      <w:pPr>
        <w:spacing w:after="0"/>
        <w:ind w:left="720"/>
        <w:jc w:val="center"/>
        <w:rPr>
          <w:rFonts w:ascii="Times New Roman" w:hAnsi="Times New Roman" w:cs="Times New Roman"/>
          <w:b/>
          <w:sz w:val="24"/>
          <w:szCs w:val="24"/>
          <w:u w:val="single"/>
        </w:rPr>
      </w:pPr>
    </w:p>
    <w:p w14:paraId="43BE8FDE" w14:textId="77777777" w:rsidR="001C6500" w:rsidRPr="005101FA" w:rsidRDefault="001C6500" w:rsidP="001C6500">
      <w:pPr>
        <w:ind w:left="720"/>
        <w:jc w:val="center"/>
        <w:rPr>
          <w:rFonts w:ascii="Times New Roman" w:hAnsi="Times New Roman" w:cs="Times New Roman"/>
          <w:sz w:val="24"/>
          <w:szCs w:val="24"/>
        </w:rPr>
      </w:pPr>
      <w:r w:rsidRPr="005101FA">
        <w:rPr>
          <w:rFonts w:ascii="Times New Roman" w:hAnsi="Times New Roman" w:cs="Times New Roman"/>
          <w:sz w:val="24"/>
          <w:szCs w:val="24"/>
        </w:rPr>
        <w:t>Position Description Template</w:t>
      </w:r>
    </w:p>
    <w:p w14:paraId="00A1FF82" w14:textId="77777777" w:rsidR="001C6500" w:rsidRPr="005101FA" w:rsidRDefault="001C6500">
      <w:pPr>
        <w:rPr>
          <w:rFonts w:ascii="Times New Roman" w:hAnsi="Times New Roman" w:cs="Times New Roman"/>
          <w:sz w:val="24"/>
          <w:szCs w:val="24"/>
        </w:rPr>
      </w:pPr>
      <w:r w:rsidRPr="005101FA">
        <w:rPr>
          <w:rFonts w:ascii="Times New Roman" w:hAnsi="Times New Roman" w:cs="Times New Roman"/>
          <w:sz w:val="24"/>
          <w:szCs w:val="24"/>
        </w:rPr>
        <w:br w:type="page"/>
      </w:r>
    </w:p>
    <w:p w14:paraId="61D3D91E" w14:textId="77777777" w:rsidR="001C6500" w:rsidRPr="005101FA" w:rsidRDefault="001C6500" w:rsidP="001C6500">
      <w:pPr>
        <w:contextualSpacing/>
        <w:jc w:val="center"/>
        <w:rPr>
          <w:rFonts w:ascii="Times New Roman" w:hAnsi="Times New Roman" w:cs="Times New Roman"/>
          <w:sz w:val="24"/>
          <w:szCs w:val="24"/>
        </w:rPr>
      </w:pPr>
      <w:r w:rsidRPr="005101FA">
        <w:rPr>
          <w:rFonts w:ascii="Times New Roman" w:hAnsi="Times New Roman" w:cs="Times New Roman"/>
          <w:sz w:val="24"/>
          <w:szCs w:val="24"/>
        </w:rPr>
        <w:lastRenderedPageBreak/>
        <w:t>College of Education - CNTTF</w:t>
      </w:r>
    </w:p>
    <w:p w14:paraId="173D4B43" w14:textId="77777777" w:rsidR="001C6500" w:rsidRPr="005101FA" w:rsidRDefault="001C6500" w:rsidP="001C6500">
      <w:pPr>
        <w:contextualSpacing/>
        <w:jc w:val="center"/>
        <w:rPr>
          <w:rFonts w:ascii="Times New Roman" w:hAnsi="Times New Roman" w:cs="Times New Roman"/>
          <w:sz w:val="24"/>
          <w:szCs w:val="24"/>
        </w:rPr>
      </w:pPr>
      <w:r w:rsidRPr="005101FA">
        <w:rPr>
          <w:rFonts w:ascii="Times New Roman" w:hAnsi="Times New Roman" w:cs="Times New Roman"/>
          <w:sz w:val="24"/>
          <w:szCs w:val="24"/>
        </w:rPr>
        <w:t>Faculty Position Description</w:t>
      </w:r>
    </w:p>
    <w:p w14:paraId="257D15D8" w14:textId="77777777" w:rsidR="001C6500" w:rsidRPr="005101FA" w:rsidRDefault="001C6500" w:rsidP="001C6500">
      <w:pPr>
        <w:contextualSpacing/>
        <w:jc w:val="center"/>
        <w:rPr>
          <w:rFonts w:ascii="Times New Roman" w:hAnsi="Times New Roman" w:cs="Times New Roman"/>
          <w:sz w:val="24"/>
          <w:szCs w:val="24"/>
        </w:rPr>
      </w:pPr>
    </w:p>
    <w:tbl>
      <w:tblPr>
        <w:tblStyle w:val="TableGrid"/>
        <w:tblW w:w="9288" w:type="dxa"/>
        <w:tblLook w:val="04A0" w:firstRow="1" w:lastRow="0" w:firstColumn="1" w:lastColumn="0" w:noHBand="0" w:noVBand="1"/>
      </w:tblPr>
      <w:tblGrid>
        <w:gridCol w:w="2913"/>
        <w:gridCol w:w="6375"/>
      </w:tblGrid>
      <w:tr w:rsidR="005101FA" w:rsidRPr="005101FA" w14:paraId="206A8175" w14:textId="77777777" w:rsidTr="005101FA">
        <w:tc>
          <w:tcPr>
            <w:tcW w:w="9288" w:type="dxa"/>
            <w:gridSpan w:val="2"/>
          </w:tcPr>
          <w:p w14:paraId="4ABBC467" w14:textId="77777777" w:rsidR="005101FA" w:rsidRPr="005101FA" w:rsidRDefault="005101FA" w:rsidP="001C6500">
            <w:pPr>
              <w:contextualSpacing/>
              <w:rPr>
                <w:sz w:val="24"/>
                <w:szCs w:val="24"/>
              </w:rPr>
            </w:pPr>
            <w:r w:rsidRPr="005101FA">
              <w:rPr>
                <w:rFonts w:ascii="Times New Roman" w:hAnsi="Times New Roman" w:cs="Times New Roman"/>
                <w:b/>
                <w:i/>
                <w:sz w:val="24"/>
                <w:szCs w:val="24"/>
              </w:rPr>
              <w:t>Section 1: Position Information</w:t>
            </w:r>
          </w:p>
        </w:tc>
      </w:tr>
      <w:tr w:rsidR="001C6500" w:rsidRPr="005101FA" w14:paraId="3834C93F" w14:textId="77777777" w:rsidTr="005101FA">
        <w:tc>
          <w:tcPr>
            <w:tcW w:w="0" w:type="auto"/>
          </w:tcPr>
          <w:p w14:paraId="30F51768" w14:textId="77777777" w:rsidR="001C6500" w:rsidRPr="005101FA" w:rsidRDefault="001C6500" w:rsidP="001C6500">
            <w:pPr>
              <w:contextualSpacing/>
              <w:jc w:val="right"/>
              <w:rPr>
                <w:rFonts w:ascii="Times New Roman" w:hAnsi="Times New Roman" w:cs="Times New Roman"/>
                <w:sz w:val="24"/>
                <w:szCs w:val="24"/>
              </w:rPr>
            </w:pPr>
            <w:r w:rsidRPr="005101FA">
              <w:rPr>
                <w:rFonts w:ascii="Times New Roman" w:hAnsi="Times New Roman" w:cs="Times New Roman"/>
                <w:sz w:val="24"/>
                <w:szCs w:val="24"/>
              </w:rPr>
              <w:t>Effective Date</w:t>
            </w:r>
          </w:p>
        </w:tc>
        <w:tc>
          <w:tcPr>
            <w:tcW w:w="6375" w:type="dxa"/>
          </w:tcPr>
          <w:p w14:paraId="458FC992" w14:textId="77777777" w:rsidR="001C6500" w:rsidRPr="005101FA" w:rsidRDefault="001C6500" w:rsidP="001C6500">
            <w:pPr>
              <w:contextualSpacing/>
              <w:rPr>
                <w:sz w:val="24"/>
                <w:szCs w:val="24"/>
              </w:rPr>
            </w:pPr>
          </w:p>
        </w:tc>
      </w:tr>
      <w:tr w:rsidR="001C6500" w:rsidRPr="005101FA" w14:paraId="73D2EC56" w14:textId="77777777" w:rsidTr="005101FA">
        <w:tc>
          <w:tcPr>
            <w:tcW w:w="0" w:type="auto"/>
          </w:tcPr>
          <w:p w14:paraId="5C193C3E" w14:textId="77777777" w:rsidR="001C6500" w:rsidRPr="005101FA" w:rsidRDefault="001C6500" w:rsidP="001C6500">
            <w:pPr>
              <w:contextualSpacing/>
              <w:jc w:val="right"/>
              <w:rPr>
                <w:rFonts w:ascii="Times New Roman" w:hAnsi="Times New Roman" w:cs="Times New Roman"/>
                <w:sz w:val="24"/>
                <w:szCs w:val="24"/>
              </w:rPr>
            </w:pPr>
            <w:r w:rsidRPr="005101FA">
              <w:rPr>
                <w:rFonts w:ascii="Times New Roman" w:hAnsi="Times New Roman" w:cs="Times New Roman"/>
                <w:sz w:val="24"/>
                <w:szCs w:val="24"/>
              </w:rPr>
              <w:t>Position Type</w:t>
            </w:r>
          </w:p>
        </w:tc>
        <w:tc>
          <w:tcPr>
            <w:tcW w:w="6375" w:type="dxa"/>
          </w:tcPr>
          <w:p w14:paraId="4F2905DE" w14:textId="77777777" w:rsidR="001C6500" w:rsidRPr="005101FA" w:rsidRDefault="001C6500" w:rsidP="003E1EF5">
            <w:pPr>
              <w:pStyle w:val="ListParagraph"/>
              <w:numPr>
                <w:ilvl w:val="0"/>
                <w:numId w:val="2"/>
              </w:numPr>
              <w:rPr>
                <w:sz w:val="24"/>
                <w:szCs w:val="24"/>
              </w:rPr>
            </w:pPr>
            <w:r w:rsidRPr="005101FA">
              <w:rPr>
                <w:rFonts w:ascii="Times New Roman" w:hAnsi="Times New Roman" w:cs="Times New Roman"/>
                <w:sz w:val="24"/>
                <w:szCs w:val="24"/>
              </w:rPr>
              <w:t>New     Revised</w:t>
            </w:r>
          </w:p>
        </w:tc>
      </w:tr>
      <w:tr w:rsidR="001C6500" w:rsidRPr="005101FA" w14:paraId="19E7689A" w14:textId="77777777" w:rsidTr="005101FA">
        <w:tc>
          <w:tcPr>
            <w:tcW w:w="0" w:type="auto"/>
          </w:tcPr>
          <w:p w14:paraId="7DC1A583" w14:textId="77777777" w:rsidR="001C6500" w:rsidRPr="005101FA" w:rsidRDefault="001C6500" w:rsidP="001C6500">
            <w:pPr>
              <w:contextualSpacing/>
              <w:jc w:val="right"/>
              <w:rPr>
                <w:rFonts w:ascii="Times New Roman" w:hAnsi="Times New Roman" w:cs="Times New Roman"/>
                <w:sz w:val="24"/>
                <w:szCs w:val="24"/>
              </w:rPr>
            </w:pPr>
            <w:r w:rsidRPr="005101FA">
              <w:rPr>
                <w:rFonts w:ascii="Times New Roman" w:hAnsi="Times New Roman" w:cs="Times New Roman"/>
                <w:sz w:val="24"/>
                <w:szCs w:val="24"/>
              </w:rPr>
              <w:t>Employee Name</w:t>
            </w:r>
          </w:p>
        </w:tc>
        <w:tc>
          <w:tcPr>
            <w:tcW w:w="6375" w:type="dxa"/>
          </w:tcPr>
          <w:p w14:paraId="08F77F9D" w14:textId="77777777" w:rsidR="001C6500" w:rsidRPr="005101FA" w:rsidRDefault="001C6500" w:rsidP="001C6500">
            <w:pPr>
              <w:contextualSpacing/>
              <w:rPr>
                <w:sz w:val="24"/>
                <w:szCs w:val="24"/>
              </w:rPr>
            </w:pPr>
          </w:p>
        </w:tc>
      </w:tr>
      <w:tr w:rsidR="001C6500" w:rsidRPr="005101FA" w14:paraId="37D7C52B" w14:textId="77777777" w:rsidTr="005101FA">
        <w:tc>
          <w:tcPr>
            <w:tcW w:w="0" w:type="auto"/>
          </w:tcPr>
          <w:p w14:paraId="5DA4A91F" w14:textId="77777777" w:rsidR="001C6500" w:rsidRPr="005101FA" w:rsidRDefault="001C6500" w:rsidP="001C6500">
            <w:pPr>
              <w:contextualSpacing/>
              <w:jc w:val="right"/>
              <w:rPr>
                <w:rFonts w:ascii="Times New Roman" w:hAnsi="Times New Roman" w:cs="Times New Roman"/>
                <w:sz w:val="24"/>
                <w:szCs w:val="24"/>
              </w:rPr>
            </w:pPr>
            <w:r w:rsidRPr="005101FA">
              <w:rPr>
                <w:rFonts w:ascii="Times New Roman" w:hAnsi="Times New Roman" w:cs="Times New Roman"/>
                <w:sz w:val="24"/>
                <w:szCs w:val="24"/>
              </w:rPr>
              <w:t>Position Number</w:t>
            </w:r>
          </w:p>
        </w:tc>
        <w:tc>
          <w:tcPr>
            <w:tcW w:w="6375" w:type="dxa"/>
          </w:tcPr>
          <w:p w14:paraId="10F8E78D" w14:textId="77777777" w:rsidR="001C6500" w:rsidRPr="005101FA" w:rsidRDefault="001C6500" w:rsidP="001C6500">
            <w:pPr>
              <w:contextualSpacing/>
              <w:rPr>
                <w:sz w:val="24"/>
                <w:szCs w:val="24"/>
              </w:rPr>
            </w:pPr>
          </w:p>
        </w:tc>
      </w:tr>
      <w:tr w:rsidR="001C6500" w:rsidRPr="005101FA" w14:paraId="5073B10C" w14:textId="77777777" w:rsidTr="005101FA">
        <w:tc>
          <w:tcPr>
            <w:tcW w:w="0" w:type="auto"/>
          </w:tcPr>
          <w:p w14:paraId="6BB3DE42" w14:textId="77777777" w:rsidR="001C6500" w:rsidRPr="005101FA" w:rsidRDefault="001C6500" w:rsidP="001C6500">
            <w:pPr>
              <w:contextualSpacing/>
              <w:jc w:val="right"/>
              <w:rPr>
                <w:rFonts w:ascii="Times New Roman" w:hAnsi="Times New Roman" w:cs="Times New Roman"/>
                <w:sz w:val="24"/>
                <w:szCs w:val="24"/>
              </w:rPr>
            </w:pPr>
            <w:r w:rsidRPr="005101FA">
              <w:rPr>
                <w:rFonts w:ascii="Times New Roman" w:hAnsi="Times New Roman" w:cs="Times New Roman"/>
                <w:sz w:val="24"/>
                <w:szCs w:val="24"/>
              </w:rPr>
              <w:t>Classification</w:t>
            </w:r>
          </w:p>
        </w:tc>
        <w:tc>
          <w:tcPr>
            <w:tcW w:w="6375" w:type="dxa"/>
          </w:tcPr>
          <w:p w14:paraId="6E62696F" w14:textId="77777777" w:rsidR="001C6500" w:rsidRPr="005101FA" w:rsidRDefault="001C6500" w:rsidP="001C6500">
            <w:pPr>
              <w:contextualSpacing/>
              <w:rPr>
                <w:sz w:val="24"/>
                <w:szCs w:val="24"/>
              </w:rPr>
            </w:pPr>
          </w:p>
        </w:tc>
      </w:tr>
      <w:tr w:rsidR="001C6500" w:rsidRPr="005101FA" w14:paraId="356F064D" w14:textId="77777777" w:rsidTr="005101FA">
        <w:tc>
          <w:tcPr>
            <w:tcW w:w="0" w:type="auto"/>
          </w:tcPr>
          <w:p w14:paraId="015BFE97" w14:textId="77777777" w:rsidR="001C6500" w:rsidRPr="005101FA" w:rsidRDefault="001C6500" w:rsidP="001C6500">
            <w:pPr>
              <w:contextualSpacing/>
              <w:jc w:val="right"/>
              <w:rPr>
                <w:rFonts w:ascii="Times New Roman" w:hAnsi="Times New Roman" w:cs="Times New Roman"/>
                <w:sz w:val="24"/>
                <w:szCs w:val="24"/>
              </w:rPr>
            </w:pPr>
            <w:r w:rsidRPr="005101FA">
              <w:rPr>
                <w:rFonts w:ascii="Times New Roman" w:hAnsi="Times New Roman" w:cs="Times New Roman"/>
                <w:sz w:val="24"/>
                <w:szCs w:val="24"/>
              </w:rPr>
              <w:t>Rank</w:t>
            </w:r>
          </w:p>
        </w:tc>
        <w:tc>
          <w:tcPr>
            <w:tcW w:w="6375" w:type="dxa"/>
          </w:tcPr>
          <w:p w14:paraId="4142A98B" w14:textId="77777777" w:rsidR="001C6500" w:rsidRPr="005101FA" w:rsidRDefault="001C6500" w:rsidP="001C6500">
            <w:pPr>
              <w:contextualSpacing/>
              <w:rPr>
                <w:sz w:val="24"/>
                <w:szCs w:val="24"/>
              </w:rPr>
            </w:pPr>
          </w:p>
        </w:tc>
      </w:tr>
      <w:tr w:rsidR="001C6500" w:rsidRPr="005101FA" w14:paraId="4A8C9245" w14:textId="77777777" w:rsidTr="005101FA">
        <w:tc>
          <w:tcPr>
            <w:tcW w:w="0" w:type="auto"/>
          </w:tcPr>
          <w:p w14:paraId="7F517DE1" w14:textId="77777777" w:rsidR="001C6500" w:rsidRPr="005101FA" w:rsidRDefault="001C6500" w:rsidP="001C6500">
            <w:pPr>
              <w:contextualSpacing/>
              <w:jc w:val="right"/>
              <w:rPr>
                <w:rFonts w:ascii="Times New Roman" w:hAnsi="Times New Roman" w:cs="Times New Roman"/>
                <w:sz w:val="24"/>
                <w:szCs w:val="24"/>
              </w:rPr>
            </w:pPr>
            <w:r w:rsidRPr="005101FA">
              <w:rPr>
                <w:rFonts w:ascii="Times New Roman" w:hAnsi="Times New Roman" w:cs="Times New Roman"/>
                <w:sz w:val="24"/>
                <w:szCs w:val="24"/>
              </w:rPr>
              <w:t>Title</w:t>
            </w:r>
          </w:p>
        </w:tc>
        <w:tc>
          <w:tcPr>
            <w:tcW w:w="6375" w:type="dxa"/>
          </w:tcPr>
          <w:p w14:paraId="74570CA2" w14:textId="77777777" w:rsidR="001C6500" w:rsidRPr="005101FA" w:rsidRDefault="001C6500" w:rsidP="001C6500">
            <w:pPr>
              <w:contextualSpacing/>
              <w:rPr>
                <w:sz w:val="24"/>
                <w:szCs w:val="24"/>
              </w:rPr>
            </w:pPr>
          </w:p>
        </w:tc>
      </w:tr>
      <w:tr w:rsidR="001C6500" w:rsidRPr="005101FA" w14:paraId="42599758" w14:textId="77777777" w:rsidTr="005101FA">
        <w:tc>
          <w:tcPr>
            <w:tcW w:w="0" w:type="auto"/>
          </w:tcPr>
          <w:p w14:paraId="0DD43ECE" w14:textId="77777777" w:rsidR="001C6500" w:rsidRPr="005101FA" w:rsidRDefault="001C6500" w:rsidP="001C6500">
            <w:pPr>
              <w:contextualSpacing/>
              <w:jc w:val="right"/>
              <w:rPr>
                <w:rFonts w:ascii="Times New Roman" w:hAnsi="Times New Roman" w:cs="Times New Roman"/>
                <w:sz w:val="24"/>
                <w:szCs w:val="24"/>
              </w:rPr>
            </w:pPr>
            <w:r w:rsidRPr="005101FA">
              <w:rPr>
                <w:rFonts w:ascii="Times New Roman" w:hAnsi="Times New Roman" w:cs="Times New Roman"/>
                <w:sz w:val="24"/>
                <w:szCs w:val="24"/>
              </w:rPr>
              <w:t>Department</w:t>
            </w:r>
          </w:p>
        </w:tc>
        <w:tc>
          <w:tcPr>
            <w:tcW w:w="6375" w:type="dxa"/>
          </w:tcPr>
          <w:p w14:paraId="227A213B" w14:textId="77777777" w:rsidR="001C6500" w:rsidRPr="005101FA" w:rsidRDefault="001C6500" w:rsidP="001C6500">
            <w:pPr>
              <w:contextualSpacing/>
              <w:rPr>
                <w:sz w:val="24"/>
                <w:szCs w:val="24"/>
              </w:rPr>
            </w:pPr>
          </w:p>
        </w:tc>
      </w:tr>
      <w:tr w:rsidR="001C6500" w:rsidRPr="005101FA" w14:paraId="2C8E74ED" w14:textId="77777777" w:rsidTr="005101FA">
        <w:tc>
          <w:tcPr>
            <w:tcW w:w="0" w:type="auto"/>
          </w:tcPr>
          <w:p w14:paraId="020FECAE" w14:textId="77777777" w:rsidR="001C6500" w:rsidRPr="005101FA" w:rsidRDefault="001C6500" w:rsidP="001C6500">
            <w:pPr>
              <w:contextualSpacing/>
              <w:jc w:val="right"/>
              <w:rPr>
                <w:rFonts w:ascii="Times New Roman" w:hAnsi="Times New Roman" w:cs="Times New Roman"/>
                <w:sz w:val="24"/>
                <w:szCs w:val="24"/>
              </w:rPr>
            </w:pPr>
            <w:r w:rsidRPr="005101FA">
              <w:rPr>
                <w:rFonts w:ascii="Times New Roman" w:hAnsi="Times New Roman" w:cs="Times New Roman"/>
                <w:sz w:val="24"/>
                <w:szCs w:val="24"/>
              </w:rPr>
              <w:t>Annual Basis</w:t>
            </w:r>
          </w:p>
        </w:tc>
        <w:tc>
          <w:tcPr>
            <w:tcW w:w="6375" w:type="dxa"/>
          </w:tcPr>
          <w:p w14:paraId="37F77D4B" w14:textId="77777777" w:rsidR="001C6500" w:rsidRPr="005101FA" w:rsidRDefault="001C6500" w:rsidP="003E1EF5">
            <w:pPr>
              <w:pStyle w:val="ListParagraph"/>
              <w:numPr>
                <w:ilvl w:val="0"/>
                <w:numId w:val="3"/>
              </w:numPr>
              <w:rPr>
                <w:rFonts w:ascii="Times New Roman" w:hAnsi="Times New Roman" w:cs="Times New Roman"/>
                <w:sz w:val="24"/>
                <w:szCs w:val="24"/>
              </w:rPr>
            </w:pPr>
            <w:r w:rsidRPr="005101FA">
              <w:rPr>
                <w:rFonts w:ascii="Times New Roman" w:hAnsi="Times New Roman" w:cs="Times New Roman"/>
                <w:sz w:val="24"/>
                <w:szCs w:val="24"/>
              </w:rPr>
              <w:t>9 –month   12-month</w:t>
            </w:r>
          </w:p>
        </w:tc>
      </w:tr>
      <w:tr w:rsidR="001C6500" w:rsidRPr="005101FA" w14:paraId="762F3A53" w14:textId="77777777" w:rsidTr="005101FA">
        <w:tc>
          <w:tcPr>
            <w:tcW w:w="0" w:type="auto"/>
          </w:tcPr>
          <w:p w14:paraId="702867EF" w14:textId="77777777" w:rsidR="001C6500" w:rsidRPr="005101FA" w:rsidRDefault="001C6500" w:rsidP="001C6500">
            <w:pPr>
              <w:contextualSpacing/>
              <w:jc w:val="right"/>
              <w:rPr>
                <w:rFonts w:ascii="Times New Roman" w:hAnsi="Times New Roman" w:cs="Times New Roman"/>
                <w:sz w:val="24"/>
                <w:szCs w:val="24"/>
              </w:rPr>
            </w:pPr>
            <w:r w:rsidRPr="005101FA">
              <w:rPr>
                <w:rFonts w:ascii="Times New Roman" w:hAnsi="Times New Roman" w:cs="Times New Roman"/>
                <w:sz w:val="24"/>
                <w:szCs w:val="24"/>
              </w:rPr>
              <w:t>Appointment Percent (FTE)</w:t>
            </w:r>
          </w:p>
        </w:tc>
        <w:tc>
          <w:tcPr>
            <w:tcW w:w="6375" w:type="dxa"/>
          </w:tcPr>
          <w:p w14:paraId="592832BC" w14:textId="77777777" w:rsidR="001C6500" w:rsidRPr="005101FA" w:rsidRDefault="001C6500" w:rsidP="001C6500">
            <w:pPr>
              <w:contextualSpacing/>
              <w:rPr>
                <w:sz w:val="24"/>
                <w:szCs w:val="24"/>
              </w:rPr>
            </w:pPr>
          </w:p>
        </w:tc>
      </w:tr>
      <w:tr w:rsidR="001C6500" w:rsidRPr="005101FA" w14:paraId="141DDF9B" w14:textId="77777777" w:rsidTr="005101FA">
        <w:tc>
          <w:tcPr>
            <w:tcW w:w="0" w:type="auto"/>
          </w:tcPr>
          <w:p w14:paraId="0CDD6ECD" w14:textId="77777777" w:rsidR="001C6500" w:rsidRPr="005101FA" w:rsidRDefault="001C6500" w:rsidP="001C6500">
            <w:pPr>
              <w:contextualSpacing/>
              <w:jc w:val="right"/>
              <w:rPr>
                <w:rFonts w:ascii="Times New Roman" w:hAnsi="Times New Roman" w:cs="Times New Roman"/>
                <w:sz w:val="24"/>
                <w:szCs w:val="24"/>
              </w:rPr>
            </w:pPr>
            <w:r w:rsidRPr="005101FA">
              <w:rPr>
                <w:rFonts w:ascii="Times New Roman" w:hAnsi="Times New Roman" w:cs="Times New Roman"/>
                <w:sz w:val="24"/>
                <w:szCs w:val="24"/>
              </w:rPr>
              <w:t>Bargaining Unit Status</w:t>
            </w:r>
          </w:p>
        </w:tc>
        <w:tc>
          <w:tcPr>
            <w:tcW w:w="6375" w:type="dxa"/>
          </w:tcPr>
          <w:p w14:paraId="25F070A3" w14:textId="77777777" w:rsidR="001C6500" w:rsidRPr="005101FA" w:rsidRDefault="001C6500" w:rsidP="003E1EF5">
            <w:pPr>
              <w:pStyle w:val="ListParagraph"/>
              <w:numPr>
                <w:ilvl w:val="0"/>
                <w:numId w:val="4"/>
              </w:numPr>
              <w:rPr>
                <w:rFonts w:ascii="Times New Roman" w:hAnsi="Times New Roman" w:cs="Times New Roman"/>
                <w:sz w:val="24"/>
                <w:szCs w:val="24"/>
              </w:rPr>
            </w:pPr>
            <w:r w:rsidRPr="005101FA">
              <w:rPr>
                <w:rFonts w:ascii="Times New Roman" w:hAnsi="Times New Roman" w:cs="Times New Roman"/>
                <w:sz w:val="24"/>
                <w:szCs w:val="24"/>
              </w:rPr>
              <w:t>Member     Non-member</w:t>
            </w:r>
          </w:p>
        </w:tc>
      </w:tr>
      <w:tr w:rsidR="001C6500" w:rsidRPr="005101FA" w14:paraId="6401EF68" w14:textId="77777777" w:rsidTr="005101FA">
        <w:tc>
          <w:tcPr>
            <w:tcW w:w="0" w:type="auto"/>
          </w:tcPr>
          <w:p w14:paraId="5917EE3C" w14:textId="77777777" w:rsidR="001C6500" w:rsidRPr="005101FA" w:rsidRDefault="001C6500" w:rsidP="001C6500">
            <w:pPr>
              <w:contextualSpacing/>
              <w:jc w:val="right"/>
              <w:rPr>
                <w:rFonts w:ascii="Times New Roman" w:hAnsi="Times New Roman" w:cs="Times New Roman"/>
                <w:sz w:val="24"/>
                <w:szCs w:val="24"/>
              </w:rPr>
            </w:pPr>
            <w:r w:rsidRPr="005101FA">
              <w:rPr>
                <w:rFonts w:ascii="Times New Roman" w:hAnsi="Times New Roman" w:cs="Times New Roman"/>
                <w:sz w:val="24"/>
                <w:szCs w:val="24"/>
              </w:rPr>
              <w:t>Supervisor’s Name</w:t>
            </w:r>
          </w:p>
        </w:tc>
        <w:tc>
          <w:tcPr>
            <w:tcW w:w="6375" w:type="dxa"/>
          </w:tcPr>
          <w:p w14:paraId="061B6518" w14:textId="77777777" w:rsidR="001C6500" w:rsidRPr="005101FA" w:rsidRDefault="001C6500" w:rsidP="001C6500">
            <w:pPr>
              <w:contextualSpacing/>
              <w:rPr>
                <w:sz w:val="24"/>
                <w:szCs w:val="24"/>
              </w:rPr>
            </w:pPr>
          </w:p>
        </w:tc>
      </w:tr>
      <w:tr w:rsidR="001C6500" w:rsidRPr="005101FA" w14:paraId="01629846" w14:textId="77777777" w:rsidTr="005101FA">
        <w:tc>
          <w:tcPr>
            <w:tcW w:w="0" w:type="auto"/>
          </w:tcPr>
          <w:p w14:paraId="394A50A2" w14:textId="77777777" w:rsidR="001C6500" w:rsidRPr="005101FA" w:rsidRDefault="001C6500" w:rsidP="001C6500">
            <w:pPr>
              <w:contextualSpacing/>
              <w:jc w:val="right"/>
              <w:rPr>
                <w:rFonts w:ascii="Times New Roman" w:hAnsi="Times New Roman" w:cs="Times New Roman"/>
                <w:sz w:val="24"/>
                <w:szCs w:val="24"/>
              </w:rPr>
            </w:pPr>
            <w:r w:rsidRPr="005101FA">
              <w:rPr>
                <w:rFonts w:ascii="Times New Roman" w:hAnsi="Times New Roman" w:cs="Times New Roman"/>
                <w:sz w:val="24"/>
                <w:szCs w:val="24"/>
              </w:rPr>
              <w:t>Supervisor’s Position #</w:t>
            </w:r>
          </w:p>
        </w:tc>
        <w:tc>
          <w:tcPr>
            <w:tcW w:w="6375" w:type="dxa"/>
          </w:tcPr>
          <w:p w14:paraId="7304273F" w14:textId="77777777" w:rsidR="001C6500" w:rsidRPr="005101FA" w:rsidRDefault="001C6500" w:rsidP="001C6500">
            <w:pPr>
              <w:contextualSpacing/>
              <w:rPr>
                <w:sz w:val="24"/>
                <w:szCs w:val="24"/>
              </w:rPr>
            </w:pPr>
          </w:p>
        </w:tc>
      </w:tr>
      <w:tr w:rsidR="001C6500" w:rsidRPr="005101FA" w14:paraId="299FFD83" w14:textId="77777777" w:rsidTr="005101FA">
        <w:tc>
          <w:tcPr>
            <w:tcW w:w="9288" w:type="dxa"/>
            <w:gridSpan w:val="2"/>
          </w:tcPr>
          <w:p w14:paraId="3E7856A0" w14:textId="77777777" w:rsidR="001C6500" w:rsidRPr="005101FA" w:rsidRDefault="001C6500" w:rsidP="001C6500">
            <w:pPr>
              <w:contextualSpacing/>
              <w:rPr>
                <w:sz w:val="24"/>
                <w:szCs w:val="24"/>
              </w:rPr>
            </w:pPr>
          </w:p>
        </w:tc>
      </w:tr>
    </w:tbl>
    <w:p w14:paraId="79CD512B" w14:textId="77777777" w:rsidR="001C6500" w:rsidRPr="005101FA" w:rsidRDefault="001C6500" w:rsidP="001C6500">
      <w:pPr>
        <w:contextualSpacing/>
        <w:rPr>
          <w:sz w:val="24"/>
          <w:szCs w:val="24"/>
        </w:rPr>
      </w:pPr>
    </w:p>
    <w:tbl>
      <w:tblPr>
        <w:tblStyle w:val="TableGrid"/>
        <w:tblW w:w="0" w:type="auto"/>
        <w:tblLook w:val="04A0" w:firstRow="1" w:lastRow="0" w:firstColumn="1" w:lastColumn="0" w:noHBand="0" w:noVBand="1"/>
      </w:tblPr>
      <w:tblGrid>
        <w:gridCol w:w="9288"/>
      </w:tblGrid>
      <w:tr w:rsidR="001C6500" w:rsidRPr="005101FA" w14:paraId="1D63BA99" w14:textId="77777777" w:rsidTr="005101FA">
        <w:trPr>
          <w:trHeight w:val="2024"/>
        </w:trPr>
        <w:tc>
          <w:tcPr>
            <w:tcW w:w="9288" w:type="dxa"/>
          </w:tcPr>
          <w:p w14:paraId="54AFE2DE" w14:textId="77777777" w:rsidR="001C6500" w:rsidRPr="005101FA" w:rsidRDefault="001C6500" w:rsidP="001C6500">
            <w:pPr>
              <w:contextualSpacing/>
              <w:rPr>
                <w:rFonts w:ascii="Times New Roman" w:hAnsi="Times New Roman" w:cs="Times New Roman"/>
                <w:b/>
                <w:i/>
                <w:sz w:val="24"/>
                <w:szCs w:val="24"/>
              </w:rPr>
            </w:pPr>
            <w:r w:rsidRPr="005101FA">
              <w:rPr>
                <w:rFonts w:ascii="Times New Roman" w:hAnsi="Times New Roman" w:cs="Times New Roman"/>
                <w:b/>
                <w:i/>
                <w:sz w:val="24"/>
                <w:szCs w:val="24"/>
              </w:rPr>
              <w:t>Section 2: General Description of the Position</w:t>
            </w:r>
          </w:p>
          <w:p w14:paraId="7A9F4F6A" w14:textId="728B539C" w:rsidR="001C6500" w:rsidRPr="005101FA" w:rsidRDefault="001C6500" w:rsidP="001C6500">
            <w:pPr>
              <w:contextualSpacing/>
              <w:rPr>
                <w:rFonts w:ascii="Times New Roman" w:hAnsi="Times New Roman" w:cs="Times New Roman"/>
                <w:sz w:val="24"/>
                <w:szCs w:val="24"/>
              </w:rPr>
            </w:pPr>
            <w:r w:rsidRPr="005101FA">
              <w:rPr>
                <w:rFonts w:ascii="Times New Roman" w:hAnsi="Times New Roman" w:cs="Times New Roman"/>
                <w:sz w:val="24"/>
                <w:szCs w:val="24"/>
              </w:rPr>
              <w:t>Include instructional activities, scholarship, service, supervisory responsibilities, level of</w:t>
            </w:r>
            <w:r w:rsidR="005101FA">
              <w:rPr>
                <w:rFonts w:ascii="Times New Roman" w:hAnsi="Times New Roman" w:cs="Times New Roman"/>
                <w:sz w:val="24"/>
                <w:szCs w:val="24"/>
              </w:rPr>
              <w:t xml:space="preserve"> decision making</w:t>
            </w:r>
            <w:r w:rsidRPr="005101FA">
              <w:rPr>
                <w:rFonts w:ascii="Times New Roman" w:hAnsi="Times New Roman" w:cs="Times New Roman"/>
                <w:sz w:val="24"/>
                <w:szCs w:val="24"/>
              </w:rPr>
              <w:t xml:space="preserve"> and reporting relationship:</w:t>
            </w:r>
          </w:p>
          <w:p w14:paraId="4CB67D82" w14:textId="77777777" w:rsidR="001C6500" w:rsidRPr="005101FA" w:rsidRDefault="001C6500" w:rsidP="001C6500">
            <w:pPr>
              <w:contextualSpacing/>
              <w:rPr>
                <w:rFonts w:ascii="Times New Roman" w:hAnsi="Times New Roman" w:cs="Times New Roman"/>
                <w:sz w:val="24"/>
                <w:szCs w:val="24"/>
              </w:rPr>
            </w:pPr>
          </w:p>
          <w:p w14:paraId="0FF9C291" w14:textId="77777777" w:rsidR="001C6500" w:rsidRPr="005101FA" w:rsidRDefault="001C6500" w:rsidP="001C6500">
            <w:pPr>
              <w:contextualSpacing/>
              <w:rPr>
                <w:rFonts w:ascii="Times New Roman" w:hAnsi="Times New Roman" w:cs="Times New Roman"/>
                <w:sz w:val="24"/>
                <w:szCs w:val="24"/>
              </w:rPr>
            </w:pPr>
          </w:p>
          <w:p w14:paraId="7BA9DC16" w14:textId="77777777" w:rsidR="001C6500" w:rsidRPr="005101FA" w:rsidRDefault="001C6500" w:rsidP="001C6500">
            <w:pPr>
              <w:contextualSpacing/>
              <w:rPr>
                <w:rFonts w:ascii="Times New Roman" w:hAnsi="Times New Roman" w:cs="Times New Roman"/>
                <w:sz w:val="24"/>
                <w:szCs w:val="24"/>
              </w:rPr>
            </w:pPr>
          </w:p>
          <w:p w14:paraId="3E6D26A9" w14:textId="77777777" w:rsidR="001C6500" w:rsidRPr="005101FA" w:rsidRDefault="001C6500" w:rsidP="001C6500">
            <w:pPr>
              <w:contextualSpacing/>
              <w:rPr>
                <w:rFonts w:ascii="Times New Roman" w:hAnsi="Times New Roman" w:cs="Times New Roman"/>
                <w:sz w:val="24"/>
                <w:szCs w:val="24"/>
              </w:rPr>
            </w:pPr>
          </w:p>
          <w:p w14:paraId="7C71062B" w14:textId="77777777" w:rsidR="001C6500" w:rsidRPr="005101FA" w:rsidRDefault="001C6500" w:rsidP="001C6500">
            <w:pPr>
              <w:contextualSpacing/>
              <w:rPr>
                <w:rFonts w:ascii="Times New Roman" w:hAnsi="Times New Roman" w:cs="Times New Roman"/>
                <w:sz w:val="24"/>
                <w:szCs w:val="24"/>
              </w:rPr>
            </w:pPr>
          </w:p>
          <w:p w14:paraId="1706AB97" w14:textId="77777777" w:rsidR="001C6500" w:rsidRPr="005101FA" w:rsidRDefault="001C6500" w:rsidP="001C6500">
            <w:pPr>
              <w:contextualSpacing/>
              <w:rPr>
                <w:rFonts w:ascii="Times New Roman" w:hAnsi="Times New Roman" w:cs="Times New Roman"/>
                <w:sz w:val="24"/>
                <w:szCs w:val="24"/>
              </w:rPr>
            </w:pPr>
          </w:p>
          <w:p w14:paraId="75F17F04" w14:textId="77777777" w:rsidR="001C6500" w:rsidRPr="005101FA" w:rsidRDefault="001C6500" w:rsidP="001C6500">
            <w:pPr>
              <w:contextualSpacing/>
              <w:rPr>
                <w:rFonts w:ascii="Times New Roman" w:hAnsi="Times New Roman" w:cs="Times New Roman"/>
                <w:sz w:val="24"/>
                <w:szCs w:val="24"/>
              </w:rPr>
            </w:pPr>
          </w:p>
          <w:p w14:paraId="4CA2C160" w14:textId="77777777" w:rsidR="001C6500" w:rsidRDefault="001C6500" w:rsidP="001C6500">
            <w:pPr>
              <w:contextualSpacing/>
              <w:rPr>
                <w:rFonts w:ascii="Times New Roman" w:hAnsi="Times New Roman" w:cs="Times New Roman"/>
                <w:sz w:val="24"/>
                <w:szCs w:val="24"/>
              </w:rPr>
            </w:pPr>
          </w:p>
          <w:p w14:paraId="1AE162B5" w14:textId="77777777" w:rsidR="005101FA" w:rsidRDefault="005101FA" w:rsidP="001C6500">
            <w:pPr>
              <w:contextualSpacing/>
              <w:rPr>
                <w:rFonts w:ascii="Times New Roman" w:hAnsi="Times New Roman" w:cs="Times New Roman"/>
                <w:sz w:val="24"/>
                <w:szCs w:val="24"/>
              </w:rPr>
            </w:pPr>
          </w:p>
          <w:p w14:paraId="539483A2" w14:textId="77777777" w:rsidR="005101FA" w:rsidRDefault="005101FA" w:rsidP="001C6500">
            <w:pPr>
              <w:contextualSpacing/>
              <w:rPr>
                <w:rFonts w:ascii="Times New Roman" w:hAnsi="Times New Roman" w:cs="Times New Roman"/>
                <w:sz w:val="24"/>
                <w:szCs w:val="24"/>
              </w:rPr>
            </w:pPr>
          </w:p>
          <w:p w14:paraId="038ABB71" w14:textId="77777777" w:rsidR="005101FA" w:rsidRDefault="005101FA" w:rsidP="001C6500">
            <w:pPr>
              <w:contextualSpacing/>
              <w:rPr>
                <w:rFonts w:ascii="Times New Roman" w:hAnsi="Times New Roman" w:cs="Times New Roman"/>
                <w:sz w:val="24"/>
                <w:szCs w:val="24"/>
              </w:rPr>
            </w:pPr>
          </w:p>
          <w:p w14:paraId="7C458C81" w14:textId="77777777" w:rsidR="005101FA" w:rsidRDefault="005101FA" w:rsidP="001C6500">
            <w:pPr>
              <w:contextualSpacing/>
              <w:rPr>
                <w:rFonts w:ascii="Times New Roman" w:hAnsi="Times New Roman" w:cs="Times New Roman"/>
                <w:sz w:val="24"/>
                <w:szCs w:val="24"/>
              </w:rPr>
            </w:pPr>
          </w:p>
          <w:p w14:paraId="132C2262" w14:textId="77777777" w:rsidR="005101FA" w:rsidRDefault="005101FA" w:rsidP="001C6500">
            <w:pPr>
              <w:contextualSpacing/>
              <w:rPr>
                <w:rFonts w:ascii="Times New Roman" w:hAnsi="Times New Roman" w:cs="Times New Roman"/>
                <w:sz w:val="24"/>
                <w:szCs w:val="24"/>
              </w:rPr>
            </w:pPr>
          </w:p>
          <w:p w14:paraId="1F2FC446" w14:textId="77777777" w:rsidR="005101FA" w:rsidRDefault="005101FA" w:rsidP="001C6500">
            <w:pPr>
              <w:contextualSpacing/>
              <w:rPr>
                <w:rFonts w:ascii="Times New Roman" w:hAnsi="Times New Roman" w:cs="Times New Roman"/>
                <w:sz w:val="24"/>
                <w:szCs w:val="24"/>
              </w:rPr>
            </w:pPr>
          </w:p>
          <w:p w14:paraId="06896D87" w14:textId="77777777" w:rsidR="005101FA" w:rsidRDefault="005101FA" w:rsidP="001C6500">
            <w:pPr>
              <w:contextualSpacing/>
              <w:rPr>
                <w:rFonts w:ascii="Times New Roman" w:hAnsi="Times New Roman" w:cs="Times New Roman"/>
                <w:sz w:val="24"/>
                <w:szCs w:val="24"/>
              </w:rPr>
            </w:pPr>
          </w:p>
          <w:p w14:paraId="613B7B14" w14:textId="77777777" w:rsidR="005101FA" w:rsidRPr="005101FA" w:rsidRDefault="005101FA" w:rsidP="001C6500">
            <w:pPr>
              <w:contextualSpacing/>
              <w:rPr>
                <w:rFonts w:ascii="Times New Roman" w:hAnsi="Times New Roman" w:cs="Times New Roman"/>
                <w:sz w:val="24"/>
                <w:szCs w:val="24"/>
              </w:rPr>
            </w:pPr>
          </w:p>
          <w:p w14:paraId="41EDA075" w14:textId="77777777" w:rsidR="001C6500" w:rsidRPr="005101FA" w:rsidRDefault="001C6500" w:rsidP="001C6500">
            <w:pPr>
              <w:contextualSpacing/>
              <w:rPr>
                <w:rFonts w:ascii="Times New Roman" w:hAnsi="Times New Roman" w:cs="Times New Roman"/>
                <w:sz w:val="24"/>
                <w:szCs w:val="24"/>
              </w:rPr>
            </w:pPr>
          </w:p>
          <w:p w14:paraId="54317B73" w14:textId="77777777" w:rsidR="001C6500" w:rsidRPr="005101FA" w:rsidRDefault="001C6500" w:rsidP="001C6500">
            <w:pPr>
              <w:contextualSpacing/>
              <w:rPr>
                <w:rFonts w:ascii="Times New Roman" w:hAnsi="Times New Roman" w:cs="Times New Roman"/>
                <w:sz w:val="24"/>
                <w:szCs w:val="24"/>
              </w:rPr>
            </w:pPr>
          </w:p>
          <w:p w14:paraId="0959C78B" w14:textId="77777777" w:rsidR="001C6500" w:rsidRPr="005101FA" w:rsidRDefault="001C6500" w:rsidP="001C6500">
            <w:pPr>
              <w:contextualSpacing/>
              <w:rPr>
                <w:rFonts w:ascii="Times New Roman" w:hAnsi="Times New Roman" w:cs="Times New Roman"/>
                <w:sz w:val="24"/>
                <w:szCs w:val="24"/>
              </w:rPr>
            </w:pPr>
          </w:p>
          <w:p w14:paraId="5448CE07" w14:textId="77777777" w:rsidR="001C6500" w:rsidRPr="005101FA" w:rsidRDefault="001C6500" w:rsidP="001C6500">
            <w:pPr>
              <w:contextualSpacing/>
              <w:rPr>
                <w:rFonts w:ascii="Times New Roman" w:hAnsi="Times New Roman" w:cs="Times New Roman"/>
                <w:sz w:val="24"/>
                <w:szCs w:val="24"/>
              </w:rPr>
            </w:pPr>
          </w:p>
          <w:p w14:paraId="0814B4AB" w14:textId="77777777" w:rsidR="001C6500" w:rsidRPr="005101FA" w:rsidRDefault="001C6500" w:rsidP="001C6500">
            <w:pPr>
              <w:contextualSpacing/>
              <w:rPr>
                <w:rFonts w:ascii="Times New Roman" w:hAnsi="Times New Roman" w:cs="Times New Roman"/>
                <w:sz w:val="24"/>
                <w:szCs w:val="24"/>
              </w:rPr>
            </w:pPr>
          </w:p>
        </w:tc>
      </w:tr>
    </w:tbl>
    <w:p w14:paraId="15FA3515" w14:textId="77777777" w:rsidR="001C6500" w:rsidRPr="005101FA" w:rsidRDefault="001C6500" w:rsidP="001C6500">
      <w:pPr>
        <w:contextualSpacing/>
        <w:rPr>
          <w:sz w:val="24"/>
          <w:szCs w:val="24"/>
        </w:rPr>
      </w:pPr>
    </w:p>
    <w:p w14:paraId="3AD334A1" w14:textId="77777777" w:rsidR="001C6500" w:rsidRPr="005101FA" w:rsidRDefault="001C6500" w:rsidP="001C6500">
      <w:pPr>
        <w:rPr>
          <w:sz w:val="24"/>
          <w:szCs w:val="24"/>
        </w:rPr>
      </w:pPr>
      <w:r w:rsidRPr="005101FA">
        <w:rPr>
          <w:sz w:val="24"/>
          <w:szCs w:val="24"/>
        </w:rPr>
        <w:br w:type="page"/>
      </w:r>
    </w:p>
    <w:tbl>
      <w:tblPr>
        <w:tblStyle w:val="TableGrid"/>
        <w:tblW w:w="0" w:type="auto"/>
        <w:tblLook w:val="04A0" w:firstRow="1" w:lastRow="0" w:firstColumn="1" w:lastColumn="0" w:noHBand="0" w:noVBand="1"/>
      </w:tblPr>
      <w:tblGrid>
        <w:gridCol w:w="6228"/>
        <w:gridCol w:w="3039"/>
      </w:tblGrid>
      <w:tr w:rsidR="001C6500" w:rsidRPr="005101FA" w14:paraId="365F3B90" w14:textId="77777777" w:rsidTr="005101FA">
        <w:tc>
          <w:tcPr>
            <w:tcW w:w="6228" w:type="dxa"/>
          </w:tcPr>
          <w:p w14:paraId="5396E1B3" w14:textId="1F336D36" w:rsidR="001C6500" w:rsidRPr="005101FA" w:rsidRDefault="001C6500" w:rsidP="001C6500">
            <w:pPr>
              <w:contextualSpacing/>
              <w:rPr>
                <w:rFonts w:ascii="Times New Roman" w:hAnsi="Times New Roman" w:cs="Times New Roman"/>
                <w:sz w:val="24"/>
                <w:szCs w:val="24"/>
              </w:rPr>
            </w:pPr>
            <w:r w:rsidRPr="005101FA">
              <w:rPr>
                <w:rFonts w:ascii="Times New Roman" w:hAnsi="Times New Roman" w:cs="Times New Roman"/>
                <w:b/>
                <w:i/>
                <w:sz w:val="24"/>
                <w:szCs w:val="24"/>
              </w:rPr>
              <w:lastRenderedPageBreak/>
              <w:t xml:space="preserve">Section 3: Description of Workload </w:t>
            </w:r>
            <w:r w:rsidR="00927C76">
              <w:rPr>
                <w:rFonts w:ascii="Times New Roman" w:hAnsi="Times New Roman" w:cs="Times New Roman"/>
                <w:b/>
                <w:i/>
                <w:sz w:val="24"/>
                <w:szCs w:val="24"/>
              </w:rPr>
              <w:t>Areas</w:t>
            </w:r>
          </w:p>
          <w:p w14:paraId="5E5D685E" w14:textId="77777777" w:rsidR="005101FA" w:rsidRDefault="005101FA" w:rsidP="005101FA">
            <w:pPr>
              <w:contextualSpacing/>
              <w:rPr>
                <w:rFonts w:ascii="Times New Roman" w:hAnsi="Times New Roman" w:cs="Times New Roman"/>
                <w:sz w:val="24"/>
                <w:szCs w:val="24"/>
              </w:rPr>
            </w:pPr>
          </w:p>
          <w:p w14:paraId="4079BDE8" w14:textId="77777777" w:rsidR="005101FA" w:rsidRDefault="005101FA" w:rsidP="005101FA">
            <w:pPr>
              <w:contextualSpacing/>
              <w:rPr>
                <w:rFonts w:ascii="Times New Roman" w:hAnsi="Times New Roman" w:cs="Times New Roman"/>
                <w:sz w:val="24"/>
                <w:szCs w:val="24"/>
              </w:rPr>
            </w:pPr>
          </w:p>
          <w:p w14:paraId="19774C5E" w14:textId="77777777" w:rsidR="001C6500" w:rsidRPr="005101FA" w:rsidRDefault="001C6500" w:rsidP="005101FA">
            <w:pPr>
              <w:contextualSpacing/>
              <w:rPr>
                <w:rFonts w:ascii="Times New Roman" w:hAnsi="Times New Roman" w:cs="Times New Roman"/>
                <w:sz w:val="24"/>
                <w:szCs w:val="24"/>
              </w:rPr>
            </w:pPr>
            <w:r w:rsidRPr="005101FA">
              <w:rPr>
                <w:rFonts w:ascii="Times New Roman" w:hAnsi="Times New Roman" w:cs="Times New Roman"/>
                <w:sz w:val="24"/>
                <w:szCs w:val="24"/>
              </w:rPr>
              <w:t xml:space="preserve">List the major duties (see workload policy for checklist). </w:t>
            </w:r>
          </w:p>
        </w:tc>
        <w:tc>
          <w:tcPr>
            <w:tcW w:w="3039" w:type="dxa"/>
          </w:tcPr>
          <w:p w14:paraId="10B978E2" w14:textId="77777777" w:rsidR="001C6500" w:rsidRPr="005101FA" w:rsidRDefault="005101FA" w:rsidP="00DA6171">
            <w:pPr>
              <w:contextualSpacing/>
              <w:rPr>
                <w:sz w:val="24"/>
                <w:szCs w:val="24"/>
              </w:rPr>
            </w:pPr>
            <w:r w:rsidRPr="005101FA">
              <w:rPr>
                <w:rFonts w:ascii="Times New Roman" w:hAnsi="Times New Roman" w:cs="Times New Roman"/>
                <w:sz w:val="24"/>
                <w:szCs w:val="24"/>
              </w:rPr>
              <w:t xml:space="preserve">Use formula from </w:t>
            </w:r>
            <w:r w:rsidR="00DA6171">
              <w:rPr>
                <w:rFonts w:ascii="Times New Roman" w:hAnsi="Times New Roman" w:cs="Times New Roman"/>
                <w:sz w:val="24"/>
                <w:szCs w:val="24"/>
              </w:rPr>
              <w:t xml:space="preserve">FTE calculator </w:t>
            </w:r>
            <w:r w:rsidRPr="005101FA">
              <w:rPr>
                <w:rFonts w:ascii="Times New Roman" w:hAnsi="Times New Roman" w:cs="Times New Roman"/>
                <w:sz w:val="24"/>
                <w:szCs w:val="24"/>
              </w:rPr>
              <w:t xml:space="preserve">to </w:t>
            </w:r>
            <w:r w:rsidR="00DA6171">
              <w:rPr>
                <w:rFonts w:ascii="Times New Roman" w:hAnsi="Times New Roman" w:cs="Times New Roman"/>
                <w:sz w:val="24"/>
                <w:szCs w:val="24"/>
              </w:rPr>
              <w:t>determine</w:t>
            </w:r>
            <w:r w:rsidRPr="005101FA">
              <w:rPr>
                <w:rFonts w:ascii="Times New Roman" w:hAnsi="Times New Roman" w:cs="Times New Roman"/>
                <w:sz w:val="24"/>
                <w:szCs w:val="24"/>
              </w:rPr>
              <w:t xml:space="preserve"> percentages of time duties are performed.</w:t>
            </w:r>
          </w:p>
        </w:tc>
      </w:tr>
      <w:tr w:rsidR="001C6500" w:rsidRPr="005101FA" w14:paraId="3ABB4675" w14:textId="77777777" w:rsidTr="005101FA">
        <w:tc>
          <w:tcPr>
            <w:tcW w:w="6228" w:type="dxa"/>
          </w:tcPr>
          <w:p w14:paraId="7E7CC565" w14:textId="77777777" w:rsidR="001C6500" w:rsidRPr="005101FA" w:rsidRDefault="001C6500" w:rsidP="001C6500">
            <w:pPr>
              <w:contextualSpacing/>
              <w:rPr>
                <w:rFonts w:ascii="Times New Roman" w:hAnsi="Times New Roman" w:cs="Times New Roman"/>
                <w:sz w:val="24"/>
                <w:szCs w:val="24"/>
              </w:rPr>
            </w:pPr>
            <w:r w:rsidRPr="005101FA">
              <w:rPr>
                <w:rFonts w:ascii="Times New Roman" w:hAnsi="Times New Roman" w:cs="Times New Roman"/>
                <w:sz w:val="24"/>
                <w:szCs w:val="24"/>
              </w:rPr>
              <w:t>Workload Area #1:  Instructional Activity</w:t>
            </w:r>
          </w:p>
          <w:p w14:paraId="13ADBBD7" w14:textId="77777777" w:rsidR="001C6500" w:rsidRPr="005101FA" w:rsidRDefault="001C6500" w:rsidP="001C6500">
            <w:pPr>
              <w:contextualSpacing/>
              <w:rPr>
                <w:rFonts w:ascii="Times New Roman" w:hAnsi="Times New Roman" w:cs="Times New Roman"/>
                <w:sz w:val="24"/>
                <w:szCs w:val="24"/>
              </w:rPr>
            </w:pPr>
          </w:p>
          <w:p w14:paraId="0B0BDC3C" w14:textId="77777777" w:rsidR="001C6500" w:rsidRPr="005101FA" w:rsidRDefault="001C6500" w:rsidP="001C6500">
            <w:pPr>
              <w:contextualSpacing/>
              <w:rPr>
                <w:rFonts w:ascii="Times New Roman" w:hAnsi="Times New Roman" w:cs="Times New Roman"/>
                <w:sz w:val="24"/>
                <w:szCs w:val="24"/>
              </w:rPr>
            </w:pPr>
          </w:p>
        </w:tc>
        <w:tc>
          <w:tcPr>
            <w:tcW w:w="3039" w:type="dxa"/>
          </w:tcPr>
          <w:p w14:paraId="610C94F4" w14:textId="77777777" w:rsidR="001C6500" w:rsidRPr="005101FA" w:rsidRDefault="001C6500" w:rsidP="001C6500">
            <w:pPr>
              <w:contextualSpacing/>
              <w:rPr>
                <w:sz w:val="24"/>
                <w:szCs w:val="24"/>
              </w:rPr>
            </w:pPr>
          </w:p>
        </w:tc>
      </w:tr>
      <w:tr w:rsidR="001C6500" w:rsidRPr="005101FA" w14:paraId="0535F304" w14:textId="77777777" w:rsidTr="005101FA">
        <w:tc>
          <w:tcPr>
            <w:tcW w:w="6228" w:type="dxa"/>
          </w:tcPr>
          <w:p w14:paraId="3D8ACCF9" w14:textId="42751795" w:rsidR="001C6500" w:rsidRPr="005101FA" w:rsidRDefault="00306B1E" w:rsidP="001C6500">
            <w:pPr>
              <w:contextualSpacing/>
              <w:rPr>
                <w:rFonts w:ascii="Times New Roman" w:hAnsi="Times New Roman" w:cs="Times New Roman"/>
                <w:sz w:val="24"/>
                <w:szCs w:val="24"/>
              </w:rPr>
            </w:pPr>
            <w:r>
              <w:rPr>
                <w:rFonts w:ascii="Times New Roman" w:hAnsi="Times New Roman" w:cs="Times New Roman"/>
                <w:sz w:val="24"/>
                <w:szCs w:val="24"/>
              </w:rPr>
              <w:t>Workload Area #2: Scholarship</w:t>
            </w:r>
          </w:p>
          <w:p w14:paraId="10E63777" w14:textId="77777777" w:rsidR="001C6500" w:rsidRPr="005101FA" w:rsidRDefault="001C6500" w:rsidP="001C6500">
            <w:pPr>
              <w:contextualSpacing/>
              <w:rPr>
                <w:rFonts w:ascii="Times New Roman" w:hAnsi="Times New Roman" w:cs="Times New Roman"/>
                <w:sz w:val="24"/>
                <w:szCs w:val="24"/>
              </w:rPr>
            </w:pPr>
          </w:p>
          <w:p w14:paraId="6AEA7CE3" w14:textId="77777777" w:rsidR="001C6500" w:rsidRPr="005101FA" w:rsidRDefault="001C6500" w:rsidP="001C6500">
            <w:pPr>
              <w:contextualSpacing/>
              <w:rPr>
                <w:rFonts w:ascii="Times New Roman" w:hAnsi="Times New Roman" w:cs="Times New Roman"/>
                <w:sz w:val="24"/>
                <w:szCs w:val="24"/>
              </w:rPr>
            </w:pPr>
          </w:p>
        </w:tc>
        <w:tc>
          <w:tcPr>
            <w:tcW w:w="3039" w:type="dxa"/>
          </w:tcPr>
          <w:p w14:paraId="40C5F432" w14:textId="77777777" w:rsidR="001C6500" w:rsidRPr="005101FA" w:rsidRDefault="001C6500" w:rsidP="001C6500">
            <w:pPr>
              <w:contextualSpacing/>
              <w:rPr>
                <w:sz w:val="24"/>
                <w:szCs w:val="24"/>
              </w:rPr>
            </w:pPr>
          </w:p>
        </w:tc>
      </w:tr>
      <w:tr w:rsidR="001C6500" w:rsidRPr="005101FA" w14:paraId="5ECD47F7" w14:textId="77777777" w:rsidTr="005101FA">
        <w:tc>
          <w:tcPr>
            <w:tcW w:w="6228" w:type="dxa"/>
          </w:tcPr>
          <w:p w14:paraId="01B8938F" w14:textId="77777777" w:rsidR="001C6500" w:rsidRPr="005101FA" w:rsidRDefault="001C6500" w:rsidP="001C6500">
            <w:pPr>
              <w:contextualSpacing/>
              <w:rPr>
                <w:rFonts w:ascii="Times New Roman" w:hAnsi="Times New Roman" w:cs="Times New Roman"/>
                <w:sz w:val="24"/>
                <w:szCs w:val="24"/>
              </w:rPr>
            </w:pPr>
            <w:r w:rsidRPr="005101FA">
              <w:rPr>
                <w:rFonts w:ascii="Times New Roman" w:hAnsi="Times New Roman" w:cs="Times New Roman"/>
                <w:sz w:val="24"/>
                <w:szCs w:val="24"/>
              </w:rPr>
              <w:t>Workload Area #3: Service and Professional Activity</w:t>
            </w:r>
          </w:p>
          <w:p w14:paraId="210183C8" w14:textId="77777777" w:rsidR="001C6500" w:rsidRPr="005101FA" w:rsidRDefault="001C6500" w:rsidP="001C6500">
            <w:pPr>
              <w:contextualSpacing/>
              <w:rPr>
                <w:rFonts w:ascii="Times New Roman" w:hAnsi="Times New Roman" w:cs="Times New Roman"/>
                <w:sz w:val="24"/>
                <w:szCs w:val="24"/>
              </w:rPr>
            </w:pPr>
          </w:p>
          <w:p w14:paraId="5229574A" w14:textId="77777777" w:rsidR="001C6500" w:rsidRPr="005101FA" w:rsidRDefault="001C6500" w:rsidP="001C6500">
            <w:pPr>
              <w:contextualSpacing/>
              <w:rPr>
                <w:rFonts w:ascii="Times New Roman" w:hAnsi="Times New Roman" w:cs="Times New Roman"/>
                <w:sz w:val="24"/>
                <w:szCs w:val="24"/>
              </w:rPr>
            </w:pPr>
          </w:p>
        </w:tc>
        <w:tc>
          <w:tcPr>
            <w:tcW w:w="3039" w:type="dxa"/>
          </w:tcPr>
          <w:p w14:paraId="1706953E" w14:textId="77777777" w:rsidR="001C6500" w:rsidRPr="005101FA" w:rsidRDefault="001C6500" w:rsidP="001C6500">
            <w:pPr>
              <w:contextualSpacing/>
              <w:rPr>
                <w:rFonts w:ascii="Times New Roman" w:hAnsi="Times New Roman" w:cs="Times New Roman"/>
                <w:i/>
                <w:sz w:val="24"/>
                <w:szCs w:val="24"/>
              </w:rPr>
            </w:pPr>
          </w:p>
          <w:p w14:paraId="72981974" w14:textId="77777777" w:rsidR="001C6500" w:rsidRPr="005101FA" w:rsidRDefault="001C6500" w:rsidP="001C6500">
            <w:pPr>
              <w:contextualSpacing/>
              <w:rPr>
                <w:rFonts w:ascii="Times New Roman" w:hAnsi="Times New Roman" w:cs="Times New Roman"/>
                <w:i/>
                <w:sz w:val="24"/>
                <w:szCs w:val="24"/>
              </w:rPr>
            </w:pPr>
          </w:p>
          <w:p w14:paraId="50155E3E" w14:textId="77777777" w:rsidR="001C6500" w:rsidRPr="005101FA" w:rsidRDefault="001C6500" w:rsidP="001C6500">
            <w:pPr>
              <w:contextualSpacing/>
              <w:rPr>
                <w:rFonts w:ascii="Times New Roman" w:hAnsi="Times New Roman" w:cs="Times New Roman"/>
                <w:i/>
                <w:sz w:val="24"/>
                <w:szCs w:val="24"/>
              </w:rPr>
            </w:pPr>
            <w:r w:rsidRPr="005101FA">
              <w:rPr>
                <w:rFonts w:ascii="Times New Roman" w:hAnsi="Times New Roman" w:cs="Times New Roman"/>
                <w:i/>
                <w:sz w:val="24"/>
                <w:szCs w:val="24"/>
              </w:rPr>
              <w:t xml:space="preserve">Note: COE 1.0 FTE requires .10 </w:t>
            </w:r>
          </w:p>
        </w:tc>
      </w:tr>
      <w:tr w:rsidR="001C6500" w:rsidRPr="005101FA" w14:paraId="7F73BC18" w14:textId="77777777" w:rsidTr="005101FA">
        <w:tc>
          <w:tcPr>
            <w:tcW w:w="6228" w:type="dxa"/>
          </w:tcPr>
          <w:p w14:paraId="044EA799" w14:textId="77777777" w:rsidR="001C6500" w:rsidRPr="005101FA" w:rsidRDefault="001C6500" w:rsidP="001C6500">
            <w:pPr>
              <w:contextualSpacing/>
              <w:rPr>
                <w:rFonts w:ascii="Times New Roman" w:hAnsi="Times New Roman" w:cs="Times New Roman"/>
                <w:sz w:val="24"/>
                <w:szCs w:val="24"/>
              </w:rPr>
            </w:pPr>
            <w:r w:rsidRPr="005101FA">
              <w:rPr>
                <w:rFonts w:ascii="Times New Roman" w:hAnsi="Times New Roman" w:cs="Times New Roman"/>
                <w:sz w:val="24"/>
                <w:szCs w:val="24"/>
              </w:rPr>
              <w:t>Workload Area #4: Administrative Activity</w:t>
            </w:r>
          </w:p>
          <w:p w14:paraId="58805C64" w14:textId="77777777" w:rsidR="001C6500" w:rsidRPr="005101FA" w:rsidRDefault="001C6500" w:rsidP="001C6500">
            <w:pPr>
              <w:contextualSpacing/>
              <w:rPr>
                <w:rFonts w:ascii="Times New Roman" w:hAnsi="Times New Roman" w:cs="Times New Roman"/>
                <w:sz w:val="24"/>
                <w:szCs w:val="24"/>
              </w:rPr>
            </w:pPr>
          </w:p>
          <w:p w14:paraId="4F6550ED" w14:textId="77777777" w:rsidR="001C6500" w:rsidRPr="005101FA" w:rsidRDefault="001C6500" w:rsidP="001C6500">
            <w:pPr>
              <w:contextualSpacing/>
              <w:rPr>
                <w:rFonts w:ascii="Times New Roman" w:hAnsi="Times New Roman" w:cs="Times New Roman"/>
                <w:sz w:val="24"/>
                <w:szCs w:val="24"/>
              </w:rPr>
            </w:pPr>
          </w:p>
        </w:tc>
        <w:tc>
          <w:tcPr>
            <w:tcW w:w="3039" w:type="dxa"/>
          </w:tcPr>
          <w:p w14:paraId="7CDE83D0" w14:textId="77777777" w:rsidR="001C6500" w:rsidRPr="005101FA" w:rsidRDefault="001C6500" w:rsidP="001C6500">
            <w:pPr>
              <w:contextualSpacing/>
              <w:rPr>
                <w:sz w:val="24"/>
                <w:szCs w:val="24"/>
              </w:rPr>
            </w:pPr>
          </w:p>
        </w:tc>
      </w:tr>
    </w:tbl>
    <w:p w14:paraId="1603D68A" w14:textId="77777777" w:rsidR="001C6500" w:rsidRPr="005101FA" w:rsidRDefault="001C6500" w:rsidP="001C6500">
      <w:pPr>
        <w:contextualSpacing/>
        <w:rPr>
          <w:sz w:val="24"/>
          <w:szCs w:val="24"/>
        </w:rPr>
      </w:pPr>
    </w:p>
    <w:tbl>
      <w:tblPr>
        <w:tblStyle w:val="TableGrid"/>
        <w:tblW w:w="0" w:type="auto"/>
        <w:tblLook w:val="04A0" w:firstRow="1" w:lastRow="0" w:firstColumn="1" w:lastColumn="0" w:noHBand="0" w:noVBand="1"/>
      </w:tblPr>
      <w:tblGrid>
        <w:gridCol w:w="4878"/>
        <w:gridCol w:w="4410"/>
      </w:tblGrid>
      <w:tr w:rsidR="005101FA" w:rsidRPr="005101FA" w14:paraId="322CFB09" w14:textId="77777777" w:rsidTr="005101FA">
        <w:tc>
          <w:tcPr>
            <w:tcW w:w="9288" w:type="dxa"/>
            <w:gridSpan w:val="2"/>
          </w:tcPr>
          <w:p w14:paraId="2C4A1C50" w14:textId="77777777" w:rsidR="005101FA" w:rsidRPr="005101FA" w:rsidRDefault="005101FA" w:rsidP="001C6500">
            <w:pPr>
              <w:contextualSpacing/>
              <w:rPr>
                <w:sz w:val="24"/>
                <w:szCs w:val="24"/>
              </w:rPr>
            </w:pPr>
            <w:r w:rsidRPr="005101FA">
              <w:rPr>
                <w:rFonts w:ascii="Times New Roman" w:hAnsi="Times New Roman" w:cs="Times New Roman"/>
                <w:b/>
                <w:i/>
                <w:sz w:val="24"/>
                <w:szCs w:val="24"/>
              </w:rPr>
              <w:t>Section 4: Number of Employees Supervised</w:t>
            </w:r>
          </w:p>
        </w:tc>
      </w:tr>
      <w:tr w:rsidR="001C6500" w:rsidRPr="005101FA" w14:paraId="596ADCD3" w14:textId="77777777" w:rsidTr="005101FA">
        <w:tc>
          <w:tcPr>
            <w:tcW w:w="4878" w:type="dxa"/>
          </w:tcPr>
          <w:p w14:paraId="02A7572C" w14:textId="77777777" w:rsidR="001C6500" w:rsidRPr="005101FA" w:rsidRDefault="001C6500" w:rsidP="001C6500">
            <w:pPr>
              <w:contextualSpacing/>
              <w:jc w:val="right"/>
              <w:rPr>
                <w:rFonts w:ascii="Times New Roman" w:hAnsi="Times New Roman" w:cs="Times New Roman"/>
                <w:sz w:val="24"/>
                <w:szCs w:val="24"/>
              </w:rPr>
            </w:pPr>
            <w:r w:rsidRPr="005101FA">
              <w:rPr>
                <w:rFonts w:ascii="Times New Roman" w:hAnsi="Times New Roman" w:cs="Times New Roman"/>
                <w:sz w:val="24"/>
                <w:szCs w:val="24"/>
              </w:rPr>
              <w:t>Faculty</w:t>
            </w:r>
          </w:p>
        </w:tc>
        <w:tc>
          <w:tcPr>
            <w:tcW w:w="4410" w:type="dxa"/>
          </w:tcPr>
          <w:p w14:paraId="68C7F0B9" w14:textId="77777777" w:rsidR="001C6500" w:rsidRPr="005101FA" w:rsidRDefault="001C6500" w:rsidP="001C6500">
            <w:pPr>
              <w:contextualSpacing/>
              <w:rPr>
                <w:sz w:val="24"/>
                <w:szCs w:val="24"/>
              </w:rPr>
            </w:pPr>
          </w:p>
        </w:tc>
      </w:tr>
      <w:tr w:rsidR="001C6500" w:rsidRPr="005101FA" w14:paraId="7D852D04" w14:textId="77777777" w:rsidTr="005101FA">
        <w:tc>
          <w:tcPr>
            <w:tcW w:w="4878" w:type="dxa"/>
          </w:tcPr>
          <w:p w14:paraId="73A65F8B" w14:textId="77777777" w:rsidR="001C6500" w:rsidRPr="005101FA" w:rsidRDefault="001C6500" w:rsidP="001C6500">
            <w:pPr>
              <w:contextualSpacing/>
              <w:jc w:val="right"/>
              <w:rPr>
                <w:rFonts w:ascii="Times New Roman" w:hAnsi="Times New Roman" w:cs="Times New Roman"/>
                <w:sz w:val="24"/>
                <w:szCs w:val="24"/>
              </w:rPr>
            </w:pPr>
            <w:r w:rsidRPr="005101FA">
              <w:rPr>
                <w:rFonts w:ascii="Times New Roman" w:hAnsi="Times New Roman" w:cs="Times New Roman"/>
                <w:sz w:val="24"/>
                <w:szCs w:val="24"/>
              </w:rPr>
              <w:t>Officers of Administration</w:t>
            </w:r>
          </w:p>
        </w:tc>
        <w:tc>
          <w:tcPr>
            <w:tcW w:w="4410" w:type="dxa"/>
          </w:tcPr>
          <w:p w14:paraId="50AC4FFB" w14:textId="77777777" w:rsidR="001C6500" w:rsidRPr="005101FA" w:rsidRDefault="001C6500" w:rsidP="001C6500">
            <w:pPr>
              <w:contextualSpacing/>
              <w:rPr>
                <w:sz w:val="24"/>
                <w:szCs w:val="24"/>
              </w:rPr>
            </w:pPr>
          </w:p>
        </w:tc>
      </w:tr>
      <w:tr w:rsidR="001C6500" w:rsidRPr="005101FA" w14:paraId="418005A5" w14:textId="77777777" w:rsidTr="005101FA">
        <w:tc>
          <w:tcPr>
            <w:tcW w:w="4878" w:type="dxa"/>
          </w:tcPr>
          <w:p w14:paraId="791CF4AD" w14:textId="77777777" w:rsidR="001C6500" w:rsidRPr="005101FA" w:rsidRDefault="001C6500" w:rsidP="001C6500">
            <w:pPr>
              <w:contextualSpacing/>
              <w:jc w:val="right"/>
              <w:rPr>
                <w:rFonts w:ascii="Times New Roman" w:hAnsi="Times New Roman" w:cs="Times New Roman"/>
                <w:sz w:val="24"/>
                <w:szCs w:val="24"/>
              </w:rPr>
            </w:pPr>
            <w:r w:rsidRPr="005101FA">
              <w:rPr>
                <w:rFonts w:ascii="Times New Roman" w:hAnsi="Times New Roman" w:cs="Times New Roman"/>
                <w:sz w:val="24"/>
                <w:szCs w:val="24"/>
              </w:rPr>
              <w:t>Classified Employees</w:t>
            </w:r>
          </w:p>
        </w:tc>
        <w:tc>
          <w:tcPr>
            <w:tcW w:w="4410" w:type="dxa"/>
          </w:tcPr>
          <w:p w14:paraId="66E3855C" w14:textId="77777777" w:rsidR="001C6500" w:rsidRPr="005101FA" w:rsidRDefault="001C6500" w:rsidP="001C6500">
            <w:pPr>
              <w:contextualSpacing/>
              <w:rPr>
                <w:sz w:val="24"/>
                <w:szCs w:val="24"/>
              </w:rPr>
            </w:pPr>
          </w:p>
        </w:tc>
      </w:tr>
      <w:tr w:rsidR="001C6500" w:rsidRPr="005101FA" w14:paraId="08E307F4" w14:textId="77777777" w:rsidTr="005101FA">
        <w:tc>
          <w:tcPr>
            <w:tcW w:w="4878" w:type="dxa"/>
          </w:tcPr>
          <w:p w14:paraId="67656202" w14:textId="77777777" w:rsidR="001C6500" w:rsidRPr="005101FA" w:rsidRDefault="001C6500" w:rsidP="001C6500">
            <w:pPr>
              <w:contextualSpacing/>
              <w:jc w:val="right"/>
              <w:rPr>
                <w:rFonts w:ascii="Times New Roman" w:hAnsi="Times New Roman" w:cs="Times New Roman"/>
                <w:sz w:val="24"/>
                <w:szCs w:val="24"/>
              </w:rPr>
            </w:pPr>
            <w:r w:rsidRPr="005101FA">
              <w:rPr>
                <w:rFonts w:ascii="Times New Roman" w:hAnsi="Times New Roman" w:cs="Times New Roman"/>
                <w:sz w:val="24"/>
                <w:szCs w:val="24"/>
              </w:rPr>
              <w:t>Students</w:t>
            </w:r>
          </w:p>
        </w:tc>
        <w:tc>
          <w:tcPr>
            <w:tcW w:w="4410" w:type="dxa"/>
          </w:tcPr>
          <w:p w14:paraId="376DC31D" w14:textId="77777777" w:rsidR="001C6500" w:rsidRPr="005101FA" w:rsidRDefault="001C6500" w:rsidP="001C6500">
            <w:pPr>
              <w:contextualSpacing/>
              <w:rPr>
                <w:sz w:val="24"/>
                <w:szCs w:val="24"/>
              </w:rPr>
            </w:pPr>
          </w:p>
        </w:tc>
      </w:tr>
      <w:tr w:rsidR="001C6500" w:rsidRPr="005101FA" w14:paraId="5D65769F" w14:textId="77777777" w:rsidTr="005101FA">
        <w:tc>
          <w:tcPr>
            <w:tcW w:w="4878" w:type="dxa"/>
          </w:tcPr>
          <w:p w14:paraId="08B4DC02" w14:textId="77777777" w:rsidR="001C6500" w:rsidRPr="005101FA" w:rsidRDefault="001C6500" w:rsidP="001C6500">
            <w:pPr>
              <w:contextualSpacing/>
              <w:jc w:val="right"/>
              <w:rPr>
                <w:rFonts w:ascii="Times New Roman" w:hAnsi="Times New Roman" w:cs="Times New Roman"/>
                <w:sz w:val="24"/>
                <w:szCs w:val="24"/>
              </w:rPr>
            </w:pPr>
            <w:r w:rsidRPr="005101FA">
              <w:rPr>
                <w:rFonts w:ascii="Times New Roman" w:hAnsi="Times New Roman" w:cs="Times New Roman"/>
                <w:sz w:val="24"/>
                <w:szCs w:val="24"/>
              </w:rPr>
              <w:t xml:space="preserve">% </w:t>
            </w:r>
            <w:proofErr w:type="gramStart"/>
            <w:r w:rsidRPr="005101FA">
              <w:rPr>
                <w:rFonts w:ascii="Times New Roman" w:hAnsi="Times New Roman" w:cs="Times New Roman"/>
                <w:sz w:val="24"/>
                <w:szCs w:val="24"/>
              </w:rPr>
              <w:t>of</w:t>
            </w:r>
            <w:proofErr w:type="gramEnd"/>
            <w:r w:rsidRPr="005101FA">
              <w:rPr>
                <w:rFonts w:ascii="Times New Roman" w:hAnsi="Times New Roman" w:cs="Times New Roman"/>
                <w:sz w:val="24"/>
                <w:szCs w:val="24"/>
              </w:rPr>
              <w:t xml:space="preserve"> Time Spent in Supervision</w:t>
            </w:r>
          </w:p>
        </w:tc>
        <w:tc>
          <w:tcPr>
            <w:tcW w:w="4410" w:type="dxa"/>
          </w:tcPr>
          <w:p w14:paraId="1D68ED54" w14:textId="77777777" w:rsidR="001C6500" w:rsidRPr="005101FA" w:rsidRDefault="001C6500" w:rsidP="001C6500">
            <w:pPr>
              <w:contextualSpacing/>
              <w:rPr>
                <w:sz w:val="24"/>
                <w:szCs w:val="24"/>
              </w:rPr>
            </w:pPr>
          </w:p>
        </w:tc>
      </w:tr>
    </w:tbl>
    <w:p w14:paraId="18849A11" w14:textId="77777777" w:rsidR="001C6500" w:rsidRPr="005101FA" w:rsidRDefault="001C6500" w:rsidP="001C6500">
      <w:pPr>
        <w:contextualSpacing/>
        <w:rPr>
          <w:sz w:val="24"/>
          <w:szCs w:val="24"/>
        </w:rPr>
      </w:pPr>
    </w:p>
    <w:tbl>
      <w:tblPr>
        <w:tblStyle w:val="TableGrid"/>
        <w:tblW w:w="0" w:type="auto"/>
        <w:tblLook w:val="04A0" w:firstRow="1" w:lastRow="0" w:firstColumn="1" w:lastColumn="0" w:noHBand="0" w:noVBand="1"/>
      </w:tblPr>
      <w:tblGrid>
        <w:gridCol w:w="9288"/>
      </w:tblGrid>
      <w:tr w:rsidR="001C6500" w:rsidRPr="005101FA" w14:paraId="224ABCBE" w14:textId="77777777" w:rsidTr="005101FA">
        <w:tc>
          <w:tcPr>
            <w:tcW w:w="9288" w:type="dxa"/>
          </w:tcPr>
          <w:p w14:paraId="32172BA9" w14:textId="77777777" w:rsidR="001C6500" w:rsidRPr="005101FA" w:rsidRDefault="001C6500" w:rsidP="001C6500">
            <w:pPr>
              <w:contextualSpacing/>
              <w:rPr>
                <w:rFonts w:ascii="Times New Roman" w:hAnsi="Times New Roman" w:cs="Times New Roman"/>
                <w:b/>
                <w:i/>
                <w:sz w:val="24"/>
                <w:szCs w:val="24"/>
              </w:rPr>
            </w:pPr>
            <w:r w:rsidRPr="005101FA">
              <w:rPr>
                <w:rFonts w:ascii="Times New Roman" w:hAnsi="Times New Roman" w:cs="Times New Roman"/>
                <w:b/>
                <w:i/>
                <w:sz w:val="24"/>
                <w:szCs w:val="24"/>
              </w:rPr>
              <w:t>Section 5: Education and Experience</w:t>
            </w:r>
          </w:p>
          <w:p w14:paraId="3DF2AFB0" w14:textId="77777777" w:rsidR="001C6500" w:rsidRPr="005101FA" w:rsidRDefault="001C6500" w:rsidP="001C6500">
            <w:pPr>
              <w:contextualSpacing/>
              <w:rPr>
                <w:rFonts w:ascii="Times New Roman" w:hAnsi="Times New Roman" w:cs="Times New Roman"/>
                <w:sz w:val="24"/>
                <w:szCs w:val="24"/>
              </w:rPr>
            </w:pPr>
            <w:r w:rsidRPr="005101FA">
              <w:rPr>
                <w:rFonts w:ascii="Times New Roman" w:hAnsi="Times New Roman" w:cs="Times New Roman"/>
                <w:sz w:val="24"/>
                <w:szCs w:val="24"/>
              </w:rPr>
              <w:t>List the educational and experience requirements for this position.</w:t>
            </w:r>
          </w:p>
        </w:tc>
      </w:tr>
      <w:tr w:rsidR="001C6500" w:rsidRPr="005101FA" w14:paraId="3C19EA68" w14:textId="77777777" w:rsidTr="005101FA">
        <w:tc>
          <w:tcPr>
            <w:tcW w:w="9288" w:type="dxa"/>
          </w:tcPr>
          <w:p w14:paraId="28379BA4" w14:textId="77777777" w:rsidR="001C6500" w:rsidRPr="005101FA" w:rsidRDefault="001C6500" w:rsidP="001C6500">
            <w:pPr>
              <w:contextualSpacing/>
              <w:rPr>
                <w:sz w:val="24"/>
                <w:szCs w:val="24"/>
              </w:rPr>
            </w:pPr>
          </w:p>
          <w:p w14:paraId="785ABB84" w14:textId="77777777" w:rsidR="001C6500" w:rsidRPr="005101FA" w:rsidRDefault="001C6500" w:rsidP="001C6500">
            <w:pPr>
              <w:contextualSpacing/>
              <w:rPr>
                <w:sz w:val="24"/>
                <w:szCs w:val="24"/>
              </w:rPr>
            </w:pPr>
          </w:p>
          <w:p w14:paraId="4BD8A818" w14:textId="77777777" w:rsidR="001C6500" w:rsidRPr="005101FA" w:rsidRDefault="001C6500" w:rsidP="001C6500">
            <w:pPr>
              <w:contextualSpacing/>
              <w:rPr>
                <w:sz w:val="24"/>
                <w:szCs w:val="24"/>
              </w:rPr>
            </w:pPr>
          </w:p>
          <w:p w14:paraId="51B58559" w14:textId="77777777" w:rsidR="001C6500" w:rsidRPr="005101FA" w:rsidRDefault="001C6500" w:rsidP="001C6500">
            <w:pPr>
              <w:contextualSpacing/>
              <w:rPr>
                <w:sz w:val="24"/>
                <w:szCs w:val="24"/>
              </w:rPr>
            </w:pPr>
          </w:p>
          <w:p w14:paraId="3BC97F00" w14:textId="77777777" w:rsidR="001C6500" w:rsidRPr="005101FA" w:rsidRDefault="001C6500" w:rsidP="001C6500">
            <w:pPr>
              <w:contextualSpacing/>
              <w:rPr>
                <w:sz w:val="24"/>
                <w:szCs w:val="24"/>
              </w:rPr>
            </w:pPr>
          </w:p>
        </w:tc>
      </w:tr>
    </w:tbl>
    <w:p w14:paraId="49427597" w14:textId="77777777" w:rsidR="001C6500" w:rsidRPr="005101FA" w:rsidRDefault="001C6500" w:rsidP="001C6500">
      <w:pPr>
        <w:contextualSpacing/>
        <w:rPr>
          <w:sz w:val="24"/>
          <w:szCs w:val="24"/>
        </w:rPr>
      </w:pPr>
    </w:p>
    <w:tbl>
      <w:tblPr>
        <w:tblStyle w:val="TableGrid"/>
        <w:tblW w:w="0" w:type="auto"/>
        <w:tblLook w:val="04A0" w:firstRow="1" w:lastRow="0" w:firstColumn="1" w:lastColumn="0" w:noHBand="0" w:noVBand="1"/>
      </w:tblPr>
      <w:tblGrid>
        <w:gridCol w:w="6948"/>
        <w:gridCol w:w="2340"/>
      </w:tblGrid>
      <w:tr w:rsidR="005101FA" w:rsidRPr="005101FA" w14:paraId="1E1711EC" w14:textId="77777777" w:rsidTr="005101FA">
        <w:tc>
          <w:tcPr>
            <w:tcW w:w="9288" w:type="dxa"/>
            <w:gridSpan w:val="2"/>
          </w:tcPr>
          <w:p w14:paraId="15A60B95" w14:textId="77777777" w:rsidR="005101FA" w:rsidRPr="005101FA" w:rsidRDefault="005101FA" w:rsidP="001C6500">
            <w:pPr>
              <w:contextualSpacing/>
              <w:rPr>
                <w:sz w:val="24"/>
                <w:szCs w:val="24"/>
              </w:rPr>
            </w:pPr>
            <w:r w:rsidRPr="005101FA">
              <w:rPr>
                <w:rFonts w:ascii="Times New Roman" w:hAnsi="Times New Roman" w:cs="Times New Roman"/>
                <w:b/>
                <w:i/>
                <w:sz w:val="24"/>
                <w:szCs w:val="24"/>
              </w:rPr>
              <w:t>Signatures</w:t>
            </w:r>
          </w:p>
        </w:tc>
      </w:tr>
      <w:tr w:rsidR="005101FA" w:rsidRPr="005101FA" w14:paraId="2E353D3F" w14:textId="77777777" w:rsidTr="005101FA">
        <w:tc>
          <w:tcPr>
            <w:tcW w:w="6948" w:type="dxa"/>
          </w:tcPr>
          <w:p w14:paraId="76174673" w14:textId="77777777" w:rsidR="001C6500" w:rsidRPr="005101FA" w:rsidRDefault="001C6500" w:rsidP="001C6500">
            <w:pPr>
              <w:contextualSpacing/>
              <w:rPr>
                <w:rFonts w:ascii="Times New Roman" w:hAnsi="Times New Roman" w:cs="Times New Roman"/>
                <w:sz w:val="24"/>
                <w:szCs w:val="24"/>
              </w:rPr>
            </w:pPr>
          </w:p>
          <w:p w14:paraId="75F6A10F" w14:textId="77777777" w:rsidR="001C6500" w:rsidRPr="005101FA" w:rsidRDefault="001C6500" w:rsidP="001C6500">
            <w:pPr>
              <w:contextualSpacing/>
              <w:rPr>
                <w:rFonts w:ascii="Times New Roman" w:hAnsi="Times New Roman" w:cs="Times New Roman"/>
                <w:sz w:val="24"/>
                <w:szCs w:val="24"/>
              </w:rPr>
            </w:pPr>
            <w:r w:rsidRPr="005101FA">
              <w:rPr>
                <w:rFonts w:ascii="Times New Roman" w:hAnsi="Times New Roman" w:cs="Times New Roman"/>
                <w:sz w:val="24"/>
                <w:szCs w:val="24"/>
              </w:rPr>
              <w:t>Employee Signature</w:t>
            </w:r>
            <w:r w:rsidR="005101FA">
              <w:rPr>
                <w:rFonts w:ascii="Times New Roman" w:hAnsi="Times New Roman" w:cs="Times New Roman"/>
                <w:sz w:val="24"/>
                <w:szCs w:val="24"/>
              </w:rPr>
              <w:t>:</w:t>
            </w:r>
          </w:p>
        </w:tc>
        <w:tc>
          <w:tcPr>
            <w:tcW w:w="2340" w:type="dxa"/>
          </w:tcPr>
          <w:p w14:paraId="118DC340" w14:textId="77777777" w:rsidR="001C6500" w:rsidRPr="005101FA" w:rsidRDefault="001C6500" w:rsidP="001C6500">
            <w:pPr>
              <w:contextualSpacing/>
              <w:rPr>
                <w:rFonts w:ascii="Times New Roman" w:hAnsi="Times New Roman" w:cs="Times New Roman"/>
                <w:sz w:val="24"/>
                <w:szCs w:val="24"/>
              </w:rPr>
            </w:pPr>
          </w:p>
          <w:p w14:paraId="0688190A" w14:textId="77777777" w:rsidR="001C6500" w:rsidRPr="005101FA" w:rsidRDefault="001C6500" w:rsidP="001C6500">
            <w:pPr>
              <w:contextualSpacing/>
              <w:rPr>
                <w:rFonts w:ascii="Times New Roman" w:hAnsi="Times New Roman" w:cs="Times New Roman"/>
                <w:sz w:val="24"/>
                <w:szCs w:val="24"/>
              </w:rPr>
            </w:pPr>
            <w:r w:rsidRPr="005101FA">
              <w:rPr>
                <w:rFonts w:ascii="Times New Roman" w:hAnsi="Times New Roman" w:cs="Times New Roman"/>
                <w:sz w:val="24"/>
                <w:szCs w:val="24"/>
              </w:rPr>
              <w:t>Date</w:t>
            </w:r>
          </w:p>
        </w:tc>
      </w:tr>
      <w:tr w:rsidR="005101FA" w:rsidRPr="005101FA" w14:paraId="62C0617E" w14:textId="77777777" w:rsidTr="005101FA">
        <w:tc>
          <w:tcPr>
            <w:tcW w:w="6948" w:type="dxa"/>
          </w:tcPr>
          <w:p w14:paraId="4B7B5E98" w14:textId="77777777" w:rsidR="001C6500" w:rsidRPr="005101FA" w:rsidRDefault="001C6500" w:rsidP="001C6500">
            <w:pPr>
              <w:contextualSpacing/>
              <w:rPr>
                <w:sz w:val="24"/>
                <w:szCs w:val="24"/>
              </w:rPr>
            </w:pPr>
          </w:p>
          <w:p w14:paraId="56E8DCB6" w14:textId="77777777" w:rsidR="001C6500" w:rsidRPr="005101FA" w:rsidRDefault="001C6500" w:rsidP="001C6500">
            <w:pPr>
              <w:contextualSpacing/>
              <w:rPr>
                <w:rFonts w:ascii="Times New Roman" w:hAnsi="Times New Roman" w:cs="Times New Roman"/>
                <w:sz w:val="24"/>
                <w:szCs w:val="24"/>
              </w:rPr>
            </w:pPr>
            <w:r w:rsidRPr="005101FA">
              <w:rPr>
                <w:rFonts w:ascii="Times New Roman" w:hAnsi="Times New Roman" w:cs="Times New Roman"/>
                <w:sz w:val="24"/>
                <w:szCs w:val="24"/>
              </w:rPr>
              <w:t>Supervisor Signature</w:t>
            </w:r>
            <w:r w:rsidR="005101FA">
              <w:rPr>
                <w:rFonts w:ascii="Times New Roman" w:hAnsi="Times New Roman" w:cs="Times New Roman"/>
                <w:sz w:val="24"/>
                <w:szCs w:val="24"/>
              </w:rPr>
              <w:t>:</w:t>
            </w:r>
          </w:p>
        </w:tc>
        <w:tc>
          <w:tcPr>
            <w:tcW w:w="2340" w:type="dxa"/>
          </w:tcPr>
          <w:p w14:paraId="3E6816BF" w14:textId="77777777" w:rsidR="005101FA" w:rsidRDefault="005101FA" w:rsidP="001C6500">
            <w:pPr>
              <w:contextualSpacing/>
              <w:rPr>
                <w:rFonts w:ascii="Times New Roman" w:hAnsi="Times New Roman" w:cs="Times New Roman"/>
                <w:sz w:val="24"/>
                <w:szCs w:val="24"/>
              </w:rPr>
            </w:pPr>
          </w:p>
          <w:p w14:paraId="3A3D750E" w14:textId="77777777" w:rsidR="001C6500" w:rsidRPr="005101FA" w:rsidRDefault="001C6500" w:rsidP="001C6500">
            <w:pPr>
              <w:contextualSpacing/>
              <w:rPr>
                <w:rFonts w:ascii="Times New Roman" w:hAnsi="Times New Roman" w:cs="Times New Roman"/>
                <w:sz w:val="24"/>
                <w:szCs w:val="24"/>
              </w:rPr>
            </w:pPr>
            <w:r w:rsidRPr="005101FA">
              <w:rPr>
                <w:rFonts w:ascii="Times New Roman" w:hAnsi="Times New Roman" w:cs="Times New Roman"/>
                <w:sz w:val="24"/>
                <w:szCs w:val="24"/>
              </w:rPr>
              <w:t>Date</w:t>
            </w:r>
          </w:p>
        </w:tc>
      </w:tr>
      <w:tr w:rsidR="005101FA" w:rsidRPr="005101FA" w14:paraId="047B086F" w14:textId="77777777" w:rsidTr="005101FA">
        <w:tc>
          <w:tcPr>
            <w:tcW w:w="6948" w:type="dxa"/>
          </w:tcPr>
          <w:p w14:paraId="0968FC96" w14:textId="77777777" w:rsidR="001C6500" w:rsidRPr="005101FA" w:rsidRDefault="001C6500" w:rsidP="001C6500">
            <w:pPr>
              <w:contextualSpacing/>
              <w:rPr>
                <w:sz w:val="24"/>
                <w:szCs w:val="24"/>
              </w:rPr>
            </w:pPr>
          </w:p>
          <w:p w14:paraId="1BAEC9DB" w14:textId="77777777" w:rsidR="001C6500" w:rsidRPr="005101FA" w:rsidRDefault="001C6500" w:rsidP="001C6500">
            <w:pPr>
              <w:contextualSpacing/>
              <w:rPr>
                <w:rFonts w:ascii="Times New Roman" w:hAnsi="Times New Roman" w:cs="Times New Roman"/>
                <w:sz w:val="24"/>
                <w:szCs w:val="24"/>
              </w:rPr>
            </w:pPr>
            <w:r w:rsidRPr="005101FA">
              <w:rPr>
                <w:rFonts w:ascii="Times New Roman" w:hAnsi="Times New Roman" w:cs="Times New Roman"/>
                <w:sz w:val="24"/>
                <w:szCs w:val="24"/>
              </w:rPr>
              <w:t>Appointing Authority Signature</w:t>
            </w:r>
            <w:r w:rsidR="005101FA">
              <w:rPr>
                <w:rFonts w:ascii="Times New Roman" w:hAnsi="Times New Roman" w:cs="Times New Roman"/>
                <w:sz w:val="24"/>
                <w:szCs w:val="24"/>
              </w:rPr>
              <w:t>:</w:t>
            </w:r>
          </w:p>
        </w:tc>
        <w:tc>
          <w:tcPr>
            <w:tcW w:w="2340" w:type="dxa"/>
          </w:tcPr>
          <w:p w14:paraId="1B82955A" w14:textId="77777777" w:rsidR="001C6500" w:rsidRPr="005101FA" w:rsidRDefault="001C6500" w:rsidP="001C6500">
            <w:pPr>
              <w:contextualSpacing/>
              <w:rPr>
                <w:sz w:val="24"/>
                <w:szCs w:val="24"/>
              </w:rPr>
            </w:pPr>
          </w:p>
          <w:p w14:paraId="7BA85969" w14:textId="77777777" w:rsidR="001C6500" w:rsidRPr="005101FA" w:rsidRDefault="001C6500" w:rsidP="001C6500">
            <w:pPr>
              <w:contextualSpacing/>
              <w:rPr>
                <w:rFonts w:ascii="Times New Roman" w:hAnsi="Times New Roman" w:cs="Times New Roman"/>
                <w:sz w:val="24"/>
                <w:szCs w:val="24"/>
              </w:rPr>
            </w:pPr>
            <w:r w:rsidRPr="005101FA">
              <w:rPr>
                <w:rFonts w:ascii="Times New Roman" w:hAnsi="Times New Roman" w:cs="Times New Roman"/>
                <w:sz w:val="24"/>
                <w:szCs w:val="24"/>
              </w:rPr>
              <w:t>Date</w:t>
            </w:r>
          </w:p>
        </w:tc>
      </w:tr>
    </w:tbl>
    <w:p w14:paraId="7EFF4464" w14:textId="77777777" w:rsidR="001C6500" w:rsidRPr="005101FA" w:rsidRDefault="001C6500" w:rsidP="001C6500">
      <w:pPr>
        <w:contextualSpacing/>
        <w:rPr>
          <w:sz w:val="24"/>
          <w:szCs w:val="24"/>
        </w:rPr>
      </w:pPr>
    </w:p>
    <w:p w14:paraId="21EFA7C4" w14:textId="77777777" w:rsidR="001C6500" w:rsidRPr="005101FA" w:rsidRDefault="001C6500" w:rsidP="001C6500">
      <w:pPr>
        <w:ind w:left="720"/>
        <w:rPr>
          <w:rFonts w:ascii="Times New Roman" w:hAnsi="Times New Roman" w:cs="Times New Roman"/>
          <w:b/>
          <w:sz w:val="24"/>
          <w:szCs w:val="24"/>
        </w:rPr>
      </w:pPr>
    </w:p>
    <w:sectPr w:rsidR="001C6500" w:rsidRPr="005101FA" w:rsidSect="00031FEF">
      <w:foot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randy" w:date="2015-02-04T14:26:00Z" w:initials="r">
    <w:p w14:paraId="19097BF2" w14:textId="26269A76" w:rsidR="004A10F7" w:rsidRDefault="004A10F7">
      <w:pPr>
        <w:pStyle w:val="CommentText"/>
      </w:pPr>
      <w:r>
        <w:rPr>
          <w:rStyle w:val="CommentReference"/>
        </w:rPr>
        <w:annotationRef/>
      </w:r>
      <w:r>
        <w:t>I received feedback expressing a desire to revisit the calculator to ensure that the assumptions underlying it are aligned with our goals as an institution. Specifically, I want to ensure that our qualitative and quantitative methods for determining load mitigate undue inequities in faculty assignments. Thus, I left the "calculator" in the document as a potential</w:t>
      </w:r>
      <w:r w:rsidR="00FF51D2">
        <w:t xml:space="preserve"> outcome of further work on these</w:t>
      </w:r>
      <w:r>
        <w:t xml:space="preserve"> policies going forward.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F711E5" w14:textId="77777777" w:rsidR="004A10F7" w:rsidRDefault="004A10F7" w:rsidP="00113B37">
      <w:pPr>
        <w:spacing w:after="0"/>
      </w:pPr>
      <w:r>
        <w:separator/>
      </w:r>
    </w:p>
  </w:endnote>
  <w:endnote w:type="continuationSeparator" w:id="0">
    <w:p w14:paraId="156D2700" w14:textId="77777777" w:rsidR="004A10F7" w:rsidRDefault="004A10F7" w:rsidP="00113B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4FB28" w14:textId="77777777" w:rsidR="004A10F7" w:rsidRPr="000C49B8" w:rsidRDefault="004A10F7" w:rsidP="000C49B8">
    <w:pPr>
      <w:pStyle w:val="Header"/>
      <w:ind w:left="-720"/>
      <w:rPr>
        <w:rFonts w:ascii="Times New Roman" w:hAnsi="Times New Roman" w:cs="Times New Roman"/>
        <w:sz w:val="20"/>
        <w:szCs w:val="20"/>
      </w:rPr>
    </w:pPr>
    <w:r w:rsidRPr="000C49B8">
      <w:rPr>
        <w:rFonts w:ascii="Times New Roman" w:hAnsi="Times New Roman" w:cs="Times New Roman"/>
        <w:sz w:val="20"/>
        <w:szCs w:val="20"/>
      </w:rPr>
      <w:t>01/</w:t>
    </w:r>
    <w:r>
      <w:rPr>
        <w:rFonts w:ascii="Times New Roman" w:hAnsi="Times New Roman" w:cs="Times New Roman"/>
        <w:sz w:val="20"/>
        <w:szCs w:val="20"/>
      </w:rPr>
      <w:t>21</w:t>
    </w:r>
    <w:r w:rsidRPr="000C49B8">
      <w:rPr>
        <w:rFonts w:ascii="Times New Roman" w:hAnsi="Times New Roman" w:cs="Times New Roman"/>
        <w:sz w:val="20"/>
        <w:szCs w:val="20"/>
      </w:rPr>
      <w:t>/2015</w:t>
    </w:r>
    <w:r w:rsidRPr="000C49B8">
      <w:rPr>
        <w:rFonts w:ascii="Times New Roman" w:hAnsi="Times New Roman" w:cs="Times New Roman"/>
        <w:sz w:val="20"/>
        <w:szCs w:val="20"/>
      </w:rPr>
      <w:tab/>
    </w:r>
    <w:r w:rsidRPr="000C49B8">
      <w:rPr>
        <w:rFonts w:ascii="Times New Roman" w:hAnsi="Times New Roman" w:cs="Times New Roman"/>
        <w:sz w:val="20"/>
        <w:szCs w:val="20"/>
      </w:rPr>
      <w:tab/>
    </w:r>
    <w:sdt>
      <w:sdtPr>
        <w:rPr>
          <w:rFonts w:ascii="Times New Roman" w:hAnsi="Times New Roman" w:cs="Times New Roman"/>
          <w:sz w:val="20"/>
          <w:szCs w:val="20"/>
        </w:rPr>
        <w:id w:val="-1937515155"/>
        <w:docPartObj>
          <w:docPartGallery w:val="Page Numbers (Bottom of Page)"/>
          <w:docPartUnique/>
        </w:docPartObj>
      </w:sdtPr>
      <w:sdtEndPr>
        <w:rPr>
          <w:noProof/>
        </w:rPr>
      </w:sdtEndPr>
      <w:sdtContent>
        <w:r>
          <w:rPr>
            <w:rFonts w:ascii="Times New Roman" w:hAnsi="Times New Roman" w:cs="Times New Roman"/>
            <w:sz w:val="20"/>
            <w:szCs w:val="20"/>
          </w:rPr>
          <w:tab/>
        </w:r>
        <w:r w:rsidRPr="000C49B8">
          <w:rPr>
            <w:rFonts w:ascii="Times New Roman" w:hAnsi="Times New Roman" w:cs="Times New Roman"/>
            <w:sz w:val="20"/>
            <w:szCs w:val="20"/>
          </w:rPr>
          <w:fldChar w:fldCharType="begin"/>
        </w:r>
        <w:r w:rsidRPr="000C49B8">
          <w:rPr>
            <w:rFonts w:ascii="Times New Roman" w:hAnsi="Times New Roman" w:cs="Times New Roman"/>
            <w:sz w:val="20"/>
            <w:szCs w:val="20"/>
          </w:rPr>
          <w:instrText xml:space="preserve"> PAGE   \* MERGEFORMAT </w:instrText>
        </w:r>
        <w:r w:rsidRPr="000C49B8">
          <w:rPr>
            <w:rFonts w:ascii="Times New Roman" w:hAnsi="Times New Roman" w:cs="Times New Roman"/>
            <w:sz w:val="20"/>
            <w:szCs w:val="20"/>
          </w:rPr>
          <w:fldChar w:fldCharType="separate"/>
        </w:r>
        <w:r w:rsidR="00FD328A">
          <w:rPr>
            <w:rFonts w:ascii="Times New Roman" w:hAnsi="Times New Roman" w:cs="Times New Roman"/>
            <w:noProof/>
            <w:sz w:val="20"/>
            <w:szCs w:val="20"/>
          </w:rPr>
          <w:t>8</w:t>
        </w:r>
        <w:r w:rsidRPr="000C49B8">
          <w:rPr>
            <w:rFonts w:ascii="Times New Roman" w:hAnsi="Times New Roman" w:cs="Times New Roman"/>
            <w:noProof/>
            <w:sz w:val="20"/>
            <w:szCs w:val="20"/>
          </w:rPr>
          <w:fldChar w:fldCharType="end"/>
        </w:r>
      </w:sdtContent>
    </w:sdt>
  </w:p>
  <w:p w14:paraId="275419E1" w14:textId="77777777" w:rsidR="004A10F7" w:rsidRDefault="004A10F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B6BE14" w14:textId="77777777" w:rsidR="004A10F7" w:rsidRDefault="004A10F7" w:rsidP="00113B37">
      <w:pPr>
        <w:spacing w:after="0"/>
      </w:pPr>
      <w:r>
        <w:separator/>
      </w:r>
    </w:p>
  </w:footnote>
  <w:footnote w:type="continuationSeparator" w:id="0">
    <w:p w14:paraId="2465C78A" w14:textId="77777777" w:rsidR="004A10F7" w:rsidRDefault="004A10F7" w:rsidP="00113B37">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21A25"/>
    <w:multiLevelType w:val="hybridMultilevel"/>
    <w:tmpl w:val="78B4FF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7E7C84"/>
    <w:multiLevelType w:val="hybridMultilevel"/>
    <w:tmpl w:val="37BA5256"/>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30500E"/>
    <w:multiLevelType w:val="hybridMultilevel"/>
    <w:tmpl w:val="7938F9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F655274"/>
    <w:multiLevelType w:val="hybridMultilevel"/>
    <w:tmpl w:val="F6E8B0FE"/>
    <w:lvl w:ilvl="0" w:tplc="04090013">
      <w:start w:val="1"/>
      <w:numFmt w:val="upperRoman"/>
      <w:lvlText w:val="%1."/>
      <w:lvlJc w:val="right"/>
      <w:pPr>
        <w:ind w:left="720" w:hanging="360"/>
      </w:pPr>
    </w:lvl>
    <w:lvl w:ilvl="1" w:tplc="82E4E032">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1522AB"/>
    <w:multiLevelType w:val="hybridMultilevel"/>
    <w:tmpl w:val="6C84991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7A7FDB"/>
    <w:multiLevelType w:val="hybridMultilevel"/>
    <w:tmpl w:val="8F88CD04"/>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E44E39"/>
    <w:multiLevelType w:val="hybridMultilevel"/>
    <w:tmpl w:val="4BB2804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8E73D9"/>
    <w:multiLevelType w:val="hybridMultilevel"/>
    <w:tmpl w:val="8B744968"/>
    <w:lvl w:ilvl="0" w:tplc="B26C7344">
      <w:start w:val="1"/>
      <w:numFmt w:val="upperRoman"/>
      <w:lvlText w:val="%1."/>
      <w:lvlJc w:val="left"/>
      <w:pPr>
        <w:ind w:left="72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A062B9"/>
    <w:multiLevelType w:val="hybridMultilevel"/>
    <w:tmpl w:val="3B8013FA"/>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0AF5203"/>
    <w:multiLevelType w:val="hybridMultilevel"/>
    <w:tmpl w:val="FE28E9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EA022E"/>
    <w:multiLevelType w:val="hybridMultilevel"/>
    <w:tmpl w:val="96C0B0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B47E8F"/>
    <w:multiLevelType w:val="hybridMultilevel"/>
    <w:tmpl w:val="FDC6620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9513A7"/>
    <w:multiLevelType w:val="hybridMultilevel"/>
    <w:tmpl w:val="34C62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0"/>
  </w:num>
  <w:num w:numId="4">
    <w:abstractNumId w:val="9"/>
  </w:num>
  <w:num w:numId="5">
    <w:abstractNumId w:val="8"/>
  </w:num>
  <w:num w:numId="6">
    <w:abstractNumId w:val="11"/>
  </w:num>
  <w:num w:numId="7">
    <w:abstractNumId w:val="3"/>
  </w:num>
  <w:num w:numId="8">
    <w:abstractNumId w:val="4"/>
  </w:num>
  <w:num w:numId="9">
    <w:abstractNumId w:val="6"/>
  </w:num>
  <w:num w:numId="10">
    <w:abstractNumId w:val="2"/>
  </w:num>
  <w:num w:numId="11">
    <w:abstractNumId w:val="12"/>
  </w:num>
  <w:num w:numId="12">
    <w:abstractNumId w:val="5"/>
  </w:num>
  <w:num w:numId="13">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EDB"/>
    <w:rsid w:val="0000229D"/>
    <w:rsid w:val="00006EF6"/>
    <w:rsid w:val="00022061"/>
    <w:rsid w:val="00031FEF"/>
    <w:rsid w:val="000512A2"/>
    <w:rsid w:val="000621FC"/>
    <w:rsid w:val="000734D9"/>
    <w:rsid w:val="00073577"/>
    <w:rsid w:val="000B510D"/>
    <w:rsid w:val="000C49B8"/>
    <w:rsid w:val="000C7730"/>
    <w:rsid w:val="000E2E46"/>
    <w:rsid w:val="000F0964"/>
    <w:rsid w:val="000F2BCB"/>
    <w:rsid w:val="00101C39"/>
    <w:rsid w:val="00101FE4"/>
    <w:rsid w:val="001102B8"/>
    <w:rsid w:val="00110A33"/>
    <w:rsid w:val="001129E9"/>
    <w:rsid w:val="00113B37"/>
    <w:rsid w:val="00113F8F"/>
    <w:rsid w:val="0011767C"/>
    <w:rsid w:val="0012199D"/>
    <w:rsid w:val="001243EC"/>
    <w:rsid w:val="00150E34"/>
    <w:rsid w:val="0017431D"/>
    <w:rsid w:val="00174922"/>
    <w:rsid w:val="001757DD"/>
    <w:rsid w:val="001775AF"/>
    <w:rsid w:val="00185F2B"/>
    <w:rsid w:val="00195F41"/>
    <w:rsid w:val="001978D8"/>
    <w:rsid w:val="001B35A1"/>
    <w:rsid w:val="001B35D1"/>
    <w:rsid w:val="001C6500"/>
    <w:rsid w:val="001F2EA4"/>
    <w:rsid w:val="00201374"/>
    <w:rsid w:val="00210C6A"/>
    <w:rsid w:val="002133E4"/>
    <w:rsid w:val="002435C0"/>
    <w:rsid w:val="00253AB5"/>
    <w:rsid w:val="00257B1A"/>
    <w:rsid w:val="00273D8C"/>
    <w:rsid w:val="00276322"/>
    <w:rsid w:val="002A49DC"/>
    <w:rsid w:val="002C4C13"/>
    <w:rsid w:val="002D2B8F"/>
    <w:rsid w:val="002E39B9"/>
    <w:rsid w:val="002E62E6"/>
    <w:rsid w:val="002F15DE"/>
    <w:rsid w:val="00302649"/>
    <w:rsid w:val="00306B1E"/>
    <w:rsid w:val="00313F61"/>
    <w:rsid w:val="003156EE"/>
    <w:rsid w:val="0033002E"/>
    <w:rsid w:val="00334B62"/>
    <w:rsid w:val="0034417B"/>
    <w:rsid w:val="0034713D"/>
    <w:rsid w:val="00347E74"/>
    <w:rsid w:val="003532F4"/>
    <w:rsid w:val="00365414"/>
    <w:rsid w:val="00375245"/>
    <w:rsid w:val="003830C6"/>
    <w:rsid w:val="003A539D"/>
    <w:rsid w:val="003D2540"/>
    <w:rsid w:val="003E104F"/>
    <w:rsid w:val="003E1EF5"/>
    <w:rsid w:val="003E775B"/>
    <w:rsid w:val="004050C2"/>
    <w:rsid w:val="00420C20"/>
    <w:rsid w:val="00437090"/>
    <w:rsid w:val="00445947"/>
    <w:rsid w:val="00463EA4"/>
    <w:rsid w:val="0046773F"/>
    <w:rsid w:val="0048199F"/>
    <w:rsid w:val="004934F7"/>
    <w:rsid w:val="004973D8"/>
    <w:rsid w:val="004A10F7"/>
    <w:rsid w:val="004B0F98"/>
    <w:rsid w:val="004B2CCD"/>
    <w:rsid w:val="004B33B9"/>
    <w:rsid w:val="004E1ACE"/>
    <w:rsid w:val="005101FA"/>
    <w:rsid w:val="005217A6"/>
    <w:rsid w:val="005313B6"/>
    <w:rsid w:val="005372B4"/>
    <w:rsid w:val="0054695C"/>
    <w:rsid w:val="0055331E"/>
    <w:rsid w:val="005C434F"/>
    <w:rsid w:val="005F36DB"/>
    <w:rsid w:val="005F3A74"/>
    <w:rsid w:val="006077CB"/>
    <w:rsid w:val="0061044C"/>
    <w:rsid w:val="00620D9E"/>
    <w:rsid w:val="006238B8"/>
    <w:rsid w:val="00624F5E"/>
    <w:rsid w:val="00640C00"/>
    <w:rsid w:val="006505A4"/>
    <w:rsid w:val="00663867"/>
    <w:rsid w:val="00667C29"/>
    <w:rsid w:val="00687E9D"/>
    <w:rsid w:val="00691FB9"/>
    <w:rsid w:val="0069360E"/>
    <w:rsid w:val="006977E5"/>
    <w:rsid w:val="006A16C8"/>
    <w:rsid w:val="006A3AEE"/>
    <w:rsid w:val="006B15B3"/>
    <w:rsid w:val="006B1ED4"/>
    <w:rsid w:val="006C040D"/>
    <w:rsid w:val="006D4898"/>
    <w:rsid w:val="006F34C0"/>
    <w:rsid w:val="00702153"/>
    <w:rsid w:val="007042F7"/>
    <w:rsid w:val="00721666"/>
    <w:rsid w:val="007223CA"/>
    <w:rsid w:val="007420C1"/>
    <w:rsid w:val="00746E13"/>
    <w:rsid w:val="00752F3C"/>
    <w:rsid w:val="0078696D"/>
    <w:rsid w:val="00787130"/>
    <w:rsid w:val="00791260"/>
    <w:rsid w:val="007A04A4"/>
    <w:rsid w:val="007B414F"/>
    <w:rsid w:val="007D441A"/>
    <w:rsid w:val="007D58DB"/>
    <w:rsid w:val="007E7A56"/>
    <w:rsid w:val="007F6EDB"/>
    <w:rsid w:val="00814E3F"/>
    <w:rsid w:val="00816740"/>
    <w:rsid w:val="00835DCD"/>
    <w:rsid w:val="00844393"/>
    <w:rsid w:val="00861E20"/>
    <w:rsid w:val="0086279F"/>
    <w:rsid w:val="0087486B"/>
    <w:rsid w:val="00874B7A"/>
    <w:rsid w:val="0088182A"/>
    <w:rsid w:val="008852AF"/>
    <w:rsid w:val="008949D6"/>
    <w:rsid w:val="008A2ED3"/>
    <w:rsid w:val="008D59DF"/>
    <w:rsid w:val="008E2AE3"/>
    <w:rsid w:val="00902D7E"/>
    <w:rsid w:val="00920424"/>
    <w:rsid w:val="00927C76"/>
    <w:rsid w:val="009573CB"/>
    <w:rsid w:val="00975132"/>
    <w:rsid w:val="00981954"/>
    <w:rsid w:val="009854FF"/>
    <w:rsid w:val="00986615"/>
    <w:rsid w:val="009A3DA6"/>
    <w:rsid w:val="009A54ED"/>
    <w:rsid w:val="009A77C4"/>
    <w:rsid w:val="009B3587"/>
    <w:rsid w:val="009E6795"/>
    <w:rsid w:val="00A02C2E"/>
    <w:rsid w:val="00A20CD0"/>
    <w:rsid w:val="00A3511A"/>
    <w:rsid w:val="00A52E48"/>
    <w:rsid w:val="00A57D50"/>
    <w:rsid w:val="00A63D65"/>
    <w:rsid w:val="00A76C8F"/>
    <w:rsid w:val="00A87173"/>
    <w:rsid w:val="00A90E6C"/>
    <w:rsid w:val="00AB2DD9"/>
    <w:rsid w:val="00AC3DF3"/>
    <w:rsid w:val="00AE113F"/>
    <w:rsid w:val="00AE2F0E"/>
    <w:rsid w:val="00AE55D7"/>
    <w:rsid w:val="00AE6BB7"/>
    <w:rsid w:val="00AF148F"/>
    <w:rsid w:val="00AF62C0"/>
    <w:rsid w:val="00B04B59"/>
    <w:rsid w:val="00B0797B"/>
    <w:rsid w:val="00B34987"/>
    <w:rsid w:val="00B43924"/>
    <w:rsid w:val="00B83D69"/>
    <w:rsid w:val="00BA0932"/>
    <w:rsid w:val="00BA6C3A"/>
    <w:rsid w:val="00BB0DB0"/>
    <w:rsid w:val="00BC7368"/>
    <w:rsid w:val="00BD453B"/>
    <w:rsid w:val="00BE3122"/>
    <w:rsid w:val="00BE7753"/>
    <w:rsid w:val="00C53479"/>
    <w:rsid w:val="00C67C7F"/>
    <w:rsid w:val="00C74F95"/>
    <w:rsid w:val="00C7509C"/>
    <w:rsid w:val="00C76140"/>
    <w:rsid w:val="00C90D8C"/>
    <w:rsid w:val="00C94361"/>
    <w:rsid w:val="00CA29C5"/>
    <w:rsid w:val="00CB7FB1"/>
    <w:rsid w:val="00CC141F"/>
    <w:rsid w:val="00CC3A8D"/>
    <w:rsid w:val="00CE4FE5"/>
    <w:rsid w:val="00CF14EF"/>
    <w:rsid w:val="00CF3AA0"/>
    <w:rsid w:val="00D125E1"/>
    <w:rsid w:val="00D12D32"/>
    <w:rsid w:val="00D13743"/>
    <w:rsid w:val="00D35A43"/>
    <w:rsid w:val="00D750C1"/>
    <w:rsid w:val="00D8200B"/>
    <w:rsid w:val="00DA1A80"/>
    <w:rsid w:val="00DA6171"/>
    <w:rsid w:val="00DB2D1E"/>
    <w:rsid w:val="00DB41D2"/>
    <w:rsid w:val="00DB5BE6"/>
    <w:rsid w:val="00DC2376"/>
    <w:rsid w:val="00DC4C39"/>
    <w:rsid w:val="00DD3D5E"/>
    <w:rsid w:val="00DD52BB"/>
    <w:rsid w:val="00DF43A2"/>
    <w:rsid w:val="00E26996"/>
    <w:rsid w:val="00E3728A"/>
    <w:rsid w:val="00E37C5A"/>
    <w:rsid w:val="00E40754"/>
    <w:rsid w:val="00E523FD"/>
    <w:rsid w:val="00E57361"/>
    <w:rsid w:val="00E7109F"/>
    <w:rsid w:val="00E72F4B"/>
    <w:rsid w:val="00E91F54"/>
    <w:rsid w:val="00EB2A92"/>
    <w:rsid w:val="00F1384B"/>
    <w:rsid w:val="00F1489F"/>
    <w:rsid w:val="00F4099E"/>
    <w:rsid w:val="00F467E5"/>
    <w:rsid w:val="00F50E5D"/>
    <w:rsid w:val="00F511C2"/>
    <w:rsid w:val="00F55850"/>
    <w:rsid w:val="00F55972"/>
    <w:rsid w:val="00F65339"/>
    <w:rsid w:val="00F77246"/>
    <w:rsid w:val="00FA5071"/>
    <w:rsid w:val="00FB5A2C"/>
    <w:rsid w:val="00FC5323"/>
    <w:rsid w:val="00FC7231"/>
    <w:rsid w:val="00FD16E3"/>
    <w:rsid w:val="00FD2643"/>
    <w:rsid w:val="00FD328A"/>
    <w:rsid w:val="00FF4646"/>
    <w:rsid w:val="00FF51D2"/>
    <w:rsid w:val="00FF74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755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41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F6EDB"/>
    <w:pPr>
      <w:spacing w:after="0"/>
    </w:pPr>
  </w:style>
  <w:style w:type="paragraph" w:styleId="ListParagraph">
    <w:name w:val="List Paragraph"/>
    <w:basedOn w:val="Normal"/>
    <w:uiPriority w:val="34"/>
    <w:qFormat/>
    <w:rsid w:val="006238B8"/>
    <w:pPr>
      <w:ind w:left="720"/>
      <w:contextualSpacing/>
    </w:pPr>
  </w:style>
  <w:style w:type="character" w:styleId="CommentReference">
    <w:name w:val="annotation reference"/>
    <w:basedOn w:val="DefaultParagraphFont"/>
    <w:uiPriority w:val="99"/>
    <w:semiHidden/>
    <w:unhideWhenUsed/>
    <w:rsid w:val="00721666"/>
    <w:rPr>
      <w:sz w:val="18"/>
      <w:szCs w:val="18"/>
    </w:rPr>
  </w:style>
  <w:style w:type="paragraph" w:styleId="CommentText">
    <w:name w:val="annotation text"/>
    <w:basedOn w:val="Normal"/>
    <w:link w:val="CommentTextChar"/>
    <w:uiPriority w:val="99"/>
    <w:unhideWhenUsed/>
    <w:rsid w:val="00721666"/>
    <w:rPr>
      <w:sz w:val="24"/>
      <w:szCs w:val="24"/>
    </w:rPr>
  </w:style>
  <w:style w:type="character" w:customStyle="1" w:styleId="CommentTextChar">
    <w:name w:val="Comment Text Char"/>
    <w:basedOn w:val="DefaultParagraphFont"/>
    <w:link w:val="CommentText"/>
    <w:uiPriority w:val="99"/>
    <w:rsid w:val="00721666"/>
    <w:rPr>
      <w:sz w:val="24"/>
      <w:szCs w:val="24"/>
    </w:rPr>
  </w:style>
  <w:style w:type="paragraph" w:styleId="CommentSubject">
    <w:name w:val="annotation subject"/>
    <w:basedOn w:val="CommentText"/>
    <w:next w:val="CommentText"/>
    <w:link w:val="CommentSubjectChar"/>
    <w:uiPriority w:val="99"/>
    <w:semiHidden/>
    <w:unhideWhenUsed/>
    <w:rsid w:val="00721666"/>
    <w:rPr>
      <w:b/>
      <w:bCs/>
      <w:sz w:val="20"/>
      <w:szCs w:val="20"/>
    </w:rPr>
  </w:style>
  <w:style w:type="character" w:customStyle="1" w:styleId="CommentSubjectChar">
    <w:name w:val="Comment Subject Char"/>
    <w:basedOn w:val="CommentTextChar"/>
    <w:link w:val="CommentSubject"/>
    <w:uiPriority w:val="99"/>
    <w:semiHidden/>
    <w:rsid w:val="00721666"/>
    <w:rPr>
      <w:b/>
      <w:bCs/>
      <w:sz w:val="20"/>
      <w:szCs w:val="20"/>
    </w:rPr>
  </w:style>
  <w:style w:type="paragraph" w:styleId="BalloonText">
    <w:name w:val="Balloon Text"/>
    <w:basedOn w:val="Normal"/>
    <w:link w:val="BalloonTextChar"/>
    <w:uiPriority w:val="99"/>
    <w:semiHidden/>
    <w:unhideWhenUsed/>
    <w:rsid w:val="0072166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1666"/>
    <w:rPr>
      <w:rFonts w:ascii="Lucida Grande" w:hAnsi="Lucida Grande" w:cs="Lucida Grande"/>
      <w:sz w:val="18"/>
      <w:szCs w:val="18"/>
    </w:rPr>
  </w:style>
  <w:style w:type="paragraph" w:customStyle="1" w:styleId="Default">
    <w:name w:val="Default"/>
    <w:rsid w:val="003D2540"/>
    <w:pPr>
      <w:autoSpaceDE w:val="0"/>
      <w:autoSpaceDN w:val="0"/>
      <w:adjustRightInd w:val="0"/>
      <w:spacing w:after="0"/>
    </w:pPr>
    <w:rPr>
      <w:rFonts w:ascii="Calibri" w:hAnsi="Calibri" w:cs="Calibri"/>
      <w:color w:val="000000"/>
      <w:sz w:val="24"/>
      <w:szCs w:val="24"/>
    </w:rPr>
  </w:style>
  <w:style w:type="paragraph" w:styleId="Header">
    <w:name w:val="header"/>
    <w:basedOn w:val="Normal"/>
    <w:link w:val="HeaderChar"/>
    <w:uiPriority w:val="99"/>
    <w:unhideWhenUsed/>
    <w:rsid w:val="00113B37"/>
    <w:pPr>
      <w:tabs>
        <w:tab w:val="center" w:pos="4680"/>
        <w:tab w:val="right" w:pos="9360"/>
      </w:tabs>
      <w:spacing w:after="0"/>
    </w:pPr>
  </w:style>
  <w:style w:type="character" w:customStyle="1" w:styleId="HeaderChar">
    <w:name w:val="Header Char"/>
    <w:basedOn w:val="DefaultParagraphFont"/>
    <w:link w:val="Header"/>
    <w:uiPriority w:val="99"/>
    <w:rsid w:val="00113B37"/>
  </w:style>
  <w:style w:type="paragraph" w:styleId="Footer">
    <w:name w:val="footer"/>
    <w:basedOn w:val="Normal"/>
    <w:link w:val="FooterChar"/>
    <w:uiPriority w:val="99"/>
    <w:unhideWhenUsed/>
    <w:rsid w:val="00113B37"/>
    <w:pPr>
      <w:tabs>
        <w:tab w:val="center" w:pos="4680"/>
        <w:tab w:val="right" w:pos="9360"/>
      </w:tabs>
      <w:spacing w:after="0"/>
    </w:pPr>
  </w:style>
  <w:style w:type="character" w:customStyle="1" w:styleId="FooterChar">
    <w:name w:val="Footer Char"/>
    <w:basedOn w:val="DefaultParagraphFont"/>
    <w:link w:val="Footer"/>
    <w:uiPriority w:val="99"/>
    <w:rsid w:val="00113B37"/>
  </w:style>
  <w:style w:type="paragraph" w:styleId="Revision">
    <w:name w:val="Revision"/>
    <w:hidden/>
    <w:uiPriority w:val="99"/>
    <w:semiHidden/>
    <w:rsid w:val="00FD2643"/>
    <w:pPr>
      <w:spacing w:after="0"/>
    </w:pPr>
  </w:style>
  <w:style w:type="table" w:styleId="TableGrid">
    <w:name w:val="Table Grid"/>
    <w:basedOn w:val="TableNormal"/>
    <w:uiPriority w:val="59"/>
    <w:rsid w:val="001C6500"/>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41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F6EDB"/>
    <w:pPr>
      <w:spacing w:after="0"/>
    </w:pPr>
  </w:style>
  <w:style w:type="paragraph" w:styleId="ListParagraph">
    <w:name w:val="List Paragraph"/>
    <w:basedOn w:val="Normal"/>
    <w:uiPriority w:val="34"/>
    <w:qFormat/>
    <w:rsid w:val="006238B8"/>
    <w:pPr>
      <w:ind w:left="720"/>
      <w:contextualSpacing/>
    </w:pPr>
  </w:style>
  <w:style w:type="character" w:styleId="CommentReference">
    <w:name w:val="annotation reference"/>
    <w:basedOn w:val="DefaultParagraphFont"/>
    <w:uiPriority w:val="99"/>
    <w:semiHidden/>
    <w:unhideWhenUsed/>
    <w:rsid w:val="00721666"/>
    <w:rPr>
      <w:sz w:val="18"/>
      <w:szCs w:val="18"/>
    </w:rPr>
  </w:style>
  <w:style w:type="paragraph" w:styleId="CommentText">
    <w:name w:val="annotation text"/>
    <w:basedOn w:val="Normal"/>
    <w:link w:val="CommentTextChar"/>
    <w:uiPriority w:val="99"/>
    <w:unhideWhenUsed/>
    <w:rsid w:val="00721666"/>
    <w:rPr>
      <w:sz w:val="24"/>
      <w:szCs w:val="24"/>
    </w:rPr>
  </w:style>
  <w:style w:type="character" w:customStyle="1" w:styleId="CommentTextChar">
    <w:name w:val="Comment Text Char"/>
    <w:basedOn w:val="DefaultParagraphFont"/>
    <w:link w:val="CommentText"/>
    <w:uiPriority w:val="99"/>
    <w:rsid w:val="00721666"/>
    <w:rPr>
      <w:sz w:val="24"/>
      <w:szCs w:val="24"/>
    </w:rPr>
  </w:style>
  <w:style w:type="paragraph" w:styleId="CommentSubject">
    <w:name w:val="annotation subject"/>
    <w:basedOn w:val="CommentText"/>
    <w:next w:val="CommentText"/>
    <w:link w:val="CommentSubjectChar"/>
    <w:uiPriority w:val="99"/>
    <w:semiHidden/>
    <w:unhideWhenUsed/>
    <w:rsid w:val="00721666"/>
    <w:rPr>
      <w:b/>
      <w:bCs/>
      <w:sz w:val="20"/>
      <w:szCs w:val="20"/>
    </w:rPr>
  </w:style>
  <w:style w:type="character" w:customStyle="1" w:styleId="CommentSubjectChar">
    <w:name w:val="Comment Subject Char"/>
    <w:basedOn w:val="CommentTextChar"/>
    <w:link w:val="CommentSubject"/>
    <w:uiPriority w:val="99"/>
    <w:semiHidden/>
    <w:rsid w:val="00721666"/>
    <w:rPr>
      <w:b/>
      <w:bCs/>
      <w:sz w:val="20"/>
      <w:szCs w:val="20"/>
    </w:rPr>
  </w:style>
  <w:style w:type="paragraph" w:styleId="BalloonText">
    <w:name w:val="Balloon Text"/>
    <w:basedOn w:val="Normal"/>
    <w:link w:val="BalloonTextChar"/>
    <w:uiPriority w:val="99"/>
    <w:semiHidden/>
    <w:unhideWhenUsed/>
    <w:rsid w:val="0072166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1666"/>
    <w:rPr>
      <w:rFonts w:ascii="Lucida Grande" w:hAnsi="Lucida Grande" w:cs="Lucida Grande"/>
      <w:sz w:val="18"/>
      <w:szCs w:val="18"/>
    </w:rPr>
  </w:style>
  <w:style w:type="paragraph" w:customStyle="1" w:styleId="Default">
    <w:name w:val="Default"/>
    <w:rsid w:val="003D2540"/>
    <w:pPr>
      <w:autoSpaceDE w:val="0"/>
      <w:autoSpaceDN w:val="0"/>
      <w:adjustRightInd w:val="0"/>
      <w:spacing w:after="0"/>
    </w:pPr>
    <w:rPr>
      <w:rFonts w:ascii="Calibri" w:hAnsi="Calibri" w:cs="Calibri"/>
      <w:color w:val="000000"/>
      <w:sz w:val="24"/>
      <w:szCs w:val="24"/>
    </w:rPr>
  </w:style>
  <w:style w:type="paragraph" w:styleId="Header">
    <w:name w:val="header"/>
    <w:basedOn w:val="Normal"/>
    <w:link w:val="HeaderChar"/>
    <w:uiPriority w:val="99"/>
    <w:unhideWhenUsed/>
    <w:rsid w:val="00113B37"/>
    <w:pPr>
      <w:tabs>
        <w:tab w:val="center" w:pos="4680"/>
        <w:tab w:val="right" w:pos="9360"/>
      </w:tabs>
      <w:spacing w:after="0"/>
    </w:pPr>
  </w:style>
  <w:style w:type="character" w:customStyle="1" w:styleId="HeaderChar">
    <w:name w:val="Header Char"/>
    <w:basedOn w:val="DefaultParagraphFont"/>
    <w:link w:val="Header"/>
    <w:uiPriority w:val="99"/>
    <w:rsid w:val="00113B37"/>
  </w:style>
  <w:style w:type="paragraph" w:styleId="Footer">
    <w:name w:val="footer"/>
    <w:basedOn w:val="Normal"/>
    <w:link w:val="FooterChar"/>
    <w:uiPriority w:val="99"/>
    <w:unhideWhenUsed/>
    <w:rsid w:val="00113B37"/>
    <w:pPr>
      <w:tabs>
        <w:tab w:val="center" w:pos="4680"/>
        <w:tab w:val="right" w:pos="9360"/>
      </w:tabs>
      <w:spacing w:after="0"/>
    </w:pPr>
  </w:style>
  <w:style w:type="character" w:customStyle="1" w:styleId="FooterChar">
    <w:name w:val="Footer Char"/>
    <w:basedOn w:val="DefaultParagraphFont"/>
    <w:link w:val="Footer"/>
    <w:uiPriority w:val="99"/>
    <w:rsid w:val="00113B37"/>
  </w:style>
  <w:style w:type="paragraph" w:styleId="Revision">
    <w:name w:val="Revision"/>
    <w:hidden/>
    <w:uiPriority w:val="99"/>
    <w:semiHidden/>
    <w:rsid w:val="00FD2643"/>
    <w:pPr>
      <w:spacing w:after="0"/>
    </w:pPr>
  </w:style>
  <w:style w:type="table" w:styleId="TableGrid">
    <w:name w:val="Table Grid"/>
    <w:basedOn w:val="TableNormal"/>
    <w:uiPriority w:val="59"/>
    <w:rsid w:val="001C6500"/>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7767267">
      <w:bodyDiv w:val="1"/>
      <w:marLeft w:val="0"/>
      <w:marRight w:val="0"/>
      <w:marTop w:val="0"/>
      <w:marBottom w:val="0"/>
      <w:divBdr>
        <w:top w:val="none" w:sz="0" w:space="0" w:color="auto"/>
        <w:left w:val="none" w:sz="0" w:space="0" w:color="auto"/>
        <w:bottom w:val="none" w:sz="0" w:space="0" w:color="auto"/>
        <w:right w:val="none" w:sz="0" w:space="0" w:color="auto"/>
      </w:divBdr>
    </w:div>
    <w:div w:id="1591812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E25FB8-D1BB-3943-80A9-FAD272CAA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18</Pages>
  <Words>4883</Words>
  <Characters>27835</Characters>
  <Application>Microsoft Macintosh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32653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Shaun Haskins</dc:creator>
  <cp:lastModifiedBy>randy</cp:lastModifiedBy>
  <cp:revision>6</cp:revision>
  <cp:lastPrinted>2015-01-16T23:58:00Z</cp:lastPrinted>
  <dcterms:created xsi:type="dcterms:W3CDTF">2015-02-04T22:25:00Z</dcterms:created>
  <dcterms:modified xsi:type="dcterms:W3CDTF">2015-02-05T16:50:00Z</dcterms:modified>
</cp:coreProperties>
</file>