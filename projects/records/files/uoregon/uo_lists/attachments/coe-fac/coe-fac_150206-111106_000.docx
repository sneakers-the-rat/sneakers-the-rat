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9746B" w14:textId="4CA9938C" w:rsidR="001D3537" w:rsidRPr="001D3537" w:rsidRDefault="001D3537" w:rsidP="006150E4">
      <w:pPr>
        <w:spacing w:after="0"/>
        <w:jc w:val="center"/>
        <w:rPr>
          <w:rFonts w:ascii="Times New Roman" w:hAnsi="Times New Roman" w:cs="Times New Roman"/>
          <w:b/>
          <w:smallCaps/>
          <w:sz w:val="24"/>
          <w:szCs w:val="24"/>
        </w:rPr>
      </w:pPr>
      <w:r w:rsidRPr="001D3537">
        <w:rPr>
          <w:rFonts w:ascii="Times New Roman" w:hAnsi="Times New Roman" w:cs="Times New Roman"/>
          <w:b/>
          <w:smallCaps/>
          <w:sz w:val="24"/>
          <w:szCs w:val="24"/>
        </w:rPr>
        <w:t>Non-Tenure Track Faculty (NTTF) Policy</w:t>
      </w:r>
      <w:r w:rsidR="00BE432D">
        <w:rPr>
          <w:rFonts w:ascii="Times New Roman" w:hAnsi="Times New Roman" w:cs="Times New Roman"/>
          <w:b/>
          <w:smallCaps/>
          <w:sz w:val="24"/>
          <w:szCs w:val="24"/>
        </w:rPr>
        <w:t xml:space="preserve"> for Promotion and Review</w:t>
      </w:r>
    </w:p>
    <w:p w14:paraId="3BF40789" w14:textId="77777777" w:rsidR="001D3537" w:rsidRDefault="001D3537" w:rsidP="006150E4">
      <w:pPr>
        <w:spacing w:after="0"/>
        <w:jc w:val="center"/>
        <w:rPr>
          <w:rFonts w:ascii="Times New Roman" w:hAnsi="Times New Roman" w:cs="Times New Roman"/>
          <w:b/>
          <w:smallCaps/>
          <w:sz w:val="24"/>
          <w:szCs w:val="24"/>
        </w:rPr>
      </w:pPr>
      <w:r w:rsidRPr="001D3537">
        <w:rPr>
          <w:rFonts w:ascii="Times New Roman" w:hAnsi="Times New Roman" w:cs="Times New Roman"/>
          <w:b/>
          <w:smallCaps/>
          <w:sz w:val="24"/>
          <w:szCs w:val="24"/>
        </w:rPr>
        <w:t>at the University of Oregon, College of Education</w:t>
      </w:r>
    </w:p>
    <w:p w14:paraId="3206A98A" w14:textId="62087873" w:rsidR="006150E4" w:rsidRPr="001D3537" w:rsidRDefault="006150E4" w:rsidP="00140CFE">
      <w:pPr>
        <w:jc w:val="center"/>
        <w:rPr>
          <w:rFonts w:ascii="Times New Roman" w:hAnsi="Times New Roman" w:cs="Times New Roman"/>
          <w:b/>
          <w:smallCaps/>
          <w:sz w:val="24"/>
          <w:szCs w:val="24"/>
        </w:rPr>
      </w:pPr>
      <w:r>
        <w:rPr>
          <w:rFonts w:ascii="Times New Roman" w:hAnsi="Times New Roman" w:cs="Times New Roman"/>
          <w:b/>
          <w:smallCaps/>
          <w:sz w:val="24"/>
          <w:szCs w:val="24"/>
        </w:rPr>
        <w:t xml:space="preserve">Revised </w:t>
      </w:r>
      <w:r w:rsidR="004E03D1">
        <w:rPr>
          <w:rFonts w:ascii="Times New Roman" w:hAnsi="Times New Roman" w:cs="Times New Roman"/>
          <w:b/>
          <w:smallCaps/>
          <w:sz w:val="24"/>
          <w:szCs w:val="24"/>
        </w:rPr>
        <w:t>2/0</w:t>
      </w:r>
      <w:r w:rsidR="004710A0">
        <w:rPr>
          <w:rFonts w:ascii="Times New Roman" w:hAnsi="Times New Roman" w:cs="Times New Roman"/>
          <w:b/>
          <w:smallCaps/>
          <w:sz w:val="24"/>
          <w:szCs w:val="24"/>
        </w:rPr>
        <w:t>2</w:t>
      </w:r>
      <w:r w:rsidR="002D68B5">
        <w:rPr>
          <w:rFonts w:ascii="Times New Roman" w:hAnsi="Times New Roman" w:cs="Times New Roman"/>
          <w:b/>
          <w:smallCaps/>
          <w:sz w:val="24"/>
          <w:szCs w:val="24"/>
        </w:rPr>
        <w:t>/12015</w:t>
      </w:r>
    </w:p>
    <w:p w14:paraId="5E32BC91" w14:textId="00E398BA" w:rsidR="001D3537" w:rsidRPr="001D3537" w:rsidRDefault="001D3537" w:rsidP="00D37F50">
      <w:pPr>
        <w:suppressAutoHyphens/>
        <w:ind w:left="90"/>
        <w:rPr>
          <w:rFonts w:ascii="Times New Roman" w:hAnsi="Times New Roman" w:cs="Times New Roman"/>
          <w:sz w:val="24"/>
          <w:szCs w:val="24"/>
        </w:rPr>
      </w:pPr>
      <w:r w:rsidRPr="00D37F50">
        <w:rPr>
          <w:rFonts w:ascii="Times New Roman" w:hAnsi="Times New Roman" w:cs="Times New Roman"/>
          <w:sz w:val="24"/>
          <w:szCs w:val="24"/>
        </w:rPr>
        <w:t xml:space="preserve">The purpose of this document is </w:t>
      </w:r>
      <w:r w:rsidR="00A87777">
        <w:rPr>
          <w:rFonts w:ascii="Times New Roman" w:hAnsi="Times New Roman" w:cs="Times New Roman"/>
          <w:sz w:val="24"/>
          <w:szCs w:val="24"/>
        </w:rPr>
        <w:t xml:space="preserve">to provide the policies </w:t>
      </w:r>
      <w:r w:rsidRPr="00D37F50">
        <w:rPr>
          <w:rFonts w:ascii="Times New Roman" w:hAnsi="Times New Roman" w:cs="Times New Roman"/>
          <w:sz w:val="24"/>
          <w:szCs w:val="24"/>
        </w:rPr>
        <w:t>that define and affect the appointment</w:t>
      </w:r>
      <w:r w:rsidR="00164908" w:rsidRPr="00D37F50">
        <w:rPr>
          <w:rFonts w:ascii="Times New Roman" w:hAnsi="Times New Roman" w:cs="Times New Roman"/>
          <w:sz w:val="24"/>
          <w:szCs w:val="24"/>
        </w:rPr>
        <w:t>,</w:t>
      </w:r>
      <w:r w:rsidR="00F503D8" w:rsidRPr="00D37F50">
        <w:rPr>
          <w:rFonts w:ascii="Times New Roman" w:hAnsi="Times New Roman" w:cs="Times New Roman"/>
          <w:sz w:val="24"/>
          <w:szCs w:val="24"/>
        </w:rPr>
        <w:t xml:space="preserve"> </w:t>
      </w:r>
      <w:r w:rsidR="00AF4C27">
        <w:rPr>
          <w:rFonts w:ascii="Times New Roman" w:hAnsi="Times New Roman" w:cs="Times New Roman"/>
          <w:sz w:val="24"/>
          <w:szCs w:val="24"/>
        </w:rPr>
        <w:t xml:space="preserve">promotion </w:t>
      </w:r>
      <w:r w:rsidR="00F503D8" w:rsidRPr="00D37F50">
        <w:rPr>
          <w:rFonts w:ascii="Times New Roman" w:hAnsi="Times New Roman" w:cs="Times New Roman"/>
          <w:sz w:val="24"/>
          <w:szCs w:val="24"/>
        </w:rPr>
        <w:t>and</w:t>
      </w:r>
      <w:r w:rsidR="00164908" w:rsidRPr="00D37F50">
        <w:rPr>
          <w:rFonts w:ascii="Times New Roman" w:hAnsi="Times New Roman" w:cs="Times New Roman"/>
          <w:sz w:val="24"/>
          <w:szCs w:val="24"/>
        </w:rPr>
        <w:t xml:space="preserve"> review</w:t>
      </w:r>
      <w:r w:rsidRPr="00D37F50">
        <w:rPr>
          <w:rFonts w:ascii="Times New Roman" w:hAnsi="Times New Roman" w:cs="Times New Roman"/>
          <w:sz w:val="24"/>
          <w:szCs w:val="24"/>
        </w:rPr>
        <w:t xml:space="preserve"> </w:t>
      </w:r>
      <w:r w:rsidR="00F503D8" w:rsidRPr="00D37F50">
        <w:rPr>
          <w:rFonts w:ascii="Times New Roman" w:hAnsi="Times New Roman" w:cs="Times New Roman"/>
          <w:sz w:val="24"/>
          <w:szCs w:val="24"/>
        </w:rPr>
        <w:t xml:space="preserve">for all </w:t>
      </w:r>
      <w:r w:rsidRPr="00D37F50">
        <w:rPr>
          <w:rFonts w:ascii="Times New Roman" w:hAnsi="Times New Roman" w:cs="Times New Roman"/>
          <w:sz w:val="24"/>
          <w:szCs w:val="24"/>
        </w:rPr>
        <w:t xml:space="preserve">non-tenure track faculty (NTTF) in the College of Education (COE) at the University </w:t>
      </w:r>
      <w:r w:rsidR="00FF12E1">
        <w:rPr>
          <w:rFonts w:ascii="Times New Roman" w:hAnsi="Times New Roman" w:cs="Times New Roman"/>
          <w:sz w:val="24"/>
          <w:szCs w:val="24"/>
        </w:rPr>
        <w:t>o</w:t>
      </w:r>
      <w:r w:rsidR="00FF12E1" w:rsidRPr="00D37F50">
        <w:rPr>
          <w:rFonts w:ascii="Times New Roman" w:hAnsi="Times New Roman" w:cs="Times New Roman"/>
          <w:sz w:val="24"/>
          <w:szCs w:val="24"/>
        </w:rPr>
        <w:t xml:space="preserve">f </w:t>
      </w:r>
      <w:r w:rsidRPr="00D37F50">
        <w:rPr>
          <w:rFonts w:ascii="Times New Roman" w:hAnsi="Times New Roman" w:cs="Times New Roman"/>
          <w:sz w:val="24"/>
          <w:szCs w:val="24"/>
        </w:rPr>
        <w:t>Oregon</w:t>
      </w:r>
      <w:r w:rsidR="00246A78" w:rsidRPr="00D37F50">
        <w:rPr>
          <w:rFonts w:ascii="Times New Roman" w:hAnsi="Times New Roman" w:cs="Times New Roman"/>
          <w:sz w:val="24"/>
          <w:szCs w:val="24"/>
        </w:rPr>
        <w:t>.</w:t>
      </w:r>
      <w:r w:rsidR="00D37F50">
        <w:rPr>
          <w:rFonts w:ascii="Times New Roman" w:hAnsi="Times New Roman" w:cs="Times New Roman"/>
          <w:sz w:val="24"/>
          <w:szCs w:val="24"/>
        </w:rPr>
        <w:t xml:space="preserve"> </w:t>
      </w:r>
      <w:r w:rsidRPr="00D37F50">
        <w:rPr>
          <w:rFonts w:ascii="Times New Roman" w:hAnsi="Times New Roman" w:cs="Times New Roman"/>
          <w:sz w:val="24"/>
          <w:szCs w:val="24"/>
        </w:rPr>
        <w:t xml:space="preserve">This revision incorporates other policy and procedural changes and clarifications at both the university and college levels pertaining to NTTF faculty. Thus, this revision eliminates sections of the originally adopted policy and refers to those new policies and procedures </w:t>
      </w:r>
      <w:r w:rsidR="005E4E69">
        <w:rPr>
          <w:rFonts w:ascii="Times New Roman" w:hAnsi="Times New Roman" w:cs="Times New Roman"/>
          <w:sz w:val="24"/>
          <w:szCs w:val="24"/>
        </w:rPr>
        <w:t>where</w:t>
      </w:r>
      <w:r w:rsidRPr="00D37F50">
        <w:rPr>
          <w:rFonts w:ascii="Times New Roman" w:hAnsi="Times New Roman" w:cs="Times New Roman"/>
          <w:sz w:val="24"/>
          <w:szCs w:val="24"/>
        </w:rPr>
        <w:t xml:space="preserve"> appr</w:t>
      </w:r>
      <w:r w:rsidR="005677A9">
        <w:rPr>
          <w:rFonts w:ascii="Times New Roman" w:hAnsi="Times New Roman" w:cs="Times New Roman"/>
          <w:sz w:val="24"/>
          <w:szCs w:val="24"/>
        </w:rPr>
        <w:t>o</w:t>
      </w:r>
      <w:r w:rsidRPr="00D37F50">
        <w:rPr>
          <w:rFonts w:ascii="Times New Roman" w:hAnsi="Times New Roman" w:cs="Times New Roman"/>
          <w:sz w:val="24"/>
          <w:szCs w:val="24"/>
        </w:rPr>
        <w:t xml:space="preserve">priate. </w:t>
      </w:r>
      <w:r w:rsidR="00C613A3">
        <w:rPr>
          <w:rFonts w:ascii="Times New Roman" w:hAnsi="Times New Roman" w:cs="Times New Roman"/>
          <w:sz w:val="24"/>
          <w:szCs w:val="24"/>
        </w:rPr>
        <w:t xml:space="preserve">  </w:t>
      </w:r>
    </w:p>
    <w:p w14:paraId="03B7F87B" w14:textId="4770F351" w:rsidR="00376301" w:rsidRPr="00A52832" w:rsidRDefault="009335A3" w:rsidP="009335A3">
      <w:pPr>
        <w:rPr>
          <w:rFonts w:ascii="Times New Roman" w:hAnsi="Times New Roman" w:cs="Times New Roman"/>
          <w:b/>
          <w:sz w:val="24"/>
          <w:szCs w:val="24"/>
        </w:rPr>
      </w:pPr>
      <w:r w:rsidRPr="00A52832">
        <w:rPr>
          <w:rFonts w:ascii="Times New Roman" w:hAnsi="Times New Roman" w:cs="Times New Roman"/>
          <w:b/>
          <w:sz w:val="24"/>
          <w:szCs w:val="24"/>
        </w:rPr>
        <w:t>Definitions</w:t>
      </w:r>
    </w:p>
    <w:p w14:paraId="04591CB7" w14:textId="1ED91CDF" w:rsidR="00F503D8" w:rsidRPr="00D37F50" w:rsidRDefault="00F503D8" w:rsidP="009C19A7">
      <w:pPr>
        <w:pStyle w:val="ListParagraph"/>
        <w:numPr>
          <w:ilvl w:val="0"/>
          <w:numId w:val="5"/>
        </w:numPr>
        <w:spacing w:after="0"/>
      </w:pPr>
      <w:r>
        <w:rPr>
          <w:rFonts w:ascii="Times New Roman" w:hAnsi="Times New Roman" w:cs="Times New Roman"/>
          <w:sz w:val="24"/>
          <w:szCs w:val="24"/>
        </w:rPr>
        <w:t xml:space="preserve">UNIT: </w:t>
      </w:r>
      <w:r w:rsidR="0066081B">
        <w:rPr>
          <w:rFonts w:ascii="Times New Roman" w:hAnsi="Times New Roman" w:cs="Times New Roman"/>
          <w:sz w:val="24"/>
          <w:szCs w:val="24"/>
        </w:rPr>
        <w:t>Any</w:t>
      </w:r>
      <w:r w:rsidRPr="008F2BD0">
        <w:rPr>
          <w:rFonts w:ascii="Times New Roman" w:hAnsi="Times New Roman" w:cs="Times New Roman"/>
          <w:sz w:val="24"/>
          <w:szCs w:val="24"/>
        </w:rPr>
        <w:t xml:space="preserve"> research or outreach </w:t>
      </w:r>
      <w:r w:rsidR="0066081B">
        <w:rPr>
          <w:rFonts w:ascii="Times New Roman" w:hAnsi="Times New Roman" w:cs="Times New Roman"/>
          <w:sz w:val="24"/>
          <w:szCs w:val="24"/>
        </w:rPr>
        <w:t>unit</w:t>
      </w:r>
      <w:r w:rsidRPr="008F2BD0">
        <w:rPr>
          <w:rFonts w:ascii="Times New Roman" w:hAnsi="Times New Roman" w:cs="Times New Roman"/>
          <w:sz w:val="24"/>
          <w:szCs w:val="24"/>
        </w:rPr>
        <w:t xml:space="preserve"> </w:t>
      </w:r>
      <w:r>
        <w:rPr>
          <w:rFonts w:ascii="Times New Roman" w:hAnsi="Times New Roman" w:cs="Times New Roman"/>
          <w:sz w:val="24"/>
          <w:szCs w:val="24"/>
        </w:rPr>
        <w:t>within the College of Education</w:t>
      </w:r>
      <w:r w:rsidR="00225070">
        <w:rPr>
          <w:rFonts w:ascii="Times New Roman" w:hAnsi="Times New Roman" w:cs="Times New Roman"/>
          <w:sz w:val="24"/>
          <w:szCs w:val="24"/>
        </w:rPr>
        <w:t>.</w:t>
      </w:r>
    </w:p>
    <w:p w14:paraId="2CAD7CF8" w14:textId="29BC8EC2" w:rsidR="004D4DEB" w:rsidRPr="00376301" w:rsidRDefault="004D4DEB" w:rsidP="009C19A7">
      <w:pPr>
        <w:pStyle w:val="ListParagraph"/>
        <w:numPr>
          <w:ilvl w:val="0"/>
          <w:numId w:val="5"/>
        </w:numPr>
        <w:spacing w:after="0"/>
      </w:pPr>
      <w:r>
        <w:rPr>
          <w:rFonts w:ascii="Times New Roman" w:hAnsi="Times New Roman" w:cs="Times New Roman"/>
          <w:sz w:val="24"/>
          <w:szCs w:val="24"/>
        </w:rPr>
        <w:t>NON-TENURE TRACK FACULTY (NTTF): described faculty member is</w:t>
      </w:r>
      <w:r w:rsidRPr="00376301">
        <w:rPr>
          <w:rFonts w:ascii="Times New Roman" w:hAnsi="Times New Roman" w:cs="Times New Roman"/>
          <w:sz w:val="24"/>
          <w:szCs w:val="24"/>
        </w:rPr>
        <w:t xml:space="preserve"> not eligible for consideration or conferral of permanent tenure. Non-tenure track faculty may receive a subsequent contract or appointment, which is distinguished from reappointment of a probationary tenure-track faculty member.</w:t>
      </w:r>
      <w:r w:rsidR="0066081B">
        <w:rPr>
          <w:rFonts w:ascii="Times New Roman" w:hAnsi="Times New Roman" w:cs="Times New Roman"/>
          <w:sz w:val="24"/>
          <w:szCs w:val="24"/>
        </w:rPr>
        <w:t xml:space="preserve"> This includes </w:t>
      </w:r>
      <w:r w:rsidR="00027C47">
        <w:rPr>
          <w:rFonts w:ascii="Times New Roman" w:hAnsi="Times New Roman" w:cs="Times New Roman"/>
          <w:sz w:val="24"/>
          <w:szCs w:val="24"/>
        </w:rPr>
        <w:t>the following subsets</w:t>
      </w:r>
      <w:r>
        <w:rPr>
          <w:rFonts w:ascii="Times New Roman" w:hAnsi="Times New Roman" w:cs="Times New Roman"/>
          <w:sz w:val="24"/>
          <w:szCs w:val="24"/>
        </w:rPr>
        <w:t xml:space="preserve">: </w:t>
      </w:r>
    </w:p>
    <w:p w14:paraId="16A00B11" w14:textId="77777777" w:rsidR="004D4DEB" w:rsidRPr="00376301" w:rsidRDefault="004D4DEB" w:rsidP="009C19A7">
      <w:pPr>
        <w:pStyle w:val="ListParagraph"/>
        <w:numPr>
          <w:ilvl w:val="1"/>
          <w:numId w:val="16"/>
        </w:numPr>
        <w:spacing w:after="0"/>
      </w:pPr>
      <w:r w:rsidRPr="00027C47">
        <w:rPr>
          <w:rFonts w:ascii="Times New Roman" w:hAnsi="Times New Roman" w:cs="Times New Roman"/>
          <w:sz w:val="24"/>
          <w:szCs w:val="24"/>
        </w:rPr>
        <w:t>CAREER NON-TENURE TRACK FACULTY (C-NTTF): describes a faculty member who has been hired into the following classifications: clinical professor or professor of practice; instructor; lecturer; research assistant, research associate; or research professor. Career NTTFs do not include adjuncts.</w:t>
      </w:r>
    </w:p>
    <w:p w14:paraId="14D53DE8" w14:textId="7E095C9C" w:rsidR="004D4DEB" w:rsidRPr="00027C47" w:rsidRDefault="004D4DEB" w:rsidP="009C19A7">
      <w:pPr>
        <w:pStyle w:val="ListParagraph"/>
        <w:numPr>
          <w:ilvl w:val="1"/>
          <w:numId w:val="16"/>
        </w:numPr>
        <w:spacing w:after="0"/>
        <w:rPr>
          <w:rFonts w:ascii="Times New Roman" w:hAnsi="Times New Roman" w:cs="Times New Roman"/>
          <w:sz w:val="24"/>
          <w:szCs w:val="24"/>
        </w:rPr>
      </w:pPr>
      <w:r w:rsidRPr="00027C47">
        <w:rPr>
          <w:rFonts w:ascii="Times New Roman" w:eastAsia="Times New Roman" w:hAnsi="Times New Roman" w:cs="Times New Roman"/>
          <w:sz w:val="24"/>
          <w:szCs w:val="24"/>
        </w:rPr>
        <w:t xml:space="preserve">NTTF ADJUNCT: A non-tenure track paid temporary appointment that is intermittent </w:t>
      </w:r>
      <w:r w:rsidR="00AC1A2F" w:rsidRPr="00027C47">
        <w:rPr>
          <w:rFonts w:ascii="Times New Roman" w:eastAsia="Times New Roman" w:hAnsi="Times New Roman" w:cs="Times New Roman"/>
          <w:sz w:val="24"/>
          <w:szCs w:val="24"/>
        </w:rPr>
        <w:t xml:space="preserve">(i.e. less frequent than annually) </w:t>
      </w:r>
      <w:r w:rsidRPr="00027C47">
        <w:rPr>
          <w:rFonts w:ascii="Times New Roman" w:eastAsia="Times New Roman" w:hAnsi="Times New Roman" w:cs="Times New Roman"/>
          <w:sz w:val="24"/>
          <w:szCs w:val="24"/>
        </w:rPr>
        <w:t>or of limited duration</w:t>
      </w:r>
      <w:r w:rsidR="00AC1A2F" w:rsidRPr="00027C47">
        <w:rPr>
          <w:rFonts w:ascii="Times New Roman" w:eastAsia="Times New Roman" w:hAnsi="Times New Roman" w:cs="Times New Roman"/>
          <w:sz w:val="24"/>
          <w:szCs w:val="24"/>
        </w:rPr>
        <w:t xml:space="preserve"> (i.e. less than 36 months)</w:t>
      </w:r>
      <w:r w:rsidR="00246A78" w:rsidRPr="00027C47">
        <w:rPr>
          <w:rFonts w:ascii="Times New Roman" w:hAnsi="Times New Roman" w:cs="Times New Roman"/>
          <w:sz w:val="24"/>
          <w:szCs w:val="24"/>
        </w:rPr>
        <w:t xml:space="preserve">. </w:t>
      </w:r>
      <w:r w:rsidRPr="00027C47">
        <w:rPr>
          <w:rFonts w:ascii="Times New Roman" w:hAnsi="Times New Roman" w:cs="Times New Roman"/>
          <w:sz w:val="24"/>
          <w:szCs w:val="24"/>
        </w:rPr>
        <w:t>A position in the Adjunct classification is not expected to</w:t>
      </w:r>
      <w:r w:rsidR="009D5CCE" w:rsidRPr="00027C47">
        <w:rPr>
          <w:rFonts w:ascii="Times New Roman" w:hAnsi="Times New Roman" w:cs="Times New Roman"/>
          <w:sz w:val="24"/>
          <w:szCs w:val="24"/>
        </w:rPr>
        <w:t xml:space="preserve"> be employed for</w:t>
      </w:r>
      <w:r w:rsidRPr="00027C47">
        <w:rPr>
          <w:rFonts w:ascii="Times New Roman" w:hAnsi="Times New Roman" w:cs="Times New Roman"/>
          <w:sz w:val="24"/>
          <w:szCs w:val="24"/>
        </w:rPr>
        <w:t xml:space="preserve"> more than three years. However, adjunct positions may </w:t>
      </w:r>
      <w:r w:rsidR="001670D1" w:rsidRPr="00027C47">
        <w:rPr>
          <w:rFonts w:ascii="Times New Roman" w:hAnsi="Times New Roman" w:cs="Times New Roman"/>
          <w:sz w:val="24"/>
          <w:szCs w:val="24"/>
        </w:rPr>
        <w:t xml:space="preserve">be renewed </w:t>
      </w:r>
      <w:r w:rsidR="00615C1A" w:rsidRPr="00027C47">
        <w:rPr>
          <w:rFonts w:ascii="Times New Roman" w:hAnsi="Times New Roman" w:cs="Times New Roman"/>
          <w:sz w:val="24"/>
          <w:szCs w:val="24"/>
        </w:rPr>
        <w:t xml:space="preserve">based on approval by </w:t>
      </w:r>
      <w:r w:rsidR="005D7292" w:rsidRPr="00027C47">
        <w:rPr>
          <w:rFonts w:ascii="Times New Roman" w:hAnsi="Times New Roman" w:cs="Times New Roman"/>
          <w:sz w:val="24"/>
          <w:szCs w:val="24"/>
        </w:rPr>
        <w:t xml:space="preserve">the Senior </w:t>
      </w:r>
      <w:proofErr w:type="gramStart"/>
      <w:r w:rsidR="005D7292" w:rsidRPr="00027C47">
        <w:rPr>
          <w:rFonts w:ascii="Times New Roman" w:hAnsi="Times New Roman" w:cs="Times New Roman"/>
          <w:sz w:val="24"/>
          <w:szCs w:val="24"/>
        </w:rPr>
        <w:t>Vice</w:t>
      </w:r>
      <w:proofErr w:type="gramEnd"/>
      <w:r w:rsidR="005D7292" w:rsidRPr="00027C47">
        <w:rPr>
          <w:rFonts w:ascii="Times New Roman" w:hAnsi="Times New Roman" w:cs="Times New Roman"/>
          <w:sz w:val="24"/>
          <w:szCs w:val="24"/>
        </w:rPr>
        <w:t xml:space="preserve"> Provost</w:t>
      </w:r>
      <w:r w:rsidR="00615C1A" w:rsidRPr="00027C47">
        <w:rPr>
          <w:rFonts w:ascii="Times New Roman" w:hAnsi="Times New Roman" w:cs="Times New Roman"/>
          <w:sz w:val="24"/>
          <w:szCs w:val="24"/>
        </w:rPr>
        <w:t xml:space="preserve"> </w:t>
      </w:r>
      <w:r w:rsidR="001670D1" w:rsidRPr="00027C47">
        <w:rPr>
          <w:rFonts w:ascii="Times New Roman" w:hAnsi="Times New Roman" w:cs="Times New Roman"/>
          <w:sz w:val="24"/>
          <w:szCs w:val="24"/>
        </w:rPr>
        <w:t xml:space="preserve">to extend </w:t>
      </w:r>
      <w:r w:rsidRPr="00027C47">
        <w:rPr>
          <w:rFonts w:ascii="Times New Roman" w:hAnsi="Times New Roman" w:cs="Times New Roman"/>
          <w:sz w:val="24"/>
          <w:szCs w:val="24"/>
        </w:rPr>
        <w:t>beyond three years, or a position may be filled by adjuncts on an ongoing basis, if appropriate for legitimate pedagogical or programmatic reasons</w:t>
      </w:r>
      <w:r w:rsidR="00AC1A2F" w:rsidRPr="00027C47">
        <w:rPr>
          <w:rFonts w:ascii="Times New Roman" w:hAnsi="Times New Roman" w:cs="Times New Roman"/>
          <w:sz w:val="24"/>
          <w:szCs w:val="24"/>
        </w:rPr>
        <w:t>.</w:t>
      </w:r>
    </w:p>
    <w:p w14:paraId="53B49FA2" w14:textId="77777777" w:rsidR="004D4DEB" w:rsidRPr="00027C47" w:rsidRDefault="004D4DEB" w:rsidP="009C19A7">
      <w:pPr>
        <w:pStyle w:val="ListParagraph"/>
        <w:numPr>
          <w:ilvl w:val="1"/>
          <w:numId w:val="16"/>
        </w:numPr>
        <w:spacing w:after="0"/>
        <w:rPr>
          <w:rFonts w:ascii="Times New Roman" w:eastAsia="Times New Roman" w:hAnsi="Times New Roman" w:cs="Times New Roman"/>
          <w:sz w:val="24"/>
          <w:szCs w:val="24"/>
        </w:rPr>
      </w:pPr>
      <w:r w:rsidRPr="00027C47">
        <w:rPr>
          <w:rFonts w:ascii="Times New Roman" w:eastAsia="Times New Roman" w:hAnsi="Times New Roman" w:cs="Times New Roman"/>
          <w:sz w:val="24"/>
          <w:szCs w:val="24"/>
        </w:rPr>
        <w:t>POSTDOCTORAL SCHOLAR: A non-tenure track paid research appointment that is of limited duration for individuals who have earned a doctoral degree. The postdoctoral scholar is paid by the University from university-controlled funds, such as federal grants. The compensation must be taxable as income for federal income tax purposes.</w:t>
      </w:r>
    </w:p>
    <w:p w14:paraId="2B4A5836" w14:textId="2B678E9C" w:rsidR="00F8391C" w:rsidRDefault="00F8391C" w:rsidP="009C19A7">
      <w:pPr>
        <w:pStyle w:val="ListParagraph"/>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The following C-NTTF classifications exists:</w:t>
      </w:r>
    </w:p>
    <w:p w14:paraId="70F19DAA" w14:textId="6A83F570" w:rsidR="00615C1A" w:rsidRDefault="004D4DEB" w:rsidP="009C19A7">
      <w:pPr>
        <w:pStyle w:val="ListParagraph"/>
        <w:numPr>
          <w:ilvl w:val="1"/>
          <w:numId w:val="17"/>
        </w:numPr>
        <w:spacing w:after="0"/>
        <w:rPr>
          <w:rFonts w:ascii="Times New Roman" w:eastAsia="Times New Roman" w:hAnsi="Times New Roman" w:cs="Times New Roman"/>
          <w:sz w:val="24"/>
          <w:szCs w:val="24"/>
        </w:rPr>
      </w:pPr>
      <w:r w:rsidRPr="00873B84">
        <w:rPr>
          <w:rFonts w:ascii="Times New Roman" w:eastAsia="Times New Roman" w:hAnsi="Times New Roman" w:cs="Times New Roman"/>
          <w:sz w:val="24"/>
          <w:szCs w:val="24"/>
        </w:rPr>
        <w:t>CLINICAL PR</w:t>
      </w:r>
      <w:r>
        <w:rPr>
          <w:rFonts w:ascii="Times New Roman" w:eastAsia="Times New Roman" w:hAnsi="Times New Roman" w:cs="Times New Roman"/>
          <w:sz w:val="24"/>
          <w:szCs w:val="24"/>
        </w:rPr>
        <w:t>OFESSOR</w:t>
      </w:r>
      <w:r w:rsidR="006608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15C1A" w:rsidRPr="00873B84">
        <w:rPr>
          <w:rFonts w:ascii="Times New Roman" w:eastAsia="Times New Roman" w:hAnsi="Times New Roman" w:cs="Times New Roman"/>
          <w:sz w:val="24"/>
          <w:szCs w:val="24"/>
        </w:rPr>
        <w:t xml:space="preserve">A non-tenure track paid appointment for individuals with primary duties in the area of clinical instruction. </w:t>
      </w:r>
      <w:r w:rsidR="00202590">
        <w:rPr>
          <w:rFonts w:ascii="Times New Roman" w:hAnsi="Times New Roman" w:cs="Times New Roman"/>
          <w:sz w:val="24"/>
          <w:szCs w:val="24"/>
        </w:rPr>
        <w:t>This can be to</w:t>
      </w:r>
      <w:r w:rsidR="00225070" w:rsidRPr="008F720E">
        <w:rPr>
          <w:rFonts w:ascii="Times New Roman" w:hAnsi="Times New Roman" w:cs="Times New Roman"/>
          <w:sz w:val="24"/>
          <w:szCs w:val="24"/>
        </w:rPr>
        <w:t xml:space="preserve"> studen</w:t>
      </w:r>
      <w:r w:rsidR="00202590">
        <w:rPr>
          <w:rFonts w:ascii="Times New Roman" w:hAnsi="Times New Roman" w:cs="Times New Roman"/>
          <w:sz w:val="24"/>
          <w:szCs w:val="24"/>
        </w:rPr>
        <w:t xml:space="preserve">ts or to the supervisors of </w:t>
      </w:r>
      <w:r w:rsidR="00225070" w:rsidRPr="008F720E">
        <w:rPr>
          <w:rFonts w:ascii="Times New Roman" w:hAnsi="Times New Roman" w:cs="Times New Roman"/>
          <w:sz w:val="24"/>
          <w:szCs w:val="24"/>
        </w:rPr>
        <w:t xml:space="preserve">students. The focus of </w:t>
      </w:r>
      <w:r w:rsidR="00225070">
        <w:rPr>
          <w:rFonts w:ascii="Times New Roman" w:hAnsi="Times New Roman" w:cs="Times New Roman"/>
          <w:sz w:val="24"/>
          <w:szCs w:val="24"/>
        </w:rPr>
        <w:t>t</w:t>
      </w:r>
      <w:r w:rsidR="00225070" w:rsidRPr="008F720E">
        <w:rPr>
          <w:rFonts w:ascii="Times New Roman" w:hAnsi="Times New Roman" w:cs="Times New Roman"/>
          <w:sz w:val="24"/>
          <w:szCs w:val="24"/>
        </w:rPr>
        <w:t>heir work is on the practice of a profession.</w:t>
      </w:r>
      <w:r w:rsidR="00225070">
        <w:rPr>
          <w:rFonts w:ascii="Times New Roman" w:hAnsi="Times New Roman" w:cs="Times New Roman"/>
          <w:sz w:val="24"/>
          <w:szCs w:val="24"/>
        </w:rPr>
        <w:t xml:space="preserve"> </w:t>
      </w:r>
      <w:r w:rsidR="00615C1A" w:rsidRPr="00873B84">
        <w:rPr>
          <w:rFonts w:ascii="Times New Roman" w:eastAsia="Times New Roman" w:hAnsi="Times New Roman" w:cs="Times New Roman"/>
          <w:sz w:val="24"/>
          <w:szCs w:val="24"/>
        </w:rPr>
        <w:t>Ranks in the Clinical Professor classification in ascending order are assistant clinical professor, associate clinical pro</w:t>
      </w:r>
      <w:r w:rsidR="00615C1A">
        <w:rPr>
          <w:rFonts w:ascii="Times New Roman" w:eastAsia="Times New Roman" w:hAnsi="Times New Roman" w:cs="Times New Roman"/>
          <w:sz w:val="24"/>
          <w:szCs w:val="24"/>
        </w:rPr>
        <w:t>fessor, and clinical professor</w:t>
      </w:r>
      <w:r w:rsidR="00387878">
        <w:rPr>
          <w:rFonts w:ascii="Times New Roman" w:eastAsia="Times New Roman" w:hAnsi="Times New Roman" w:cs="Times New Roman"/>
          <w:sz w:val="24"/>
          <w:szCs w:val="24"/>
        </w:rPr>
        <w:t xml:space="preserve">. </w:t>
      </w:r>
    </w:p>
    <w:p w14:paraId="535CE616" w14:textId="25D0ED2B" w:rsidR="004D4DEB" w:rsidRPr="00873B84" w:rsidRDefault="004D4DEB" w:rsidP="009C19A7">
      <w:pPr>
        <w:pStyle w:val="ListParagraph"/>
        <w:numPr>
          <w:ilvl w:val="1"/>
          <w:numId w:val="1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OF PRACTICE: </w:t>
      </w:r>
      <w:r w:rsidRPr="00873B84">
        <w:rPr>
          <w:rFonts w:ascii="Times New Roman" w:eastAsia="Times New Roman" w:hAnsi="Times New Roman" w:cs="Times New Roman"/>
          <w:sz w:val="24"/>
          <w:szCs w:val="24"/>
        </w:rPr>
        <w:t xml:space="preserve"> A non-tenure track paid appointment for individuals with primary duties in the area of professionally-related community </w:t>
      </w:r>
      <w:r w:rsidRPr="00873B84">
        <w:rPr>
          <w:rFonts w:ascii="Times New Roman" w:eastAsia="Times New Roman" w:hAnsi="Times New Roman" w:cs="Times New Roman"/>
          <w:sz w:val="24"/>
          <w:szCs w:val="24"/>
        </w:rPr>
        <w:lastRenderedPageBreak/>
        <w:t xml:space="preserve">education/service. </w:t>
      </w:r>
      <w:r w:rsidR="00225070" w:rsidRPr="008F720E">
        <w:rPr>
          <w:rFonts w:ascii="Times New Roman" w:hAnsi="Times New Roman" w:cs="Times New Roman"/>
          <w:sz w:val="24"/>
          <w:szCs w:val="24"/>
        </w:rPr>
        <w:t xml:space="preserve">This position is to be held by a limited number of eminently qualified professionals who have had major impacts on fields and disciplines important to University of Oregon programs. </w:t>
      </w:r>
      <w:r w:rsidR="00004306">
        <w:rPr>
          <w:rFonts w:ascii="Times New Roman" w:eastAsia="Times New Roman" w:hAnsi="Times New Roman" w:cs="Times New Roman"/>
          <w:sz w:val="24"/>
          <w:szCs w:val="24"/>
        </w:rPr>
        <w:t xml:space="preserve">Though there can be ranks within </w:t>
      </w:r>
      <w:r w:rsidRPr="00873B84">
        <w:rPr>
          <w:rFonts w:ascii="Times New Roman" w:eastAsia="Times New Roman" w:hAnsi="Times New Roman" w:cs="Times New Roman"/>
          <w:sz w:val="24"/>
          <w:szCs w:val="24"/>
        </w:rPr>
        <w:t xml:space="preserve">the Professor of Practice </w:t>
      </w:r>
      <w:r w:rsidR="00004306" w:rsidRPr="00873B84">
        <w:rPr>
          <w:rFonts w:ascii="Times New Roman" w:eastAsia="Times New Roman" w:hAnsi="Times New Roman" w:cs="Times New Roman"/>
          <w:sz w:val="24"/>
          <w:szCs w:val="24"/>
        </w:rPr>
        <w:t xml:space="preserve">classification </w:t>
      </w:r>
      <w:r w:rsidR="00004306">
        <w:rPr>
          <w:rFonts w:ascii="Times New Roman" w:eastAsia="Times New Roman" w:hAnsi="Times New Roman" w:cs="Times New Roman"/>
          <w:sz w:val="24"/>
          <w:szCs w:val="24"/>
        </w:rPr>
        <w:t>the COE will not use these at this time</w:t>
      </w:r>
      <w:r w:rsidR="00225070">
        <w:rPr>
          <w:rFonts w:ascii="Times New Roman" w:eastAsia="Times New Roman" w:hAnsi="Times New Roman" w:cs="Times New Roman"/>
          <w:sz w:val="24"/>
          <w:szCs w:val="24"/>
        </w:rPr>
        <w:t>.</w:t>
      </w:r>
    </w:p>
    <w:p w14:paraId="2DF3CAD6" w14:textId="01DB3BEF" w:rsidR="004D4DEB" w:rsidRPr="00873B84" w:rsidRDefault="004D4DEB" w:rsidP="009C19A7">
      <w:pPr>
        <w:pStyle w:val="ListParagraph"/>
        <w:numPr>
          <w:ilvl w:val="1"/>
          <w:numId w:val="17"/>
        </w:numPr>
        <w:spacing w:after="0"/>
        <w:rPr>
          <w:rFonts w:ascii="Times New Roman" w:eastAsia="Times New Roman" w:hAnsi="Times New Roman" w:cs="Times New Roman"/>
          <w:sz w:val="24"/>
          <w:szCs w:val="24"/>
        </w:rPr>
      </w:pPr>
      <w:r w:rsidRPr="00873B84">
        <w:rPr>
          <w:rFonts w:ascii="Times New Roman" w:eastAsia="Times New Roman" w:hAnsi="Times New Roman" w:cs="Times New Roman"/>
          <w:sz w:val="24"/>
          <w:szCs w:val="24"/>
        </w:rPr>
        <w:t xml:space="preserve">INSTRUCTOR: A non-tenure track paid appointment for individuals with primary duties in the area of </w:t>
      </w:r>
      <w:r w:rsidR="00AE5BA7">
        <w:rPr>
          <w:rFonts w:ascii="Times New Roman" w:eastAsia="Times New Roman" w:hAnsi="Times New Roman" w:cs="Times New Roman"/>
          <w:sz w:val="24"/>
          <w:szCs w:val="24"/>
        </w:rPr>
        <w:t xml:space="preserve">undergraduate </w:t>
      </w:r>
      <w:r w:rsidRPr="00873B84">
        <w:rPr>
          <w:rFonts w:ascii="Times New Roman" w:eastAsia="Times New Roman" w:hAnsi="Times New Roman" w:cs="Times New Roman"/>
          <w:sz w:val="24"/>
          <w:szCs w:val="24"/>
        </w:rPr>
        <w:t xml:space="preserve">instruction. Such appointments may include </w:t>
      </w:r>
      <w:r w:rsidR="00AE5BA7">
        <w:rPr>
          <w:rFonts w:ascii="Times New Roman" w:eastAsia="Times New Roman" w:hAnsi="Times New Roman" w:cs="Times New Roman"/>
          <w:sz w:val="24"/>
          <w:szCs w:val="24"/>
        </w:rPr>
        <w:t xml:space="preserve">(1) </w:t>
      </w:r>
      <w:r w:rsidRPr="00873B84">
        <w:rPr>
          <w:rFonts w:ascii="Times New Roman" w:eastAsia="Times New Roman" w:hAnsi="Times New Roman" w:cs="Times New Roman"/>
          <w:sz w:val="24"/>
          <w:szCs w:val="24"/>
        </w:rPr>
        <w:t>advising and mentoring undergraduate</w:t>
      </w:r>
      <w:r w:rsidR="00AE5BA7">
        <w:rPr>
          <w:rFonts w:ascii="Times New Roman" w:eastAsia="Times New Roman" w:hAnsi="Times New Roman" w:cs="Times New Roman"/>
          <w:sz w:val="24"/>
          <w:szCs w:val="24"/>
        </w:rPr>
        <w:t xml:space="preserve"> students, (2) </w:t>
      </w:r>
      <w:r w:rsidRPr="00873B84">
        <w:rPr>
          <w:rFonts w:ascii="Times New Roman" w:eastAsia="Times New Roman" w:hAnsi="Times New Roman" w:cs="Times New Roman"/>
          <w:sz w:val="24"/>
          <w:szCs w:val="24"/>
        </w:rPr>
        <w:t xml:space="preserve">instruction, </w:t>
      </w:r>
      <w:r w:rsidR="00AE5BA7">
        <w:rPr>
          <w:rFonts w:ascii="Times New Roman" w:eastAsia="Times New Roman" w:hAnsi="Times New Roman" w:cs="Times New Roman"/>
          <w:sz w:val="24"/>
          <w:szCs w:val="24"/>
        </w:rPr>
        <w:t>and (3)</w:t>
      </w:r>
      <w:r w:rsidRPr="00873B84">
        <w:rPr>
          <w:rFonts w:ascii="Times New Roman" w:eastAsia="Times New Roman" w:hAnsi="Times New Roman" w:cs="Times New Roman"/>
          <w:sz w:val="24"/>
          <w:szCs w:val="24"/>
        </w:rPr>
        <w:t xml:space="preserve"> design and development of courses and the curriculum. Ranks in this classification in ascending order are instructor, senior instructor I, senior instructor II.</w:t>
      </w:r>
    </w:p>
    <w:p w14:paraId="7CB93C58" w14:textId="2421D03D" w:rsidR="004D4DEB" w:rsidRPr="00873B84" w:rsidRDefault="004D4DEB" w:rsidP="009C19A7">
      <w:pPr>
        <w:pStyle w:val="ListParagraph"/>
        <w:numPr>
          <w:ilvl w:val="1"/>
          <w:numId w:val="17"/>
        </w:numPr>
        <w:spacing w:after="0"/>
        <w:rPr>
          <w:rFonts w:ascii="Times New Roman" w:eastAsia="Times New Roman" w:hAnsi="Times New Roman" w:cs="Times New Roman"/>
          <w:sz w:val="24"/>
          <w:szCs w:val="24"/>
        </w:rPr>
      </w:pPr>
      <w:r w:rsidRPr="00873B84">
        <w:rPr>
          <w:rFonts w:ascii="Times New Roman" w:eastAsia="Times New Roman" w:hAnsi="Times New Roman" w:cs="Times New Roman"/>
          <w:sz w:val="24"/>
          <w:szCs w:val="24"/>
        </w:rPr>
        <w:t>LECTURER: A non-tenure track paid appointment for individuals with primary duties in the area of instruction and graduate education. The appointment may also include upper division undergraduate instruction. Such appointments may also include significant mentoring and advising responsibilities and a significant measure of responsibility for graduate education. App</w:t>
      </w:r>
      <w:r w:rsidR="00D84AB8">
        <w:rPr>
          <w:rFonts w:ascii="Times New Roman" w:eastAsia="Times New Roman" w:hAnsi="Times New Roman" w:cs="Times New Roman"/>
          <w:sz w:val="24"/>
          <w:szCs w:val="24"/>
        </w:rPr>
        <w:t>ointments in the lecturer classification</w:t>
      </w:r>
      <w:r w:rsidRPr="00873B84">
        <w:rPr>
          <w:rFonts w:ascii="Times New Roman" w:eastAsia="Times New Roman" w:hAnsi="Times New Roman" w:cs="Times New Roman"/>
          <w:sz w:val="24"/>
          <w:szCs w:val="24"/>
        </w:rPr>
        <w:t xml:space="preserve"> will always require the terminal degree (or its professional equivalent), but the holding of a terminal degree does not by itself entitle a bargaining unit faculty member to ap</w:t>
      </w:r>
      <w:r w:rsidR="00D84AB8">
        <w:rPr>
          <w:rFonts w:ascii="Times New Roman" w:eastAsia="Times New Roman" w:hAnsi="Times New Roman" w:cs="Times New Roman"/>
          <w:sz w:val="24"/>
          <w:szCs w:val="24"/>
        </w:rPr>
        <w:t>pointment in the lecturer classification</w:t>
      </w:r>
      <w:r w:rsidRPr="00873B84">
        <w:rPr>
          <w:rFonts w:ascii="Times New Roman" w:eastAsia="Times New Roman" w:hAnsi="Times New Roman" w:cs="Times New Roman"/>
          <w:sz w:val="24"/>
          <w:szCs w:val="24"/>
        </w:rPr>
        <w:t>. Ranks in this classification in ascending order are lecturer, senior lecturer I, senior lecturer II.</w:t>
      </w:r>
    </w:p>
    <w:p w14:paraId="694CFC8B" w14:textId="6DC85925" w:rsidR="004D4DEB" w:rsidRPr="006D6063" w:rsidRDefault="004D4DEB" w:rsidP="009C19A7">
      <w:pPr>
        <w:pStyle w:val="ListParagraph"/>
        <w:numPr>
          <w:ilvl w:val="1"/>
          <w:numId w:val="17"/>
        </w:numPr>
        <w:spacing w:after="0"/>
        <w:rPr>
          <w:rFonts w:ascii="Times New Roman" w:eastAsia="Times New Roman" w:hAnsi="Times New Roman" w:cs="Times New Roman"/>
          <w:sz w:val="24"/>
          <w:szCs w:val="24"/>
        </w:rPr>
      </w:pPr>
      <w:r w:rsidRPr="006D6063">
        <w:rPr>
          <w:rFonts w:ascii="Times New Roman" w:eastAsia="Times New Roman" w:hAnsi="Times New Roman" w:cs="Times New Roman"/>
          <w:sz w:val="24"/>
          <w:szCs w:val="24"/>
        </w:rPr>
        <w:t>RESEARCH ASSISTANT: A non-tenure track paid appointment for individuals who have typically earned a bachelor’s or master’s degree with primary duties in the area of research</w:t>
      </w:r>
      <w:r w:rsidR="00220F28">
        <w:rPr>
          <w:rFonts w:ascii="Times New Roman" w:eastAsia="Times New Roman" w:hAnsi="Times New Roman" w:cs="Times New Roman"/>
          <w:sz w:val="24"/>
          <w:szCs w:val="24"/>
        </w:rPr>
        <w:t xml:space="preserve">. </w:t>
      </w:r>
      <w:r w:rsidRPr="006D6063">
        <w:rPr>
          <w:rFonts w:ascii="Times New Roman" w:eastAsia="Times New Roman" w:hAnsi="Times New Roman" w:cs="Times New Roman"/>
          <w:sz w:val="24"/>
          <w:szCs w:val="24"/>
        </w:rPr>
        <w:t>Ranks in this classification in ascending order are research assistant, senior research assistant I, senior research assistant II.</w:t>
      </w:r>
    </w:p>
    <w:p w14:paraId="49815502" w14:textId="77777777" w:rsidR="004D4DEB" w:rsidRPr="00873B84" w:rsidRDefault="004D4DEB" w:rsidP="009C19A7">
      <w:pPr>
        <w:pStyle w:val="ListParagraph"/>
        <w:numPr>
          <w:ilvl w:val="1"/>
          <w:numId w:val="17"/>
        </w:numPr>
        <w:spacing w:after="0"/>
        <w:rPr>
          <w:rFonts w:ascii="Times New Roman" w:eastAsia="Times New Roman" w:hAnsi="Times New Roman" w:cs="Times New Roman"/>
          <w:sz w:val="24"/>
          <w:szCs w:val="24"/>
        </w:rPr>
      </w:pPr>
      <w:r w:rsidRPr="00873B84">
        <w:rPr>
          <w:rFonts w:ascii="Times New Roman" w:eastAsia="Times New Roman" w:hAnsi="Times New Roman" w:cs="Times New Roman"/>
          <w:sz w:val="24"/>
          <w:szCs w:val="24"/>
        </w:rPr>
        <w:t xml:space="preserve">RESEARCH ASSOCIATE: A non-tenure track paid appointment for individuals who have earned a doctoral degree (or the highest professional degree in the field) </w:t>
      </w:r>
      <w:bookmarkStart w:id="0" w:name="20"/>
      <w:bookmarkEnd w:id="0"/>
      <w:r w:rsidRPr="00873B84">
        <w:rPr>
          <w:rFonts w:ascii="Times New Roman" w:eastAsia="Times New Roman" w:hAnsi="Times New Roman" w:cs="Times New Roman"/>
          <w:sz w:val="24"/>
          <w:szCs w:val="24"/>
        </w:rPr>
        <w:t>with primary duties in research. Ranks in this classification in ascending order are research associate, senior research associate I, senior research associate II.</w:t>
      </w:r>
    </w:p>
    <w:p w14:paraId="01A718E1" w14:textId="5FFAFDBF" w:rsidR="004D4DEB" w:rsidRPr="00873B84" w:rsidRDefault="004D4DEB" w:rsidP="009C19A7">
      <w:pPr>
        <w:pStyle w:val="ListParagraph"/>
        <w:numPr>
          <w:ilvl w:val="1"/>
          <w:numId w:val="17"/>
        </w:numPr>
        <w:spacing w:after="0"/>
        <w:rPr>
          <w:rFonts w:ascii="Times New Roman" w:eastAsia="Times New Roman" w:hAnsi="Times New Roman" w:cs="Times New Roman"/>
          <w:sz w:val="24"/>
          <w:szCs w:val="24"/>
        </w:rPr>
      </w:pPr>
      <w:r w:rsidRPr="00873B84">
        <w:rPr>
          <w:rFonts w:ascii="Times New Roman" w:eastAsia="Times New Roman" w:hAnsi="Times New Roman" w:cs="Times New Roman"/>
          <w:sz w:val="24"/>
          <w:szCs w:val="24"/>
        </w:rPr>
        <w:t xml:space="preserve">RESEARCH PROFESSOR: A non-tenure track paid appointment for individuals </w:t>
      </w:r>
      <w:r w:rsidR="00741C1A">
        <w:rPr>
          <w:rFonts w:ascii="Times New Roman" w:eastAsia="Times New Roman" w:hAnsi="Times New Roman" w:cs="Times New Roman"/>
          <w:sz w:val="24"/>
          <w:szCs w:val="24"/>
        </w:rPr>
        <w:t xml:space="preserve">who have earned a doctoral degree </w:t>
      </w:r>
      <w:r w:rsidRPr="00873B84">
        <w:rPr>
          <w:rFonts w:ascii="Times New Roman" w:eastAsia="Times New Roman" w:hAnsi="Times New Roman" w:cs="Times New Roman"/>
          <w:sz w:val="24"/>
          <w:szCs w:val="24"/>
        </w:rPr>
        <w:t xml:space="preserve">with primary duties in the area of independent research. </w:t>
      </w:r>
      <w:r w:rsidR="00225070">
        <w:rPr>
          <w:rFonts w:ascii="Times New Roman" w:hAnsi="Times New Roman" w:cs="Times New Roman"/>
          <w:sz w:val="24"/>
          <w:szCs w:val="24"/>
        </w:rPr>
        <w:t>S</w:t>
      </w:r>
      <w:r w:rsidR="00225070" w:rsidRPr="001049DD">
        <w:rPr>
          <w:rFonts w:ascii="Times New Roman" w:hAnsi="Times New Roman" w:cs="Times New Roman"/>
          <w:sz w:val="24"/>
          <w:szCs w:val="24"/>
        </w:rPr>
        <w:t>imilar to the research duties of an assistant professor in COE</w:t>
      </w:r>
      <w:r w:rsidR="00225070">
        <w:rPr>
          <w:rFonts w:ascii="Times New Roman" w:hAnsi="Times New Roman" w:cs="Times New Roman"/>
          <w:sz w:val="24"/>
          <w:szCs w:val="24"/>
        </w:rPr>
        <w:t>, Research Professor</w:t>
      </w:r>
      <w:del w:id="1" w:author="Shaun Haskins" w:date="2015-02-04T12:23:00Z">
        <w:r w:rsidR="00225070" w:rsidDel="00F8795E">
          <w:rPr>
            <w:rFonts w:ascii="Times New Roman" w:hAnsi="Times New Roman" w:cs="Times New Roman"/>
            <w:sz w:val="24"/>
            <w:szCs w:val="24"/>
          </w:rPr>
          <w:delText>’</w:delText>
        </w:r>
      </w:del>
      <w:proofErr w:type="gramStart"/>
      <w:r w:rsidR="00225070">
        <w:rPr>
          <w:rFonts w:ascii="Times New Roman" w:hAnsi="Times New Roman" w:cs="Times New Roman"/>
          <w:sz w:val="24"/>
          <w:szCs w:val="24"/>
        </w:rPr>
        <w:t>s</w:t>
      </w:r>
      <w:proofErr w:type="gramEnd"/>
      <w:r w:rsidR="00225070" w:rsidRPr="001049DD">
        <w:rPr>
          <w:rFonts w:ascii="Times New Roman" w:hAnsi="Times New Roman" w:cs="Times New Roman"/>
          <w:sz w:val="24"/>
          <w:szCs w:val="24"/>
        </w:rPr>
        <w:t xml:space="preserve"> </w:t>
      </w:r>
      <w:r w:rsidR="00225070" w:rsidRPr="001D3537">
        <w:rPr>
          <w:rFonts w:ascii="Times New Roman" w:hAnsi="Times New Roman" w:cs="Times New Roman"/>
          <w:sz w:val="24"/>
          <w:szCs w:val="24"/>
        </w:rPr>
        <w:t>are expected to conduct research</w:t>
      </w:r>
      <w:r w:rsidR="00225070" w:rsidRPr="001049DD">
        <w:rPr>
          <w:rFonts w:ascii="Times New Roman" w:hAnsi="Times New Roman" w:cs="Times New Roman"/>
          <w:sz w:val="24"/>
          <w:szCs w:val="24"/>
        </w:rPr>
        <w:t xml:space="preserve"> </w:t>
      </w:r>
      <w:r w:rsidR="00225070">
        <w:rPr>
          <w:rFonts w:ascii="Times New Roman" w:hAnsi="Times New Roman" w:cs="Times New Roman"/>
          <w:sz w:val="24"/>
          <w:szCs w:val="24"/>
        </w:rPr>
        <w:t xml:space="preserve">and disseminate this work through presentations and publications. </w:t>
      </w:r>
      <w:r w:rsidR="00225070" w:rsidRPr="001D3537">
        <w:rPr>
          <w:rFonts w:ascii="Times New Roman" w:hAnsi="Times New Roman" w:cs="Times New Roman"/>
          <w:sz w:val="24"/>
          <w:szCs w:val="24"/>
        </w:rPr>
        <w:t xml:space="preserve"> </w:t>
      </w:r>
      <w:r w:rsidR="00225070">
        <w:rPr>
          <w:rFonts w:ascii="Times New Roman" w:hAnsi="Times New Roman" w:cs="Times New Roman"/>
          <w:sz w:val="24"/>
          <w:szCs w:val="24"/>
        </w:rPr>
        <w:t xml:space="preserve"> </w:t>
      </w:r>
      <w:r w:rsidRPr="00873B84">
        <w:rPr>
          <w:rFonts w:ascii="Times New Roman" w:eastAsia="Times New Roman" w:hAnsi="Times New Roman" w:cs="Times New Roman"/>
          <w:sz w:val="24"/>
          <w:szCs w:val="24"/>
        </w:rPr>
        <w:t>Ranks in this classification in ascending order are assistant research professor, associate research professor, and research professor.</w:t>
      </w:r>
      <w:r w:rsidR="00387878" w:rsidRPr="00387878">
        <w:rPr>
          <w:rFonts w:ascii="Times New Roman" w:eastAsia="Times New Roman" w:hAnsi="Times New Roman" w:cs="Times New Roman"/>
          <w:sz w:val="24"/>
          <w:szCs w:val="24"/>
        </w:rPr>
        <w:t xml:space="preserve"> </w:t>
      </w:r>
    </w:p>
    <w:p w14:paraId="7A987F4C" w14:textId="234F8821" w:rsidR="00387878" w:rsidRPr="0052294B" w:rsidRDefault="004D4DEB" w:rsidP="009C19A7">
      <w:pPr>
        <w:pStyle w:val="ListParagraph"/>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SUPERVISOR: </w:t>
      </w:r>
      <w:r w:rsidR="00387878">
        <w:rPr>
          <w:rFonts w:ascii="Times New Roman" w:eastAsia="Times New Roman" w:hAnsi="Times New Roman" w:cs="Times New Roman"/>
          <w:sz w:val="24"/>
          <w:szCs w:val="24"/>
        </w:rPr>
        <w:t xml:space="preserve">The person who signs the </w:t>
      </w:r>
      <w:r w:rsidR="0066081B">
        <w:rPr>
          <w:rFonts w:ascii="Times New Roman" w:eastAsia="Times New Roman" w:hAnsi="Times New Roman" w:cs="Times New Roman"/>
          <w:sz w:val="24"/>
          <w:szCs w:val="24"/>
        </w:rPr>
        <w:t xml:space="preserve">performance </w:t>
      </w:r>
      <w:r w:rsidR="00387878">
        <w:rPr>
          <w:rFonts w:ascii="Times New Roman" w:eastAsia="Times New Roman" w:hAnsi="Times New Roman" w:cs="Times New Roman"/>
          <w:sz w:val="24"/>
          <w:szCs w:val="24"/>
        </w:rPr>
        <w:t>evaluation</w:t>
      </w:r>
      <w:r w:rsidR="0052294B">
        <w:rPr>
          <w:rFonts w:ascii="Times New Roman" w:eastAsia="Times New Roman" w:hAnsi="Times New Roman" w:cs="Times New Roman"/>
          <w:sz w:val="24"/>
          <w:szCs w:val="24"/>
        </w:rPr>
        <w:t xml:space="preserve"> for the NTTF member.</w:t>
      </w:r>
    </w:p>
    <w:p w14:paraId="1EC3FAD9" w14:textId="1B426A24" w:rsidR="00387878" w:rsidRDefault="00387878" w:rsidP="009C19A7">
      <w:pPr>
        <w:pStyle w:val="ListParagraph"/>
        <w:numPr>
          <w:ilvl w:val="0"/>
          <w:numId w:val="5"/>
        </w:numPr>
        <w:spacing w:after="0"/>
      </w:pPr>
      <w:r w:rsidRPr="00D37F50">
        <w:rPr>
          <w:rFonts w:ascii="Times New Roman" w:eastAsia="Times New Roman" w:hAnsi="Times New Roman" w:cs="Times New Roman"/>
          <w:sz w:val="24"/>
          <w:szCs w:val="24"/>
        </w:rPr>
        <w:t xml:space="preserve">INSTRUCTIONAL SERVICES:  </w:t>
      </w:r>
      <w:r w:rsidR="0066081B">
        <w:rPr>
          <w:rFonts w:ascii="Times New Roman" w:eastAsia="Times New Roman" w:hAnsi="Times New Roman" w:cs="Times New Roman"/>
          <w:sz w:val="24"/>
          <w:szCs w:val="24"/>
        </w:rPr>
        <w:t>(May also be designated as I</w:t>
      </w:r>
      <w:r w:rsidRPr="0052294B">
        <w:rPr>
          <w:rFonts w:ascii="Times New Roman" w:eastAsia="Times New Roman" w:hAnsi="Times New Roman" w:cs="Times New Roman"/>
          <w:sz w:val="24"/>
          <w:szCs w:val="24"/>
        </w:rPr>
        <w:t>nstruction</w:t>
      </w:r>
      <w:r w:rsidR="0066081B">
        <w:rPr>
          <w:rFonts w:ascii="Times New Roman" w:eastAsia="Times New Roman" w:hAnsi="Times New Roman" w:cs="Times New Roman"/>
          <w:sz w:val="24"/>
          <w:szCs w:val="24"/>
        </w:rPr>
        <w:t>)--</w:t>
      </w:r>
      <w:r w:rsidRPr="0052294B">
        <w:rPr>
          <w:rFonts w:ascii="Times New Roman" w:eastAsia="Times New Roman" w:hAnsi="Times New Roman" w:cs="Times New Roman"/>
          <w:sz w:val="24"/>
          <w:szCs w:val="24"/>
        </w:rPr>
        <w:t>those acts or practices that, a) impart knowledge, skill or information related to an academic content area, and b) support the ongoing communication that is required to have an effective program of study for the students</w:t>
      </w:r>
      <w:r w:rsidR="0052294B">
        <w:rPr>
          <w:rFonts w:ascii="Times New Roman" w:eastAsia="Times New Roman" w:hAnsi="Times New Roman" w:cs="Times New Roman"/>
          <w:sz w:val="24"/>
          <w:szCs w:val="24"/>
        </w:rPr>
        <w:t xml:space="preserve"> (e.g., </w:t>
      </w:r>
      <w:r w:rsidR="0052294B" w:rsidRPr="0017431D">
        <w:rPr>
          <w:rFonts w:ascii="Times New Roman" w:hAnsi="Times New Roman" w:cs="Times New Roman"/>
          <w:sz w:val="24"/>
          <w:szCs w:val="24"/>
        </w:rPr>
        <w:t>Teaching, student supervision and advising/mentoring</w:t>
      </w:r>
      <w:r w:rsidR="0052294B">
        <w:rPr>
          <w:rFonts w:ascii="Times New Roman" w:hAnsi="Times New Roman" w:cs="Times New Roman"/>
          <w:sz w:val="24"/>
          <w:szCs w:val="24"/>
        </w:rPr>
        <w:t>)</w:t>
      </w:r>
      <w:r w:rsidRPr="0052294B">
        <w:rPr>
          <w:rFonts w:ascii="Times New Roman" w:eastAsia="Times New Roman" w:hAnsi="Times New Roman" w:cs="Times New Roman"/>
          <w:sz w:val="24"/>
          <w:szCs w:val="24"/>
        </w:rPr>
        <w:t>.</w:t>
      </w:r>
    </w:p>
    <w:p w14:paraId="059BD6CF" w14:textId="5F44BD6D" w:rsidR="00387878" w:rsidRDefault="004D4DEB" w:rsidP="009C19A7">
      <w:pPr>
        <w:pStyle w:val="ListParagraph"/>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SCHOLARSHIP</w:t>
      </w:r>
      <w:r w:rsidR="00F257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25772">
        <w:rPr>
          <w:rFonts w:ascii="Times New Roman" w:eastAsia="Times New Roman" w:hAnsi="Times New Roman" w:cs="Times New Roman"/>
          <w:sz w:val="24"/>
          <w:szCs w:val="24"/>
        </w:rPr>
        <w:t>T</w:t>
      </w:r>
      <w:r w:rsidR="00387878" w:rsidRPr="00387878">
        <w:rPr>
          <w:rFonts w:ascii="Times New Roman" w:eastAsia="Times New Roman" w:hAnsi="Times New Roman" w:cs="Times New Roman"/>
          <w:sz w:val="24"/>
          <w:szCs w:val="24"/>
        </w:rPr>
        <w:t>he knowledge resulting from academic research or inquiry within a faculty member’s field.  These activities include, but are not limited to</w:t>
      </w:r>
      <w:r w:rsidR="00F25772">
        <w:rPr>
          <w:rFonts w:ascii="Times New Roman" w:eastAsia="Times New Roman" w:hAnsi="Times New Roman" w:cs="Times New Roman"/>
          <w:sz w:val="24"/>
          <w:szCs w:val="24"/>
        </w:rPr>
        <w:t>,</w:t>
      </w:r>
      <w:r w:rsidR="00387878" w:rsidRPr="00387878">
        <w:rPr>
          <w:rFonts w:ascii="Times New Roman" w:eastAsia="Times New Roman" w:hAnsi="Times New Roman" w:cs="Times New Roman"/>
          <w:sz w:val="24"/>
          <w:szCs w:val="24"/>
        </w:rPr>
        <w:t xml:space="preserve"> research, peer</w:t>
      </w:r>
      <w:r w:rsidR="00F25772">
        <w:rPr>
          <w:rFonts w:ascii="Times New Roman" w:eastAsia="Times New Roman" w:hAnsi="Times New Roman" w:cs="Times New Roman"/>
          <w:sz w:val="24"/>
          <w:szCs w:val="24"/>
        </w:rPr>
        <w:t>-</w:t>
      </w:r>
      <w:r w:rsidR="00387878" w:rsidRPr="00387878">
        <w:rPr>
          <w:rFonts w:ascii="Times New Roman" w:eastAsia="Times New Roman" w:hAnsi="Times New Roman" w:cs="Times New Roman"/>
          <w:sz w:val="24"/>
          <w:szCs w:val="24"/>
        </w:rPr>
        <w:t xml:space="preserve"> and non</w:t>
      </w:r>
      <w:r w:rsidR="00F25772">
        <w:rPr>
          <w:rFonts w:ascii="Times New Roman" w:eastAsia="Times New Roman" w:hAnsi="Times New Roman" w:cs="Times New Roman"/>
          <w:sz w:val="24"/>
          <w:szCs w:val="24"/>
        </w:rPr>
        <w:t>-</w:t>
      </w:r>
      <w:r w:rsidR="00387878" w:rsidRPr="00387878">
        <w:rPr>
          <w:rFonts w:ascii="Times New Roman" w:eastAsia="Times New Roman" w:hAnsi="Times New Roman" w:cs="Times New Roman"/>
          <w:sz w:val="24"/>
          <w:szCs w:val="24"/>
        </w:rPr>
        <w:t>peer reviewed publications, professional presentations, grant development related to the instructional area, and other similar activities.</w:t>
      </w:r>
      <w:r w:rsidR="0052294B" w:rsidDel="00387878">
        <w:rPr>
          <w:rFonts w:ascii="Times New Roman" w:eastAsia="Times New Roman" w:hAnsi="Times New Roman" w:cs="Times New Roman"/>
          <w:sz w:val="24"/>
          <w:szCs w:val="24"/>
        </w:rPr>
        <w:t xml:space="preserve"> </w:t>
      </w:r>
    </w:p>
    <w:p w14:paraId="7D384E7F" w14:textId="4C8E23DF" w:rsidR="004D4DEB" w:rsidRDefault="004D4DEB" w:rsidP="009C19A7">
      <w:pPr>
        <w:pStyle w:val="ListParagraph"/>
        <w:numPr>
          <w:ilvl w:val="0"/>
          <w:numId w:val="5"/>
        </w:numPr>
        <w:spacing w:after="0"/>
        <w:rPr>
          <w:rFonts w:ascii="Times New Roman" w:eastAsia="Times New Roman" w:hAnsi="Times New Roman" w:cs="Times New Roman"/>
          <w:sz w:val="24"/>
          <w:szCs w:val="24"/>
        </w:rPr>
      </w:pPr>
      <w:r w:rsidRPr="00387878">
        <w:rPr>
          <w:rFonts w:ascii="Times New Roman" w:eastAsia="Times New Roman" w:hAnsi="Times New Roman" w:cs="Times New Roman"/>
          <w:sz w:val="24"/>
          <w:szCs w:val="24"/>
        </w:rPr>
        <w:t>SERVICE</w:t>
      </w:r>
      <w:r w:rsidR="00F25772">
        <w:rPr>
          <w:rFonts w:ascii="Times New Roman" w:eastAsia="Times New Roman" w:hAnsi="Times New Roman" w:cs="Times New Roman"/>
          <w:sz w:val="24"/>
          <w:szCs w:val="24"/>
        </w:rPr>
        <w:t>:</w:t>
      </w:r>
      <w:r w:rsidRPr="00387878">
        <w:rPr>
          <w:rFonts w:ascii="Times New Roman" w:eastAsia="Times New Roman" w:hAnsi="Times New Roman" w:cs="Times New Roman"/>
          <w:sz w:val="24"/>
          <w:szCs w:val="24"/>
        </w:rPr>
        <w:t xml:space="preserve"> </w:t>
      </w:r>
      <w:r w:rsidR="0052294B">
        <w:rPr>
          <w:rFonts w:ascii="Times New Roman" w:eastAsia="Times New Roman" w:hAnsi="Times New Roman" w:cs="Times New Roman"/>
          <w:sz w:val="24"/>
          <w:szCs w:val="24"/>
        </w:rPr>
        <w:t>The</w:t>
      </w:r>
      <w:r w:rsidR="00387878" w:rsidRPr="00387878">
        <w:rPr>
          <w:rFonts w:ascii="Times New Roman" w:eastAsia="Times New Roman" w:hAnsi="Times New Roman" w:cs="Times New Roman"/>
          <w:sz w:val="24"/>
          <w:szCs w:val="24"/>
        </w:rPr>
        <w:t xml:space="preserve"> contributions a faculty member makes toward departmental/unit institutional governance and/or service to students through student welfare activities</w:t>
      </w:r>
      <w:r w:rsidR="0052294B">
        <w:rPr>
          <w:rFonts w:ascii="Times New Roman" w:eastAsia="Times New Roman" w:hAnsi="Times New Roman" w:cs="Times New Roman"/>
          <w:sz w:val="24"/>
          <w:szCs w:val="24"/>
        </w:rPr>
        <w:t xml:space="preserve"> (e.g., </w:t>
      </w:r>
      <w:r w:rsidR="0052294B" w:rsidRPr="0017431D">
        <w:rPr>
          <w:rFonts w:ascii="Times New Roman" w:hAnsi="Times New Roman" w:cs="Times New Roman"/>
          <w:sz w:val="24"/>
          <w:szCs w:val="24"/>
        </w:rPr>
        <w:t>University and internal department/unit service; college service; external service and service to one’s profession</w:t>
      </w:r>
      <w:r w:rsidR="0052294B">
        <w:rPr>
          <w:rFonts w:ascii="Times New Roman" w:hAnsi="Times New Roman" w:cs="Times New Roman"/>
          <w:sz w:val="24"/>
          <w:szCs w:val="24"/>
        </w:rPr>
        <w:t>.</w:t>
      </w:r>
      <w:r w:rsidR="00A562B5">
        <w:rPr>
          <w:rFonts w:ascii="Times New Roman" w:hAnsi="Times New Roman" w:cs="Times New Roman"/>
          <w:sz w:val="24"/>
          <w:szCs w:val="24"/>
        </w:rPr>
        <w:t xml:space="preserve"> </w:t>
      </w:r>
      <w:r w:rsidR="00A562B5" w:rsidRPr="002D68B5">
        <w:rPr>
          <w:rFonts w:ascii="Times New Roman" w:eastAsia="Times New Roman" w:hAnsi="Times New Roman" w:cs="Times New Roman"/>
          <w:sz w:val="24"/>
          <w:szCs w:val="24"/>
        </w:rPr>
        <w:t>Service with the UAUO would also count as service to the Libraries and University, if that service is: a.) provided in a defined or formal capacity, e.g., as steward, as an elected member of the union council, etc.; b.) related to the UO’s business or concerns; and c.) not already compensated with release time as described in the CBA.</w:t>
      </w:r>
    </w:p>
    <w:p w14:paraId="3503BE5A" w14:textId="5D496349" w:rsidR="004D4DEB" w:rsidRDefault="004D4DEB" w:rsidP="009C19A7">
      <w:pPr>
        <w:pStyle w:val="ListParagraph"/>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w:t>
      </w:r>
      <w:r w:rsidR="00F257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2294B">
        <w:rPr>
          <w:rFonts w:ascii="Times New Roman" w:hAnsi="Times New Roman" w:cs="Times New Roman"/>
          <w:sz w:val="24"/>
          <w:szCs w:val="24"/>
        </w:rPr>
        <w:t>Leadership in d</w:t>
      </w:r>
      <w:r w:rsidR="0052294B" w:rsidRPr="0017431D">
        <w:rPr>
          <w:rFonts w:ascii="Times New Roman" w:hAnsi="Times New Roman" w:cs="Times New Roman"/>
          <w:sz w:val="24"/>
          <w:szCs w:val="24"/>
        </w:rPr>
        <w:t>epartment/unit internal administration; college and university internal administration; external administration</w:t>
      </w:r>
    </w:p>
    <w:p w14:paraId="5EC2C3A9" w14:textId="77777777" w:rsidR="004D4DEB" w:rsidRDefault="004D4DEB" w:rsidP="004D4DEB">
      <w:pPr>
        <w:pStyle w:val="ListParagraph"/>
        <w:spacing w:after="0"/>
        <w:rPr>
          <w:rFonts w:ascii="Times New Roman" w:eastAsia="Times New Roman" w:hAnsi="Times New Roman" w:cs="Times New Roman"/>
          <w:sz w:val="24"/>
          <w:szCs w:val="24"/>
        </w:rPr>
      </w:pPr>
    </w:p>
    <w:p w14:paraId="5DE8ABFA" w14:textId="421A7CB2" w:rsidR="005E537C" w:rsidRDefault="005E537C" w:rsidP="005E537C">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This policy should be reviewed every three years.  </w:t>
      </w:r>
      <w:r w:rsidRPr="005101FA">
        <w:rPr>
          <w:rFonts w:ascii="Times New Roman" w:hAnsi="Times New Roman" w:cs="Times New Roman"/>
          <w:sz w:val="24"/>
          <w:szCs w:val="24"/>
        </w:rPr>
        <w:t xml:space="preserve">An NTTF </w:t>
      </w:r>
      <w:r>
        <w:rPr>
          <w:rFonts w:ascii="Times New Roman" w:hAnsi="Times New Roman" w:cs="Times New Roman"/>
          <w:sz w:val="24"/>
          <w:szCs w:val="24"/>
        </w:rPr>
        <w:t>Policy and Promotion</w:t>
      </w:r>
      <w:r w:rsidRPr="005101FA">
        <w:rPr>
          <w:rFonts w:ascii="Times New Roman" w:hAnsi="Times New Roman" w:cs="Times New Roman"/>
          <w:sz w:val="24"/>
          <w:szCs w:val="24"/>
        </w:rPr>
        <w:t xml:space="preserve"> Committee can be formed to oversee this process. The Committee can solicit feedback from the various departments in the COE, d</w:t>
      </w:r>
      <w:r>
        <w:rPr>
          <w:rFonts w:ascii="Times New Roman" w:hAnsi="Times New Roman" w:cs="Times New Roman"/>
          <w:sz w:val="24"/>
          <w:szCs w:val="24"/>
        </w:rPr>
        <w:t xml:space="preserve">etermine what changes are needed, </w:t>
      </w:r>
      <w:r w:rsidRPr="005101FA">
        <w:rPr>
          <w:rFonts w:ascii="Times New Roman" w:hAnsi="Times New Roman" w:cs="Times New Roman"/>
          <w:sz w:val="24"/>
          <w:szCs w:val="24"/>
        </w:rPr>
        <w:t>present their recommendations to the Dean for approval</w:t>
      </w:r>
      <w:r>
        <w:rPr>
          <w:rFonts w:ascii="Times New Roman" w:hAnsi="Times New Roman" w:cs="Times New Roman"/>
          <w:sz w:val="24"/>
          <w:szCs w:val="24"/>
        </w:rPr>
        <w:t>, and then present those changes to faculty for consideration and vote</w:t>
      </w:r>
      <w:r w:rsidRPr="005101FA">
        <w:rPr>
          <w:rFonts w:ascii="Times New Roman" w:hAnsi="Times New Roman" w:cs="Times New Roman"/>
          <w:sz w:val="24"/>
          <w:szCs w:val="24"/>
        </w:rPr>
        <w:t>.</w:t>
      </w:r>
    </w:p>
    <w:p w14:paraId="0D2EA191" w14:textId="77777777" w:rsidR="005E537C" w:rsidRPr="004D4DEB" w:rsidRDefault="005E537C" w:rsidP="005E537C">
      <w:pPr>
        <w:pStyle w:val="ListParagraph"/>
        <w:spacing w:after="0"/>
        <w:ind w:left="0"/>
        <w:rPr>
          <w:rFonts w:ascii="Times New Roman" w:eastAsia="Times New Roman" w:hAnsi="Times New Roman" w:cs="Times New Roman"/>
          <w:sz w:val="24"/>
          <w:szCs w:val="24"/>
        </w:rPr>
      </w:pPr>
    </w:p>
    <w:p w14:paraId="2F726AD0" w14:textId="20BE8BC0" w:rsidR="009335A3" w:rsidRPr="001D3537" w:rsidRDefault="009335A3" w:rsidP="008B447F">
      <w:pPr>
        <w:jc w:val="center"/>
        <w:rPr>
          <w:rFonts w:ascii="Times New Roman" w:hAnsi="Times New Roman" w:cs="Times New Roman"/>
          <w:sz w:val="24"/>
          <w:szCs w:val="24"/>
        </w:rPr>
      </w:pPr>
      <w:r w:rsidRPr="001D3537">
        <w:rPr>
          <w:rFonts w:ascii="Times New Roman" w:hAnsi="Times New Roman" w:cs="Times New Roman"/>
          <w:b/>
          <w:sz w:val="24"/>
          <w:szCs w:val="24"/>
        </w:rPr>
        <w:t>Introduction</w:t>
      </w:r>
    </w:p>
    <w:p w14:paraId="5B78FF62" w14:textId="5D7279ED" w:rsidR="001D3537" w:rsidRPr="001D3537" w:rsidRDefault="001D3537" w:rsidP="001D3537">
      <w:pPr>
        <w:rPr>
          <w:rFonts w:ascii="Times New Roman" w:hAnsi="Times New Roman" w:cs="Times New Roman"/>
          <w:sz w:val="24"/>
          <w:szCs w:val="24"/>
        </w:rPr>
      </w:pPr>
      <w:r w:rsidRPr="001D3537">
        <w:rPr>
          <w:rFonts w:ascii="Times New Roman" w:hAnsi="Times New Roman" w:cs="Times New Roman"/>
          <w:sz w:val="24"/>
          <w:szCs w:val="24"/>
        </w:rPr>
        <w:t xml:space="preserve">All </w:t>
      </w:r>
      <w:r w:rsidR="00164908">
        <w:rPr>
          <w:rFonts w:ascii="Times New Roman" w:hAnsi="Times New Roman" w:cs="Times New Roman"/>
          <w:sz w:val="24"/>
          <w:szCs w:val="24"/>
        </w:rPr>
        <w:t>NTTF</w:t>
      </w:r>
      <w:r w:rsidR="00F25772">
        <w:rPr>
          <w:rFonts w:ascii="Times New Roman" w:hAnsi="Times New Roman" w:cs="Times New Roman"/>
          <w:sz w:val="24"/>
          <w:szCs w:val="24"/>
        </w:rPr>
        <w:t>,</w:t>
      </w:r>
      <w:r w:rsidRPr="001D3537">
        <w:rPr>
          <w:rFonts w:ascii="Times New Roman" w:hAnsi="Times New Roman" w:cs="Times New Roman"/>
          <w:sz w:val="24"/>
          <w:szCs w:val="24"/>
        </w:rPr>
        <w:t xml:space="preserve"> whether involved in instruction, research, or academic support, are considered to be members of the College of Education (COE) faculty and will be afforded professional standing in the College community commensurate with faculty status and the duties and responsibilities of their appointments.</w:t>
      </w:r>
    </w:p>
    <w:p w14:paraId="4BEA4458" w14:textId="2E130CDC" w:rsidR="001D3537" w:rsidRPr="001D3537" w:rsidRDefault="001D3537" w:rsidP="001D3537">
      <w:pPr>
        <w:rPr>
          <w:rFonts w:ascii="Times New Roman" w:hAnsi="Times New Roman" w:cs="Times New Roman"/>
          <w:sz w:val="24"/>
          <w:szCs w:val="24"/>
        </w:rPr>
      </w:pPr>
      <w:r w:rsidRPr="001D3537">
        <w:rPr>
          <w:rFonts w:ascii="Times New Roman" w:hAnsi="Times New Roman" w:cs="Times New Roman"/>
          <w:sz w:val="24"/>
          <w:szCs w:val="24"/>
        </w:rPr>
        <w:t>All NTTF academic appointments fall within the set of unclassified appointments</w:t>
      </w:r>
      <w:r w:rsidRPr="001D3537">
        <w:rPr>
          <w:rStyle w:val="FootnoteReference"/>
          <w:rFonts w:ascii="Times New Roman" w:hAnsi="Times New Roman" w:cs="Times New Roman"/>
          <w:sz w:val="24"/>
          <w:szCs w:val="24"/>
        </w:rPr>
        <w:footnoteReference w:id="2"/>
      </w:r>
      <w:r w:rsidR="00246A78">
        <w:rPr>
          <w:rFonts w:ascii="Times New Roman" w:hAnsi="Times New Roman" w:cs="Times New Roman"/>
          <w:sz w:val="24"/>
          <w:szCs w:val="24"/>
        </w:rPr>
        <w:t xml:space="preserve">. </w:t>
      </w:r>
      <w:r w:rsidRPr="001D3537">
        <w:rPr>
          <w:rFonts w:ascii="Times New Roman" w:hAnsi="Times New Roman" w:cs="Times New Roman"/>
          <w:sz w:val="24"/>
          <w:szCs w:val="24"/>
        </w:rPr>
        <w:t xml:space="preserve">NTTF </w:t>
      </w:r>
      <w:r w:rsidR="001670D1">
        <w:rPr>
          <w:rFonts w:ascii="Times New Roman" w:hAnsi="Times New Roman" w:cs="Times New Roman"/>
          <w:sz w:val="24"/>
          <w:szCs w:val="24"/>
        </w:rPr>
        <w:t>appointments are in two categories: O</w:t>
      </w:r>
      <w:r w:rsidRPr="001D3537">
        <w:rPr>
          <w:rFonts w:ascii="Times New Roman" w:hAnsi="Times New Roman" w:cs="Times New Roman"/>
          <w:sz w:val="24"/>
          <w:szCs w:val="24"/>
        </w:rPr>
        <w:t xml:space="preserve">fficers of </w:t>
      </w:r>
      <w:r w:rsidR="001670D1">
        <w:rPr>
          <w:rFonts w:ascii="Times New Roman" w:hAnsi="Times New Roman" w:cs="Times New Roman"/>
          <w:sz w:val="24"/>
          <w:szCs w:val="24"/>
        </w:rPr>
        <w:t>I</w:t>
      </w:r>
      <w:r w:rsidRPr="001D3537">
        <w:rPr>
          <w:rFonts w:ascii="Times New Roman" w:hAnsi="Times New Roman" w:cs="Times New Roman"/>
          <w:sz w:val="24"/>
          <w:szCs w:val="24"/>
        </w:rPr>
        <w:t xml:space="preserve">nstruction and </w:t>
      </w:r>
      <w:r w:rsidR="001670D1">
        <w:rPr>
          <w:rFonts w:ascii="Times New Roman" w:hAnsi="Times New Roman" w:cs="Times New Roman"/>
          <w:sz w:val="24"/>
          <w:szCs w:val="24"/>
        </w:rPr>
        <w:t>O</w:t>
      </w:r>
      <w:r w:rsidRPr="001D3537">
        <w:rPr>
          <w:rFonts w:ascii="Times New Roman" w:hAnsi="Times New Roman" w:cs="Times New Roman"/>
          <w:sz w:val="24"/>
          <w:szCs w:val="24"/>
        </w:rPr>
        <w:t xml:space="preserve">fficers of </w:t>
      </w:r>
      <w:r w:rsidR="001670D1">
        <w:rPr>
          <w:rFonts w:ascii="Times New Roman" w:hAnsi="Times New Roman" w:cs="Times New Roman"/>
          <w:sz w:val="24"/>
          <w:szCs w:val="24"/>
        </w:rPr>
        <w:t>R</w:t>
      </w:r>
      <w:r w:rsidRPr="001D3537">
        <w:rPr>
          <w:rFonts w:ascii="Times New Roman" w:hAnsi="Times New Roman" w:cs="Times New Roman"/>
          <w:sz w:val="24"/>
          <w:szCs w:val="24"/>
        </w:rPr>
        <w:t xml:space="preserve">esearch. NTTF appointed as </w:t>
      </w:r>
      <w:r w:rsidRPr="001D3537">
        <w:rPr>
          <w:rFonts w:ascii="Times New Roman" w:hAnsi="Times New Roman" w:cs="Times New Roman"/>
          <w:smallCaps/>
          <w:sz w:val="24"/>
          <w:szCs w:val="24"/>
        </w:rPr>
        <w:t>Officers of Instruction</w:t>
      </w:r>
      <w:r w:rsidRPr="001D3537">
        <w:rPr>
          <w:rFonts w:ascii="Times New Roman" w:hAnsi="Times New Roman" w:cs="Times New Roman"/>
          <w:sz w:val="24"/>
          <w:szCs w:val="24"/>
        </w:rPr>
        <w:t xml:space="preserve"> hold appointments that are primarily or exclusively instructional appointments</w:t>
      </w:r>
      <w:r w:rsidR="00246A78">
        <w:rPr>
          <w:rFonts w:ascii="Times New Roman" w:hAnsi="Times New Roman" w:cs="Times New Roman"/>
          <w:sz w:val="24"/>
          <w:szCs w:val="24"/>
        </w:rPr>
        <w:t xml:space="preserve">. </w:t>
      </w:r>
      <w:r w:rsidRPr="001D3537">
        <w:rPr>
          <w:rFonts w:ascii="Times New Roman" w:hAnsi="Times New Roman" w:cs="Times New Roman"/>
          <w:sz w:val="24"/>
          <w:szCs w:val="24"/>
        </w:rPr>
        <w:t xml:space="preserve">Typically, such appointments are made within an academic department (e.g. Department of Special Education and Clinical Sciences), with approvals from the COE Dean and final approval by the Vice Provost for Academic Affairs. NTTF appointed as </w:t>
      </w:r>
      <w:r w:rsidRPr="001D3537">
        <w:rPr>
          <w:rFonts w:ascii="Times New Roman" w:hAnsi="Times New Roman" w:cs="Times New Roman"/>
          <w:smallCaps/>
          <w:sz w:val="24"/>
          <w:szCs w:val="24"/>
        </w:rPr>
        <w:lastRenderedPageBreak/>
        <w:t xml:space="preserve">Officers of Research </w:t>
      </w:r>
      <w:r w:rsidRPr="001D3537">
        <w:rPr>
          <w:rFonts w:ascii="Times New Roman" w:hAnsi="Times New Roman" w:cs="Times New Roman"/>
          <w:sz w:val="24"/>
          <w:szCs w:val="24"/>
        </w:rPr>
        <w:t xml:space="preserve">hold appointments that are primarily or exclusively research appointments. Appointments are made </w:t>
      </w:r>
      <w:r w:rsidR="003F7402">
        <w:rPr>
          <w:rFonts w:ascii="Times New Roman" w:hAnsi="Times New Roman" w:cs="Times New Roman"/>
          <w:sz w:val="24"/>
          <w:szCs w:val="24"/>
        </w:rPr>
        <w:t>within</w:t>
      </w:r>
      <w:r w:rsidR="00155E63">
        <w:rPr>
          <w:rFonts w:ascii="Times New Roman" w:hAnsi="Times New Roman" w:cs="Times New Roman"/>
          <w:sz w:val="24"/>
          <w:szCs w:val="24"/>
        </w:rPr>
        <w:t xml:space="preserve"> a</w:t>
      </w:r>
      <w:r w:rsidRPr="001D3537">
        <w:rPr>
          <w:rFonts w:ascii="Times New Roman" w:hAnsi="Times New Roman" w:cs="Times New Roman"/>
          <w:sz w:val="24"/>
          <w:szCs w:val="24"/>
        </w:rPr>
        <w:t xml:space="preserve"> research or outreach unit with approval by the COE Dean and the Vice Provost for Academic Affairs or the Vice President for Research depending on appointment authority. All appointments of NTTF, whether instructional or research, are fixed term appointments with a specific contract duration and no commitment of continuation beyond the date specified in the contract.</w:t>
      </w:r>
    </w:p>
    <w:p w14:paraId="754CB377" w14:textId="33523AC9" w:rsidR="001D3537" w:rsidRPr="001D3537" w:rsidRDefault="001D3537" w:rsidP="001D3537">
      <w:pPr>
        <w:rPr>
          <w:rFonts w:ascii="Times New Roman" w:hAnsi="Times New Roman" w:cs="Times New Roman"/>
          <w:sz w:val="24"/>
          <w:szCs w:val="24"/>
        </w:rPr>
      </w:pPr>
      <w:r w:rsidRPr="001D3537">
        <w:rPr>
          <w:rFonts w:ascii="Times New Roman" w:hAnsi="Times New Roman" w:cs="Times New Roman"/>
          <w:sz w:val="24"/>
          <w:szCs w:val="24"/>
        </w:rPr>
        <w:t xml:space="preserve">Within these NTTF unclassified appointments (Officers of Instruction and Officers of Research) there are two classes: </w:t>
      </w:r>
      <w:r w:rsidRPr="001D3537">
        <w:rPr>
          <w:rFonts w:ascii="Times New Roman" w:hAnsi="Times New Roman" w:cs="Times New Roman"/>
          <w:smallCaps/>
          <w:sz w:val="24"/>
          <w:szCs w:val="24"/>
        </w:rPr>
        <w:t>career NTTF appointments</w:t>
      </w:r>
      <w:r w:rsidRPr="001D3537">
        <w:rPr>
          <w:rFonts w:ascii="Times New Roman" w:hAnsi="Times New Roman" w:cs="Times New Roman"/>
          <w:sz w:val="24"/>
          <w:szCs w:val="24"/>
        </w:rPr>
        <w:t xml:space="preserve"> and </w:t>
      </w:r>
      <w:r w:rsidRPr="001D3537">
        <w:rPr>
          <w:rFonts w:ascii="Times New Roman" w:hAnsi="Times New Roman" w:cs="Times New Roman"/>
          <w:smallCaps/>
          <w:sz w:val="24"/>
          <w:szCs w:val="24"/>
        </w:rPr>
        <w:t xml:space="preserve">adjunct NTTF APPOINTMENTS. </w:t>
      </w:r>
      <w:r w:rsidRPr="001D3537">
        <w:rPr>
          <w:rFonts w:ascii="Times New Roman" w:hAnsi="Times New Roman" w:cs="Times New Roman"/>
          <w:b/>
          <w:smallCaps/>
          <w:sz w:val="24"/>
          <w:szCs w:val="24"/>
        </w:rPr>
        <w:t>Career NTTF Appointments</w:t>
      </w:r>
      <w:r w:rsidRPr="001D3537">
        <w:rPr>
          <w:rFonts w:ascii="Times New Roman" w:hAnsi="Times New Roman" w:cs="Times New Roman"/>
          <w:sz w:val="24"/>
          <w:szCs w:val="24"/>
        </w:rPr>
        <w:t xml:space="preserve"> </w:t>
      </w:r>
      <w:r w:rsidR="00164908">
        <w:rPr>
          <w:rFonts w:ascii="Times New Roman" w:hAnsi="Times New Roman" w:cs="Times New Roman"/>
          <w:sz w:val="24"/>
          <w:szCs w:val="24"/>
        </w:rPr>
        <w:t xml:space="preserve">(C-NTTF) </w:t>
      </w:r>
      <w:r w:rsidRPr="001D3537">
        <w:rPr>
          <w:rFonts w:ascii="Times New Roman" w:hAnsi="Times New Roman" w:cs="Times New Roman"/>
          <w:sz w:val="24"/>
          <w:szCs w:val="24"/>
        </w:rPr>
        <w:t>are NTTF that a department or unit intends to continue to re-appoint as long as there is a need and resources to do so and as long as the performance of the appointed NTTF continues to meet the COE standards and expectations</w:t>
      </w:r>
      <w:r w:rsidRPr="001D3537">
        <w:rPr>
          <w:rStyle w:val="FootnoteReference"/>
          <w:rFonts w:ascii="Times New Roman" w:hAnsi="Times New Roman" w:cs="Times New Roman"/>
          <w:sz w:val="24"/>
          <w:szCs w:val="24"/>
        </w:rPr>
        <w:footnoteReference w:id="3"/>
      </w:r>
      <w:r w:rsidR="00246A78">
        <w:rPr>
          <w:rFonts w:ascii="Times New Roman" w:hAnsi="Times New Roman" w:cs="Times New Roman"/>
          <w:sz w:val="24"/>
          <w:szCs w:val="24"/>
        </w:rPr>
        <w:t xml:space="preserve">. </w:t>
      </w:r>
      <w:r w:rsidRPr="001D3537">
        <w:rPr>
          <w:rFonts w:ascii="Times New Roman" w:hAnsi="Times New Roman" w:cs="Times New Roman"/>
          <w:sz w:val="24"/>
          <w:szCs w:val="24"/>
        </w:rPr>
        <w:t xml:space="preserve">Career NTTF appointments are made through a </w:t>
      </w:r>
      <w:r w:rsidRPr="001D3537">
        <w:rPr>
          <w:rFonts w:ascii="Times New Roman" w:hAnsi="Times New Roman" w:cs="Times New Roman"/>
          <w:i/>
          <w:sz w:val="24"/>
          <w:szCs w:val="24"/>
        </w:rPr>
        <w:t>national search and are eligible for promotion</w:t>
      </w:r>
      <w:r w:rsidRPr="001D3537">
        <w:rPr>
          <w:rFonts w:ascii="Times New Roman" w:hAnsi="Times New Roman" w:cs="Times New Roman"/>
          <w:sz w:val="24"/>
          <w:szCs w:val="24"/>
        </w:rPr>
        <w:t xml:space="preserve">. </w:t>
      </w:r>
      <w:r w:rsidRPr="001D3537">
        <w:rPr>
          <w:rFonts w:ascii="Times New Roman" w:hAnsi="Times New Roman" w:cs="Times New Roman"/>
          <w:b/>
          <w:smallCaps/>
          <w:sz w:val="24"/>
          <w:szCs w:val="24"/>
        </w:rPr>
        <w:t>Adjunct NTTF Appointments</w:t>
      </w:r>
      <w:r w:rsidRPr="001D3537">
        <w:rPr>
          <w:rFonts w:ascii="Times New Roman" w:hAnsi="Times New Roman" w:cs="Times New Roman"/>
          <w:sz w:val="24"/>
          <w:szCs w:val="24"/>
        </w:rPr>
        <w:t xml:space="preserve"> are temporary appointments made either to respond to short-term fluctuations in enrollments or to gain special expertise from the professional community. Adjunct NTTF appointments can be made through a regional or pooled search and are renewable for </w:t>
      </w:r>
      <w:r w:rsidRPr="001D3537">
        <w:rPr>
          <w:rFonts w:ascii="Times New Roman" w:hAnsi="Times New Roman" w:cs="Times New Roman"/>
          <w:i/>
          <w:sz w:val="24"/>
          <w:szCs w:val="24"/>
        </w:rPr>
        <w:t>up to three years</w:t>
      </w:r>
      <w:r w:rsidRPr="001D3537">
        <w:rPr>
          <w:rFonts w:ascii="Times New Roman" w:hAnsi="Times New Roman" w:cs="Times New Roman"/>
          <w:sz w:val="24"/>
          <w:szCs w:val="24"/>
        </w:rPr>
        <w:t>, after which a new search is required. An individual cannot change his or her appointment from adjunct NTTF to</w:t>
      </w:r>
      <w:r w:rsidR="00164908">
        <w:rPr>
          <w:rFonts w:ascii="Times New Roman" w:hAnsi="Times New Roman" w:cs="Times New Roman"/>
          <w:sz w:val="24"/>
          <w:szCs w:val="24"/>
        </w:rPr>
        <w:t xml:space="preserve"> C-</w:t>
      </w:r>
      <w:r w:rsidRPr="001D3537">
        <w:rPr>
          <w:rFonts w:ascii="Times New Roman" w:hAnsi="Times New Roman" w:cs="Times New Roman"/>
          <w:sz w:val="24"/>
          <w:szCs w:val="24"/>
        </w:rPr>
        <w:t>NTTF without the position being re-opened and a national search conducted. The class of appointment is determined at the point of advertisement for the position and each class has specific standing described below</w:t>
      </w:r>
      <w:r w:rsidR="00246A78">
        <w:rPr>
          <w:rFonts w:ascii="Times New Roman" w:hAnsi="Times New Roman" w:cs="Times New Roman"/>
          <w:sz w:val="24"/>
          <w:szCs w:val="24"/>
        </w:rPr>
        <w:t xml:space="preserve">. </w:t>
      </w:r>
      <w:r w:rsidR="00246A78" w:rsidRPr="00246A78">
        <w:rPr>
          <w:rFonts w:ascii="Times New Roman" w:hAnsi="Times New Roman" w:cs="Times New Roman"/>
          <w:sz w:val="24"/>
          <w:szCs w:val="24"/>
        </w:rPr>
        <w:t>Figure 1 (attached at the end of this policy) provides a visual display of decisions that will be made when conducting a search and some of the basic standings associated with different ranks.</w:t>
      </w:r>
    </w:p>
    <w:p w14:paraId="1A8DD1B8" w14:textId="065790C1" w:rsidR="001D3537" w:rsidRPr="001D3537" w:rsidRDefault="001D3537" w:rsidP="006670A0">
      <w:pPr>
        <w:rPr>
          <w:rFonts w:ascii="Times New Roman" w:hAnsi="Times New Roman" w:cs="Times New Roman"/>
          <w:sz w:val="24"/>
          <w:szCs w:val="24"/>
        </w:rPr>
      </w:pPr>
      <w:r w:rsidRPr="001D3537">
        <w:rPr>
          <w:rFonts w:ascii="Times New Roman" w:hAnsi="Times New Roman" w:cs="Times New Roman"/>
          <w:sz w:val="24"/>
          <w:szCs w:val="24"/>
        </w:rPr>
        <w:t>Under no conditions will it be possible to convert an NTTF appointment into a tenure-related appointment without a new and national search. The UO follows affirmative action procedures for all hiring. Appointments are made by the department head</w:t>
      </w:r>
      <w:r w:rsidR="00155E63">
        <w:rPr>
          <w:rFonts w:ascii="Times New Roman" w:hAnsi="Times New Roman" w:cs="Times New Roman"/>
          <w:sz w:val="24"/>
          <w:szCs w:val="24"/>
        </w:rPr>
        <w:t xml:space="preserve"> or unit director</w:t>
      </w:r>
      <w:r w:rsidRPr="001D3537">
        <w:rPr>
          <w:rFonts w:ascii="Times New Roman" w:hAnsi="Times New Roman" w:cs="Times New Roman"/>
          <w:sz w:val="24"/>
          <w:szCs w:val="24"/>
        </w:rPr>
        <w:t xml:space="preserve"> and approved by the COE Dean and the Vice Provost of Academic Affairs.</w:t>
      </w:r>
    </w:p>
    <w:p w14:paraId="4DB3527D" w14:textId="5C934258" w:rsidR="001D3537" w:rsidRPr="001D3537" w:rsidRDefault="001D3537" w:rsidP="001D3537">
      <w:pPr>
        <w:rPr>
          <w:rFonts w:ascii="Times New Roman" w:hAnsi="Times New Roman" w:cs="Times New Roman"/>
          <w:sz w:val="24"/>
          <w:szCs w:val="24"/>
        </w:rPr>
      </w:pPr>
      <w:r w:rsidRPr="001D3537">
        <w:rPr>
          <w:rFonts w:ascii="Times New Roman" w:hAnsi="Times New Roman" w:cs="Times New Roman"/>
          <w:bCs/>
          <w:sz w:val="24"/>
          <w:szCs w:val="24"/>
        </w:rPr>
        <w:t xml:space="preserve">If </w:t>
      </w:r>
      <w:r w:rsidR="00F25772">
        <w:rPr>
          <w:rFonts w:ascii="Times New Roman" w:hAnsi="Times New Roman" w:cs="Times New Roman"/>
          <w:bCs/>
          <w:sz w:val="24"/>
          <w:szCs w:val="24"/>
        </w:rPr>
        <w:t xml:space="preserve">termination of a C-NTTF position is </w:t>
      </w:r>
      <w:r w:rsidRPr="001D3537">
        <w:rPr>
          <w:rFonts w:ascii="Times New Roman" w:hAnsi="Times New Roman" w:cs="Times New Roman"/>
          <w:bCs/>
          <w:sz w:val="24"/>
          <w:szCs w:val="24"/>
        </w:rPr>
        <w:t xml:space="preserve">necessary, timely notice must be communicated to </w:t>
      </w:r>
      <w:r w:rsidR="00F25772">
        <w:rPr>
          <w:rFonts w:ascii="Times New Roman" w:hAnsi="Times New Roman" w:cs="Times New Roman"/>
          <w:bCs/>
          <w:sz w:val="24"/>
          <w:szCs w:val="24"/>
        </w:rPr>
        <w:t>the</w:t>
      </w:r>
      <w:r w:rsidRPr="001D3537">
        <w:rPr>
          <w:rFonts w:ascii="Times New Roman" w:hAnsi="Times New Roman" w:cs="Times New Roman"/>
          <w:bCs/>
          <w:sz w:val="24"/>
          <w:szCs w:val="24"/>
        </w:rPr>
        <w:t xml:space="preserve"> </w:t>
      </w:r>
      <w:r w:rsidR="00164908" w:rsidRPr="001D3537">
        <w:rPr>
          <w:rFonts w:ascii="Times New Roman" w:hAnsi="Times New Roman" w:cs="Times New Roman"/>
          <w:bCs/>
          <w:sz w:val="24"/>
          <w:szCs w:val="24"/>
        </w:rPr>
        <w:t>C</w:t>
      </w:r>
      <w:r w:rsidR="00164908">
        <w:rPr>
          <w:rFonts w:ascii="Times New Roman" w:hAnsi="Times New Roman" w:cs="Times New Roman"/>
          <w:bCs/>
          <w:sz w:val="24"/>
          <w:szCs w:val="24"/>
        </w:rPr>
        <w:t>-</w:t>
      </w:r>
      <w:r w:rsidRPr="001D3537">
        <w:rPr>
          <w:rFonts w:ascii="Times New Roman" w:hAnsi="Times New Roman" w:cs="Times New Roman"/>
          <w:bCs/>
          <w:sz w:val="24"/>
          <w:szCs w:val="24"/>
        </w:rPr>
        <w:t xml:space="preserve">NTTF in accordance with prevailing UO policies </w:t>
      </w:r>
      <w:r w:rsidRPr="006670A0">
        <w:rPr>
          <w:rFonts w:ascii="Times New Roman" w:hAnsi="Times New Roman" w:cs="Times New Roman"/>
          <w:sz w:val="24"/>
          <w:szCs w:val="24"/>
        </w:rPr>
        <w:t>and</w:t>
      </w:r>
      <w:r w:rsidRPr="001D3537">
        <w:rPr>
          <w:rFonts w:ascii="Times New Roman" w:hAnsi="Times New Roman" w:cs="Times New Roman"/>
          <w:bCs/>
          <w:sz w:val="24"/>
          <w:szCs w:val="24"/>
        </w:rPr>
        <w:t xml:space="preserve"> re</w:t>
      </w:r>
      <w:r w:rsidR="003F7402">
        <w:rPr>
          <w:rFonts w:ascii="Times New Roman" w:hAnsi="Times New Roman" w:cs="Times New Roman"/>
          <w:bCs/>
          <w:sz w:val="24"/>
          <w:szCs w:val="24"/>
        </w:rPr>
        <w:t>gulations. Departments are required</w:t>
      </w:r>
      <w:r w:rsidRPr="001D3537">
        <w:rPr>
          <w:rFonts w:ascii="Times New Roman" w:hAnsi="Times New Roman" w:cs="Times New Roman"/>
          <w:bCs/>
          <w:sz w:val="24"/>
          <w:szCs w:val="24"/>
        </w:rPr>
        <w:t xml:space="preserve"> to inform </w:t>
      </w:r>
      <w:r w:rsidR="00164908" w:rsidRPr="001D3537">
        <w:rPr>
          <w:rFonts w:ascii="Times New Roman" w:hAnsi="Times New Roman" w:cs="Times New Roman"/>
          <w:bCs/>
          <w:sz w:val="24"/>
          <w:szCs w:val="24"/>
        </w:rPr>
        <w:t>C</w:t>
      </w:r>
      <w:r w:rsidR="00164908">
        <w:rPr>
          <w:rFonts w:ascii="Times New Roman" w:hAnsi="Times New Roman" w:cs="Times New Roman"/>
          <w:bCs/>
          <w:sz w:val="24"/>
          <w:szCs w:val="24"/>
        </w:rPr>
        <w:t>-</w:t>
      </w:r>
      <w:r w:rsidR="00164908" w:rsidRPr="001D3537">
        <w:rPr>
          <w:rFonts w:ascii="Times New Roman" w:hAnsi="Times New Roman" w:cs="Times New Roman"/>
          <w:bCs/>
          <w:sz w:val="24"/>
          <w:szCs w:val="24"/>
        </w:rPr>
        <w:t xml:space="preserve"> </w:t>
      </w:r>
      <w:r w:rsidRPr="001D3537">
        <w:rPr>
          <w:rFonts w:ascii="Times New Roman" w:hAnsi="Times New Roman" w:cs="Times New Roman"/>
          <w:bCs/>
          <w:sz w:val="24"/>
          <w:szCs w:val="24"/>
        </w:rPr>
        <w:t xml:space="preserve">NTTF </w:t>
      </w:r>
      <w:r w:rsidR="003F7402">
        <w:rPr>
          <w:rFonts w:ascii="Times New Roman" w:hAnsi="Times New Roman" w:cs="Times New Roman"/>
          <w:bCs/>
          <w:sz w:val="24"/>
          <w:szCs w:val="24"/>
        </w:rPr>
        <w:t xml:space="preserve">not on funding contingent contracts </w:t>
      </w:r>
      <w:r w:rsidRPr="001D3537">
        <w:rPr>
          <w:rFonts w:ascii="Times New Roman" w:hAnsi="Times New Roman" w:cs="Times New Roman"/>
          <w:bCs/>
          <w:sz w:val="24"/>
          <w:szCs w:val="24"/>
        </w:rPr>
        <w:t>whether the contract will be renewed the following year</w:t>
      </w:r>
      <w:r w:rsidR="003F7402">
        <w:rPr>
          <w:rFonts w:ascii="Times New Roman" w:hAnsi="Times New Roman" w:cs="Times New Roman"/>
          <w:bCs/>
          <w:sz w:val="24"/>
          <w:szCs w:val="24"/>
        </w:rPr>
        <w:t xml:space="preserve"> by May 1</w:t>
      </w:r>
      <w:r w:rsidR="003F7402" w:rsidRPr="003F7402">
        <w:rPr>
          <w:rFonts w:ascii="Times New Roman" w:hAnsi="Times New Roman" w:cs="Times New Roman"/>
          <w:bCs/>
          <w:sz w:val="24"/>
          <w:szCs w:val="24"/>
          <w:vertAlign w:val="superscript"/>
        </w:rPr>
        <w:t>st</w:t>
      </w:r>
      <w:r w:rsidR="00246A78">
        <w:rPr>
          <w:rFonts w:ascii="Times New Roman" w:hAnsi="Times New Roman" w:cs="Times New Roman"/>
          <w:bCs/>
          <w:sz w:val="24"/>
          <w:szCs w:val="24"/>
        </w:rPr>
        <w:t xml:space="preserve">. </w:t>
      </w:r>
      <w:proofErr w:type="gramStart"/>
      <w:r w:rsidRPr="001D3537">
        <w:rPr>
          <w:rFonts w:ascii="Times New Roman" w:hAnsi="Times New Roman" w:cs="Times New Roman"/>
          <w:bCs/>
          <w:sz w:val="24"/>
          <w:szCs w:val="24"/>
        </w:rPr>
        <w:t>E</w:t>
      </w:r>
      <w:r w:rsidR="00164908">
        <w:rPr>
          <w:rFonts w:ascii="Times New Roman" w:hAnsi="Times New Roman" w:cs="Times New Roman"/>
          <w:bCs/>
          <w:sz w:val="24"/>
          <w:szCs w:val="24"/>
        </w:rPr>
        <w:t>xcept</w:t>
      </w:r>
      <w:proofErr w:type="gramEnd"/>
      <w:r w:rsidR="00164908">
        <w:rPr>
          <w:rFonts w:ascii="Times New Roman" w:hAnsi="Times New Roman" w:cs="Times New Roman"/>
          <w:bCs/>
          <w:sz w:val="24"/>
          <w:szCs w:val="24"/>
        </w:rPr>
        <w:t xml:space="preserve"> in extenuating circumstances, e</w:t>
      </w:r>
      <w:r w:rsidRPr="001D3537">
        <w:rPr>
          <w:rFonts w:ascii="Times New Roman" w:hAnsi="Times New Roman" w:cs="Times New Roman"/>
          <w:bCs/>
          <w:sz w:val="24"/>
          <w:szCs w:val="24"/>
        </w:rPr>
        <w:t>ach department</w:t>
      </w:r>
      <w:r w:rsidR="003F7402">
        <w:rPr>
          <w:rFonts w:ascii="Times New Roman" w:hAnsi="Times New Roman" w:cs="Times New Roman"/>
          <w:bCs/>
          <w:sz w:val="24"/>
          <w:szCs w:val="24"/>
        </w:rPr>
        <w:t xml:space="preserve"> or unit</w:t>
      </w:r>
      <w:r w:rsidRPr="001D3537">
        <w:rPr>
          <w:rFonts w:ascii="Times New Roman" w:hAnsi="Times New Roman" w:cs="Times New Roman"/>
          <w:bCs/>
          <w:sz w:val="24"/>
          <w:szCs w:val="24"/>
        </w:rPr>
        <w:t xml:space="preserve"> should inform C</w:t>
      </w:r>
      <w:r w:rsidR="00F25772">
        <w:rPr>
          <w:rFonts w:ascii="Times New Roman" w:hAnsi="Times New Roman" w:cs="Times New Roman"/>
          <w:bCs/>
          <w:sz w:val="24"/>
          <w:szCs w:val="24"/>
        </w:rPr>
        <w:t>-</w:t>
      </w:r>
      <w:r w:rsidRPr="001D3537">
        <w:rPr>
          <w:rFonts w:ascii="Times New Roman" w:hAnsi="Times New Roman" w:cs="Times New Roman"/>
          <w:bCs/>
          <w:sz w:val="24"/>
          <w:szCs w:val="24"/>
        </w:rPr>
        <w:t>NTTF</w:t>
      </w:r>
      <w:r w:rsidR="003F7402">
        <w:rPr>
          <w:rFonts w:ascii="Times New Roman" w:hAnsi="Times New Roman" w:cs="Times New Roman"/>
          <w:bCs/>
          <w:sz w:val="24"/>
          <w:szCs w:val="24"/>
        </w:rPr>
        <w:t xml:space="preserve"> on funding contingent contracts</w:t>
      </w:r>
      <w:r w:rsidRPr="001D3537">
        <w:rPr>
          <w:rFonts w:ascii="Times New Roman" w:hAnsi="Times New Roman" w:cs="Times New Roman"/>
          <w:bCs/>
          <w:sz w:val="24"/>
          <w:szCs w:val="24"/>
        </w:rPr>
        <w:t xml:space="preserve"> of the likelihood of renewal at least two months before a contract’s end date</w:t>
      </w:r>
      <w:r w:rsidRPr="001D3537">
        <w:rPr>
          <w:rFonts w:ascii="Times New Roman" w:hAnsi="Times New Roman" w:cs="Times New Roman"/>
          <w:sz w:val="24"/>
          <w:szCs w:val="24"/>
        </w:rPr>
        <w:t xml:space="preserve">. </w:t>
      </w:r>
    </w:p>
    <w:p w14:paraId="73706CA9" w14:textId="77777777" w:rsidR="001D3537" w:rsidRPr="001D3537" w:rsidRDefault="001D3537" w:rsidP="006670A0">
      <w:pPr>
        <w:jc w:val="center"/>
        <w:rPr>
          <w:rFonts w:ascii="Times New Roman" w:hAnsi="Times New Roman" w:cs="Times New Roman"/>
          <w:sz w:val="24"/>
          <w:szCs w:val="24"/>
        </w:rPr>
      </w:pPr>
      <w:r w:rsidRPr="001D3537">
        <w:rPr>
          <w:rFonts w:ascii="Times New Roman" w:hAnsi="Times New Roman" w:cs="Times New Roman"/>
          <w:b/>
          <w:sz w:val="24"/>
          <w:szCs w:val="24"/>
        </w:rPr>
        <w:t>Officers of Instruction</w:t>
      </w:r>
    </w:p>
    <w:p w14:paraId="3B0574C6" w14:textId="2F1C9BA2" w:rsidR="001D3537" w:rsidRPr="001D3537" w:rsidRDefault="001D3537" w:rsidP="001D3537">
      <w:pPr>
        <w:rPr>
          <w:rFonts w:ascii="Times New Roman" w:hAnsi="Times New Roman" w:cs="Times New Roman"/>
          <w:i/>
          <w:sz w:val="24"/>
          <w:szCs w:val="24"/>
        </w:rPr>
      </w:pPr>
      <w:r w:rsidRPr="001D3537">
        <w:rPr>
          <w:rFonts w:ascii="Times New Roman" w:hAnsi="Times New Roman" w:cs="Times New Roman"/>
          <w:sz w:val="24"/>
          <w:szCs w:val="24"/>
        </w:rPr>
        <w:t xml:space="preserve">There are </w:t>
      </w:r>
      <w:r w:rsidR="00636BA9">
        <w:rPr>
          <w:rFonts w:ascii="Times New Roman" w:hAnsi="Times New Roman" w:cs="Times New Roman"/>
          <w:sz w:val="24"/>
          <w:szCs w:val="24"/>
        </w:rPr>
        <w:t>three primary</w:t>
      </w:r>
      <w:r w:rsidRPr="001D3537">
        <w:rPr>
          <w:rFonts w:ascii="Times New Roman" w:hAnsi="Times New Roman" w:cs="Times New Roman"/>
          <w:sz w:val="24"/>
          <w:szCs w:val="24"/>
        </w:rPr>
        <w:t xml:space="preserve"> types of Officers of Instruction: Instructors, Lecturers</w:t>
      </w:r>
      <w:r w:rsidR="00202590">
        <w:rPr>
          <w:rFonts w:ascii="Times New Roman" w:hAnsi="Times New Roman" w:cs="Times New Roman"/>
          <w:sz w:val="24"/>
          <w:szCs w:val="24"/>
        </w:rPr>
        <w:t>, Clinical Professors,</w:t>
      </w:r>
      <w:r w:rsidRPr="001D3537">
        <w:rPr>
          <w:rFonts w:ascii="Times New Roman" w:hAnsi="Times New Roman" w:cs="Times New Roman"/>
          <w:sz w:val="24"/>
          <w:szCs w:val="24"/>
        </w:rPr>
        <w:t xml:space="preserve"> and (Table 1) with three levels of </w:t>
      </w:r>
      <w:r w:rsidR="003F7402">
        <w:rPr>
          <w:rFonts w:ascii="Times New Roman" w:hAnsi="Times New Roman" w:cs="Times New Roman"/>
          <w:sz w:val="24"/>
          <w:szCs w:val="24"/>
        </w:rPr>
        <w:t>rank in each classification</w:t>
      </w:r>
      <w:r w:rsidRPr="001D3537">
        <w:rPr>
          <w:rFonts w:ascii="Times New Roman" w:hAnsi="Times New Roman" w:cs="Times New Roman"/>
          <w:sz w:val="24"/>
          <w:szCs w:val="24"/>
        </w:rPr>
        <w:t xml:space="preserve">. A person can be </w:t>
      </w:r>
      <w:r w:rsidRPr="001D3537">
        <w:rPr>
          <w:rFonts w:ascii="Times New Roman" w:hAnsi="Times New Roman" w:cs="Times New Roman"/>
          <w:sz w:val="24"/>
          <w:szCs w:val="24"/>
        </w:rPr>
        <w:lastRenderedPageBreak/>
        <w:t>appointed as either career or adjunct faculty at any of these levels.</w:t>
      </w:r>
      <w:r w:rsidRPr="001D3537">
        <w:rPr>
          <w:rFonts w:ascii="Times New Roman" w:hAnsi="Times New Roman" w:cs="Times New Roman"/>
          <w:i/>
          <w:sz w:val="24"/>
          <w:szCs w:val="24"/>
        </w:rPr>
        <w:t xml:space="preserve"> </w:t>
      </w:r>
      <w:r w:rsidR="00636BA9" w:rsidRPr="00636BA9">
        <w:rPr>
          <w:rFonts w:ascii="Times New Roman" w:hAnsi="Times New Roman" w:cs="Times New Roman"/>
          <w:sz w:val="24"/>
          <w:szCs w:val="24"/>
        </w:rPr>
        <w:t>There is one rank that does not have levels –</w:t>
      </w:r>
      <w:r w:rsidR="00004306">
        <w:rPr>
          <w:rFonts w:ascii="Times New Roman" w:hAnsi="Times New Roman" w:cs="Times New Roman"/>
          <w:sz w:val="24"/>
          <w:szCs w:val="24"/>
        </w:rPr>
        <w:t>Professor</w:t>
      </w:r>
      <w:r w:rsidR="00636BA9" w:rsidRPr="00636BA9">
        <w:rPr>
          <w:rFonts w:ascii="Times New Roman" w:hAnsi="Times New Roman" w:cs="Times New Roman"/>
          <w:sz w:val="24"/>
          <w:szCs w:val="24"/>
        </w:rPr>
        <w:t xml:space="preserve"> of Practice.</w:t>
      </w:r>
    </w:p>
    <w:p w14:paraId="2455A2A3" w14:textId="77777777" w:rsidR="008949FA" w:rsidRDefault="001D3537" w:rsidP="001D3537">
      <w:pPr>
        <w:rPr>
          <w:rFonts w:ascii="Times New Roman" w:hAnsi="Times New Roman" w:cs="Times New Roman"/>
          <w:sz w:val="24"/>
          <w:szCs w:val="24"/>
        </w:rPr>
      </w:pPr>
      <w:r w:rsidRPr="001D3537">
        <w:rPr>
          <w:rFonts w:ascii="Times New Roman" w:hAnsi="Times New Roman" w:cs="Times New Roman"/>
          <w:sz w:val="24"/>
          <w:szCs w:val="24"/>
        </w:rPr>
        <w:t xml:space="preserve">These appointments include advising and mentoring expectations congruent with creative and engaged instruction, including the possibility of involvement in design and development of curriculum and courses in their content area. Due to the difference in requirements and duties, each </w:t>
      </w:r>
      <w:r w:rsidR="00D84AB8">
        <w:rPr>
          <w:rFonts w:ascii="Times New Roman" w:hAnsi="Times New Roman" w:cs="Times New Roman"/>
          <w:sz w:val="24"/>
          <w:szCs w:val="24"/>
        </w:rPr>
        <w:t>classification</w:t>
      </w:r>
      <w:r w:rsidRPr="001D3537">
        <w:rPr>
          <w:rFonts w:ascii="Times New Roman" w:hAnsi="Times New Roman" w:cs="Times New Roman"/>
          <w:sz w:val="24"/>
          <w:szCs w:val="24"/>
        </w:rPr>
        <w:t xml:space="preserve"> will be discussed </w:t>
      </w:r>
      <w:r w:rsidR="00C2156E">
        <w:rPr>
          <w:rFonts w:ascii="Times New Roman" w:hAnsi="Times New Roman" w:cs="Times New Roman"/>
          <w:sz w:val="24"/>
          <w:szCs w:val="24"/>
        </w:rPr>
        <w:t>individual</w:t>
      </w:r>
      <w:r w:rsidRPr="001D3537">
        <w:rPr>
          <w:rFonts w:ascii="Times New Roman" w:hAnsi="Times New Roman" w:cs="Times New Roman"/>
          <w:sz w:val="24"/>
          <w:szCs w:val="24"/>
        </w:rPr>
        <w:t>ly.</w:t>
      </w:r>
    </w:p>
    <w:p w14:paraId="31E80C04" w14:textId="044D113F" w:rsidR="001D3537" w:rsidRPr="001D3537" w:rsidRDefault="001D3537" w:rsidP="001D3537">
      <w:pPr>
        <w:rPr>
          <w:rFonts w:ascii="Times New Roman" w:hAnsi="Times New Roman" w:cs="Times New Roman"/>
          <w:sz w:val="24"/>
          <w:szCs w:val="24"/>
        </w:rPr>
      </w:pPr>
      <w:r w:rsidRPr="001D3537">
        <w:rPr>
          <w:rFonts w:ascii="Times New Roman" w:hAnsi="Times New Roman" w:cs="Times New Roman"/>
          <w:sz w:val="24"/>
          <w:szCs w:val="24"/>
        </w:rPr>
        <w:t>Table 1</w:t>
      </w:r>
      <w:r w:rsidR="00C2156E">
        <w:rPr>
          <w:rFonts w:ascii="Times New Roman" w:hAnsi="Times New Roman" w:cs="Times New Roman"/>
          <w:sz w:val="24"/>
          <w:szCs w:val="24"/>
        </w:rPr>
        <w:t>:</w:t>
      </w:r>
      <w:r w:rsidRPr="001D3537">
        <w:rPr>
          <w:rFonts w:ascii="Times New Roman" w:hAnsi="Times New Roman" w:cs="Times New Roman"/>
          <w:sz w:val="24"/>
          <w:szCs w:val="24"/>
        </w:rPr>
        <w:t xml:space="preserve"> Officer of Instruction </w:t>
      </w:r>
      <w:r w:rsidR="00797683">
        <w:rPr>
          <w:rFonts w:ascii="Times New Roman" w:hAnsi="Times New Roman" w:cs="Times New Roman"/>
          <w:sz w:val="24"/>
          <w:szCs w:val="24"/>
        </w:rPr>
        <w:t>Classification</w:t>
      </w:r>
      <w:r w:rsidR="007E2702">
        <w:rPr>
          <w:rFonts w:ascii="Times New Roman" w:hAnsi="Times New Roman" w:cs="Times New Roman"/>
          <w:sz w:val="24"/>
          <w:szCs w:val="24"/>
        </w:rPr>
        <w:t xml:space="preserve"> and </w:t>
      </w:r>
      <w:r w:rsidRPr="001D3537">
        <w:rPr>
          <w:rFonts w:ascii="Times New Roman" w:hAnsi="Times New Roman" w:cs="Times New Roman"/>
          <w:sz w:val="24"/>
          <w:szCs w:val="24"/>
        </w:rPr>
        <w:t>Ranks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2306"/>
        <w:gridCol w:w="2430"/>
        <w:gridCol w:w="2104"/>
      </w:tblGrid>
      <w:tr w:rsidR="007E2702" w:rsidRPr="001D3537" w14:paraId="5EAB1F5F" w14:textId="77777777" w:rsidTr="00A52832">
        <w:tc>
          <w:tcPr>
            <w:tcW w:w="2718" w:type="dxa"/>
          </w:tcPr>
          <w:p w14:paraId="56E56B30" w14:textId="7F7C7C6F" w:rsidR="007E2702" w:rsidRPr="001D3537" w:rsidRDefault="00BF5D98" w:rsidP="00686BED">
            <w:pPr>
              <w:tabs>
                <w:tab w:val="center" w:pos="1251"/>
              </w:tabs>
              <w:rPr>
                <w:rFonts w:ascii="Times New Roman" w:hAnsi="Times New Roman" w:cs="Times New Roman"/>
                <w:b/>
                <w:sz w:val="24"/>
                <w:szCs w:val="24"/>
              </w:rPr>
            </w:pPr>
            <w:r>
              <w:rPr>
                <w:rFonts w:ascii="Times New Roman" w:hAnsi="Times New Roman" w:cs="Times New Roman"/>
                <w:b/>
                <w:sz w:val="24"/>
                <w:szCs w:val="24"/>
              </w:rPr>
              <w:t>Classification</w:t>
            </w:r>
            <w:r w:rsidR="00686BED">
              <w:rPr>
                <w:rFonts w:ascii="Times New Roman" w:hAnsi="Times New Roman" w:cs="Times New Roman"/>
                <w:b/>
                <w:sz w:val="24"/>
                <w:szCs w:val="24"/>
              </w:rPr>
              <w:tab/>
            </w:r>
          </w:p>
        </w:tc>
        <w:tc>
          <w:tcPr>
            <w:tcW w:w="6840" w:type="dxa"/>
            <w:gridSpan w:val="3"/>
          </w:tcPr>
          <w:p w14:paraId="19229497" w14:textId="00150712" w:rsidR="007E2702" w:rsidRPr="001D3537" w:rsidRDefault="007E2702" w:rsidP="00A52832">
            <w:pPr>
              <w:jc w:val="center"/>
              <w:rPr>
                <w:rFonts w:ascii="Times New Roman" w:hAnsi="Times New Roman" w:cs="Times New Roman"/>
                <w:sz w:val="24"/>
                <w:szCs w:val="24"/>
              </w:rPr>
            </w:pPr>
            <w:r>
              <w:rPr>
                <w:rFonts w:ascii="Times New Roman" w:hAnsi="Times New Roman" w:cs="Times New Roman"/>
                <w:sz w:val="24"/>
                <w:szCs w:val="24"/>
              </w:rPr>
              <w:t>Ranks</w:t>
            </w:r>
          </w:p>
        </w:tc>
      </w:tr>
      <w:tr w:rsidR="001D3537" w:rsidRPr="001D3537" w14:paraId="395E19A4" w14:textId="77777777" w:rsidTr="00A52832">
        <w:tc>
          <w:tcPr>
            <w:tcW w:w="2718" w:type="dxa"/>
          </w:tcPr>
          <w:p w14:paraId="2E21D2E4" w14:textId="32C8F427" w:rsidR="001D3537" w:rsidRPr="001D3537" w:rsidRDefault="001D3537" w:rsidP="00D611EC">
            <w:pPr>
              <w:rPr>
                <w:rFonts w:ascii="Times New Roman" w:hAnsi="Times New Roman" w:cs="Times New Roman"/>
                <w:b/>
                <w:sz w:val="24"/>
                <w:szCs w:val="24"/>
              </w:rPr>
            </w:pPr>
            <w:r w:rsidRPr="001D3537">
              <w:rPr>
                <w:rFonts w:ascii="Times New Roman" w:hAnsi="Times New Roman" w:cs="Times New Roman"/>
                <w:b/>
                <w:sz w:val="24"/>
                <w:szCs w:val="24"/>
              </w:rPr>
              <w:t xml:space="preserve">Instructor </w:t>
            </w:r>
          </w:p>
        </w:tc>
        <w:tc>
          <w:tcPr>
            <w:tcW w:w="2306" w:type="dxa"/>
          </w:tcPr>
          <w:p w14:paraId="62A43BB5"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Instructor</w:t>
            </w:r>
          </w:p>
        </w:tc>
        <w:tc>
          <w:tcPr>
            <w:tcW w:w="2430" w:type="dxa"/>
          </w:tcPr>
          <w:p w14:paraId="51938883"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 xml:space="preserve">Senior Instructor I </w:t>
            </w:r>
          </w:p>
        </w:tc>
        <w:tc>
          <w:tcPr>
            <w:tcW w:w="2104" w:type="dxa"/>
          </w:tcPr>
          <w:p w14:paraId="23E8E9CD"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Senior Instructor II</w:t>
            </w:r>
          </w:p>
        </w:tc>
      </w:tr>
      <w:tr w:rsidR="001D3537" w:rsidRPr="001D3537" w14:paraId="14646B1F" w14:textId="77777777" w:rsidTr="00A52832">
        <w:tc>
          <w:tcPr>
            <w:tcW w:w="2718" w:type="dxa"/>
          </w:tcPr>
          <w:p w14:paraId="6A0A7CF2" w14:textId="624B51BC" w:rsidR="001D3537" w:rsidRPr="001D3537" w:rsidRDefault="001D3537" w:rsidP="00D611EC">
            <w:pPr>
              <w:rPr>
                <w:rFonts w:ascii="Times New Roman" w:hAnsi="Times New Roman" w:cs="Times New Roman"/>
                <w:b/>
                <w:sz w:val="24"/>
                <w:szCs w:val="24"/>
              </w:rPr>
            </w:pPr>
            <w:r w:rsidRPr="001D3537">
              <w:rPr>
                <w:rFonts w:ascii="Times New Roman" w:hAnsi="Times New Roman" w:cs="Times New Roman"/>
                <w:b/>
                <w:sz w:val="24"/>
                <w:szCs w:val="24"/>
              </w:rPr>
              <w:t xml:space="preserve">Lecturer </w:t>
            </w:r>
          </w:p>
        </w:tc>
        <w:tc>
          <w:tcPr>
            <w:tcW w:w="2306" w:type="dxa"/>
          </w:tcPr>
          <w:p w14:paraId="2F683DFC"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Lecturer</w:t>
            </w:r>
          </w:p>
        </w:tc>
        <w:tc>
          <w:tcPr>
            <w:tcW w:w="2430" w:type="dxa"/>
          </w:tcPr>
          <w:p w14:paraId="4D1EBFDE"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Senior Lecturer I</w:t>
            </w:r>
          </w:p>
        </w:tc>
        <w:tc>
          <w:tcPr>
            <w:tcW w:w="2104" w:type="dxa"/>
          </w:tcPr>
          <w:p w14:paraId="2FB380E4"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Senior Lecturer II</w:t>
            </w:r>
          </w:p>
        </w:tc>
      </w:tr>
      <w:tr w:rsidR="001D3537" w:rsidRPr="001D3537" w14:paraId="36DE1C17" w14:textId="77777777" w:rsidTr="00A52832">
        <w:tc>
          <w:tcPr>
            <w:tcW w:w="2718" w:type="dxa"/>
          </w:tcPr>
          <w:p w14:paraId="6B6E31E4" w14:textId="49E859B8" w:rsidR="001D3537" w:rsidRPr="001D3537" w:rsidRDefault="001D3537" w:rsidP="00202590">
            <w:pPr>
              <w:rPr>
                <w:rFonts w:ascii="Times New Roman" w:hAnsi="Times New Roman" w:cs="Times New Roman"/>
                <w:b/>
                <w:sz w:val="24"/>
                <w:szCs w:val="24"/>
              </w:rPr>
            </w:pPr>
            <w:r w:rsidRPr="001D3537">
              <w:rPr>
                <w:rFonts w:ascii="Times New Roman" w:hAnsi="Times New Roman" w:cs="Times New Roman"/>
                <w:b/>
                <w:sz w:val="24"/>
                <w:szCs w:val="24"/>
              </w:rPr>
              <w:t>Clinical Professor</w:t>
            </w:r>
          </w:p>
        </w:tc>
        <w:tc>
          <w:tcPr>
            <w:tcW w:w="2306" w:type="dxa"/>
          </w:tcPr>
          <w:p w14:paraId="7D7CE96A" w14:textId="589CF1CC" w:rsidR="001D3537" w:rsidRPr="001D3537" w:rsidRDefault="001D3537" w:rsidP="00202590">
            <w:pPr>
              <w:rPr>
                <w:rFonts w:ascii="Times New Roman" w:hAnsi="Times New Roman" w:cs="Times New Roman"/>
                <w:sz w:val="24"/>
                <w:szCs w:val="24"/>
              </w:rPr>
            </w:pPr>
            <w:r w:rsidRPr="001D3537">
              <w:rPr>
                <w:rFonts w:ascii="Times New Roman" w:hAnsi="Times New Roman" w:cs="Times New Roman"/>
                <w:sz w:val="24"/>
                <w:szCs w:val="24"/>
              </w:rPr>
              <w:t>Clinical Assistant Professor</w:t>
            </w:r>
          </w:p>
        </w:tc>
        <w:tc>
          <w:tcPr>
            <w:tcW w:w="2430" w:type="dxa"/>
          </w:tcPr>
          <w:p w14:paraId="3C1395CC" w14:textId="17F51307" w:rsidR="001D3537" w:rsidRPr="001D3537" w:rsidRDefault="001D3537" w:rsidP="00202590">
            <w:pPr>
              <w:rPr>
                <w:rFonts w:ascii="Times New Roman" w:hAnsi="Times New Roman" w:cs="Times New Roman"/>
                <w:sz w:val="24"/>
                <w:szCs w:val="24"/>
              </w:rPr>
            </w:pPr>
            <w:r w:rsidRPr="001D3537">
              <w:rPr>
                <w:rFonts w:ascii="Times New Roman" w:hAnsi="Times New Roman" w:cs="Times New Roman"/>
                <w:sz w:val="24"/>
                <w:szCs w:val="24"/>
              </w:rPr>
              <w:t>Clinical Associate Professor</w:t>
            </w:r>
          </w:p>
        </w:tc>
        <w:tc>
          <w:tcPr>
            <w:tcW w:w="2104" w:type="dxa"/>
          </w:tcPr>
          <w:p w14:paraId="56668A8D" w14:textId="6F9F9827" w:rsidR="001D3537" w:rsidRPr="001D3537" w:rsidRDefault="001D3537" w:rsidP="00202590">
            <w:pPr>
              <w:rPr>
                <w:rFonts w:ascii="Times New Roman" w:hAnsi="Times New Roman" w:cs="Times New Roman"/>
                <w:sz w:val="24"/>
                <w:szCs w:val="24"/>
              </w:rPr>
            </w:pPr>
            <w:r w:rsidRPr="001D3537">
              <w:rPr>
                <w:rFonts w:ascii="Times New Roman" w:hAnsi="Times New Roman" w:cs="Times New Roman"/>
                <w:sz w:val="24"/>
                <w:szCs w:val="24"/>
              </w:rPr>
              <w:t xml:space="preserve">Clinical Professor </w:t>
            </w:r>
          </w:p>
        </w:tc>
      </w:tr>
      <w:tr w:rsidR="00947F14" w:rsidRPr="001D3537" w14:paraId="2799D90A" w14:textId="77777777" w:rsidTr="00947F14">
        <w:tc>
          <w:tcPr>
            <w:tcW w:w="2718" w:type="dxa"/>
          </w:tcPr>
          <w:p w14:paraId="3DB3B29F" w14:textId="54281179" w:rsidR="00947F14" w:rsidRPr="001D3537" w:rsidRDefault="00947F14" w:rsidP="00202590">
            <w:pPr>
              <w:rPr>
                <w:rFonts w:ascii="Times New Roman" w:hAnsi="Times New Roman" w:cs="Times New Roman"/>
                <w:b/>
                <w:sz w:val="24"/>
                <w:szCs w:val="24"/>
              </w:rPr>
            </w:pPr>
            <w:r>
              <w:rPr>
                <w:rFonts w:ascii="Times New Roman" w:hAnsi="Times New Roman" w:cs="Times New Roman"/>
                <w:b/>
                <w:sz w:val="24"/>
                <w:szCs w:val="24"/>
              </w:rPr>
              <w:t>Professor of Practice</w:t>
            </w:r>
          </w:p>
        </w:tc>
        <w:tc>
          <w:tcPr>
            <w:tcW w:w="6840" w:type="dxa"/>
            <w:gridSpan w:val="3"/>
          </w:tcPr>
          <w:p w14:paraId="60869F4B" w14:textId="3701C1C6" w:rsidR="00947F14" w:rsidRPr="001D3537" w:rsidRDefault="00560A00" w:rsidP="00560A00">
            <w:pPr>
              <w:jc w:val="center"/>
              <w:rPr>
                <w:rFonts w:ascii="Times New Roman" w:hAnsi="Times New Roman" w:cs="Times New Roman"/>
                <w:sz w:val="24"/>
                <w:szCs w:val="24"/>
              </w:rPr>
            </w:pPr>
            <w:r>
              <w:rPr>
                <w:rFonts w:ascii="Times New Roman" w:hAnsi="Times New Roman" w:cs="Times New Roman"/>
                <w:sz w:val="24"/>
                <w:szCs w:val="24"/>
              </w:rPr>
              <w:t>Professor of Practice (one rank)</w:t>
            </w:r>
          </w:p>
        </w:tc>
      </w:tr>
    </w:tbl>
    <w:p w14:paraId="01E8622B" w14:textId="77777777" w:rsidR="001D3537" w:rsidRPr="001D3537" w:rsidRDefault="001D3537" w:rsidP="001D3537">
      <w:pPr>
        <w:rPr>
          <w:rFonts w:ascii="Times New Roman" w:hAnsi="Times New Roman" w:cs="Times New Roman"/>
          <w:sz w:val="24"/>
          <w:szCs w:val="24"/>
        </w:rPr>
      </w:pPr>
    </w:p>
    <w:p w14:paraId="4B0ACDDB" w14:textId="4256FEDF" w:rsidR="001D3537" w:rsidRPr="001D3537" w:rsidRDefault="00797683" w:rsidP="001D3537">
      <w:pPr>
        <w:rPr>
          <w:rFonts w:ascii="Times New Roman" w:hAnsi="Times New Roman" w:cs="Times New Roman"/>
          <w:b/>
          <w:sz w:val="24"/>
          <w:szCs w:val="24"/>
          <w:u w:val="single"/>
        </w:rPr>
      </w:pPr>
      <w:r>
        <w:rPr>
          <w:rFonts w:ascii="Times New Roman" w:hAnsi="Times New Roman" w:cs="Times New Roman"/>
          <w:b/>
          <w:sz w:val="24"/>
          <w:szCs w:val="24"/>
          <w:u w:val="single"/>
        </w:rPr>
        <w:t>Instructor Classification</w:t>
      </w:r>
    </w:p>
    <w:p w14:paraId="78883A47" w14:textId="09C6E6FE" w:rsidR="001D3537" w:rsidRDefault="001D3537" w:rsidP="001D3537">
      <w:pPr>
        <w:rPr>
          <w:rFonts w:ascii="Times New Roman" w:hAnsi="Times New Roman" w:cs="Times New Roman"/>
          <w:sz w:val="24"/>
          <w:szCs w:val="24"/>
        </w:rPr>
      </w:pPr>
      <w:r w:rsidRPr="001D3537">
        <w:rPr>
          <w:rFonts w:ascii="Times New Roman" w:hAnsi="Times New Roman" w:cs="Times New Roman"/>
          <w:sz w:val="24"/>
          <w:szCs w:val="24"/>
        </w:rPr>
        <w:t xml:space="preserve">There are </w:t>
      </w:r>
      <w:r w:rsidR="00797683">
        <w:rPr>
          <w:rFonts w:ascii="Times New Roman" w:hAnsi="Times New Roman" w:cs="Times New Roman"/>
          <w:sz w:val="24"/>
          <w:szCs w:val="24"/>
        </w:rPr>
        <w:t xml:space="preserve">a series of </w:t>
      </w:r>
      <w:r w:rsidRPr="001D3537">
        <w:rPr>
          <w:rFonts w:ascii="Times New Roman" w:hAnsi="Times New Roman" w:cs="Times New Roman"/>
          <w:sz w:val="24"/>
          <w:szCs w:val="24"/>
        </w:rPr>
        <w:t>thre</w:t>
      </w:r>
      <w:r w:rsidR="00797683">
        <w:rPr>
          <w:rFonts w:ascii="Times New Roman" w:hAnsi="Times New Roman" w:cs="Times New Roman"/>
          <w:sz w:val="24"/>
          <w:szCs w:val="24"/>
        </w:rPr>
        <w:t>e ranks in the Instructor classification</w:t>
      </w:r>
      <w:r w:rsidRPr="001D3537">
        <w:rPr>
          <w:rFonts w:ascii="Times New Roman" w:hAnsi="Times New Roman" w:cs="Times New Roman"/>
          <w:sz w:val="24"/>
          <w:szCs w:val="24"/>
        </w:rPr>
        <w:t>: Instructor, Senior Instructor I, and Senior Instructor II (</w:t>
      </w:r>
      <w:r w:rsidR="008949FA">
        <w:rPr>
          <w:rFonts w:ascii="Times New Roman" w:hAnsi="Times New Roman" w:cs="Times New Roman"/>
          <w:sz w:val="24"/>
          <w:szCs w:val="24"/>
        </w:rPr>
        <w:t>Defined in the CBA, Article 15</w:t>
      </w:r>
      <w:r w:rsidR="008949FA" w:rsidRPr="008949FA">
        <w:rPr>
          <w:rFonts w:ascii="Times New Roman" w:hAnsi="Times New Roman" w:cs="Times New Roman"/>
          <w:sz w:val="24"/>
          <w:szCs w:val="24"/>
        </w:rPr>
        <w:t xml:space="preserve"> Section 2c</w:t>
      </w:r>
      <w:r w:rsidRPr="001D3537">
        <w:rPr>
          <w:rFonts w:ascii="Times New Roman" w:hAnsi="Times New Roman" w:cs="Times New Roman"/>
          <w:sz w:val="24"/>
          <w:szCs w:val="24"/>
        </w:rPr>
        <w:t xml:space="preserve">). The instructor </w:t>
      </w:r>
      <w:r w:rsidR="00247A2E">
        <w:rPr>
          <w:rFonts w:ascii="Times New Roman" w:hAnsi="Times New Roman" w:cs="Times New Roman"/>
          <w:sz w:val="24"/>
          <w:szCs w:val="24"/>
        </w:rPr>
        <w:t>classification</w:t>
      </w:r>
      <w:r w:rsidRPr="001D3537">
        <w:rPr>
          <w:rFonts w:ascii="Times New Roman" w:hAnsi="Times New Roman" w:cs="Times New Roman"/>
          <w:sz w:val="24"/>
          <w:szCs w:val="24"/>
        </w:rPr>
        <w:t xml:space="preserve"> will be used for instructional appointments whose functions are devoted exclusively or primarily to </w:t>
      </w:r>
      <w:r w:rsidRPr="001D3537">
        <w:rPr>
          <w:rFonts w:ascii="Times New Roman" w:hAnsi="Times New Roman" w:cs="Times New Roman"/>
          <w:i/>
          <w:sz w:val="24"/>
          <w:szCs w:val="24"/>
        </w:rPr>
        <w:t>undergraduate instruction</w:t>
      </w:r>
      <w:r w:rsidRPr="001D3537">
        <w:rPr>
          <w:rFonts w:ascii="Times New Roman" w:hAnsi="Times New Roman" w:cs="Times New Roman"/>
          <w:sz w:val="24"/>
          <w:szCs w:val="24"/>
        </w:rPr>
        <w:t>.</w:t>
      </w:r>
    </w:p>
    <w:p w14:paraId="55C60289" w14:textId="6BFE4B05" w:rsidR="007E2702" w:rsidRDefault="00935306" w:rsidP="001D3537">
      <w:pPr>
        <w:rPr>
          <w:rFonts w:ascii="Times New Roman" w:hAnsi="Times New Roman" w:cs="Times New Roman"/>
          <w:sz w:val="24"/>
          <w:szCs w:val="24"/>
        </w:rPr>
      </w:pPr>
      <w:r>
        <w:rPr>
          <w:rFonts w:ascii="Times New Roman" w:hAnsi="Times New Roman" w:cs="Times New Roman"/>
          <w:sz w:val="24"/>
          <w:szCs w:val="24"/>
        </w:rPr>
        <w:t>All C-NTTF</w:t>
      </w:r>
      <w:r w:rsidR="009E1347">
        <w:rPr>
          <w:rFonts w:ascii="Times New Roman" w:hAnsi="Times New Roman" w:cs="Times New Roman"/>
          <w:sz w:val="24"/>
          <w:szCs w:val="24"/>
        </w:rPr>
        <w:t xml:space="preserve"> in the</w:t>
      </w:r>
      <w:r>
        <w:rPr>
          <w:rFonts w:ascii="Times New Roman" w:hAnsi="Times New Roman" w:cs="Times New Roman"/>
          <w:sz w:val="24"/>
          <w:szCs w:val="24"/>
        </w:rPr>
        <w:t xml:space="preserve"> Instructor</w:t>
      </w:r>
      <w:r w:rsidR="009E1347">
        <w:rPr>
          <w:rFonts w:ascii="Times New Roman" w:hAnsi="Times New Roman" w:cs="Times New Roman"/>
          <w:sz w:val="24"/>
          <w:szCs w:val="24"/>
        </w:rPr>
        <w:t xml:space="preserve"> </w:t>
      </w:r>
      <w:r w:rsidR="00C2156E">
        <w:rPr>
          <w:rFonts w:ascii="Times New Roman" w:hAnsi="Times New Roman" w:cs="Times New Roman"/>
          <w:sz w:val="24"/>
          <w:szCs w:val="24"/>
        </w:rPr>
        <w:t>classification</w:t>
      </w:r>
      <w:r>
        <w:rPr>
          <w:rFonts w:ascii="Times New Roman" w:hAnsi="Times New Roman" w:cs="Times New Roman"/>
          <w:sz w:val="24"/>
          <w:szCs w:val="24"/>
        </w:rPr>
        <w:t xml:space="preserve"> </w:t>
      </w:r>
      <w:r w:rsidRPr="001D3537">
        <w:rPr>
          <w:rFonts w:ascii="Times New Roman" w:hAnsi="Times New Roman" w:cs="Times New Roman"/>
          <w:sz w:val="24"/>
          <w:szCs w:val="24"/>
        </w:rPr>
        <w:t>may vote on COE policies</w:t>
      </w:r>
      <w:r>
        <w:rPr>
          <w:rFonts w:ascii="Times New Roman" w:hAnsi="Times New Roman" w:cs="Times New Roman"/>
          <w:sz w:val="24"/>
          <w:szCs w:val="24"/>
        </w:rPr>
        <w:t>,</w:t>
      </w:r>
      <w:r w:rsidRPr="001D3537">
        <w:rPr>
          <w:rFonts w:ascii="Times New Roman" w:hAnsi="Times New Roman" w:cs="Times New Roman"/>
          <w:sz w:val="24"/>
          <w:szCs w:val="24"/>
        </w:rPr>
        <w:t xml:space="preserve"> serve on general COE and department committees</w:t>
      </w:r>
      <w:r>
        <w:rPr>
          <w:rFonts w:ascii="Times New Roman" w:hAnsi="Times New Roman" w:cs="Times New Roman"/>
          <w:sz w:val="24"/>
          <w:szCs w:val="24"/>
        </w:rPr>
        <w:t xml:space="preserve">, and vote on NTTF promotion policies (See COE Internal Governance Policy for more information; URL). </w:t>
      </w:r>
      <w:r w:rsidR="00D611EC">
        <w:rPr>
          <w:rFonts w:ascii="Times New Roman" w:hAnsi="Times New Roman" w:cs="Times New Roman"/>
          <w:sz w:val="24"/>
          <w:szCs w:val="24"/>
        </w:rPr>
        <w:t>Departments may have policies that expand participation and voting</w:t>
      </w:r>
      <w:r w:rsidR="00140CFE">
        <w:rPr>
          <w:rFonts w:ascii="Times New Roman" w:hAnsi="Times New Roman" w:cs="Times New Roman"/>
          <w:sz w:val="24"/>
          <w:szCs w:val="24"/>
        </w:rPr>
        <w:t xml:space="preserve"> of these C-NTTF members</w:t>
      </w:r>
      <w:r w:rsidR="00D611EC">
        <w:rPr>
          <w:rFonts w:ascii="Times New Roman" w:hAnsi="Times New Roman" w:cs="Times New Roman"/>
          <w:sz w:val="24"/>
          <w:szCs w:val="24"/>
        </w:rPr>
        <w:t>.</w:t>
      </w:r>
    </w:p>
    <w:p w14:paraId="07620592" w14:textId="07B76A5E" w:rsidR="00935306" w:rsidRDefault="00F51362" w:rsidP="001D3537">
      <w:pPr>
        <w:rPr>
          <w:rFonts w:ascii="Times New Roman" w:hAnsi="Times New Roman" w:cs="Times New Roman"/>
          <w:sz w:val="24"/>
          <w:szCs w:val="24"/>
        </w:rPr>
      </w:pPr>
      <w:r>
        <w:rPr>
          <w:rFonts w:ascii="Times New Roman" w:hAnsi="Times New Roman" w:cs="Times New Roman"/>
          <w:sz w:val="24"/>
          <w:szCs w:val="24"/>
        </w:rPr>
        <w:t>NTTF in the Instructor classification</w:t>
      </w:r>
      <w:r w:rsidR="00935306" w:rsidRPr="001D3537">
        <w:rPr>
          <w:rFonts w:ascii="Times New Roman" w:hAnsi="Times New Roman" w:cs="Times New Roman"/>
          <w:sz w:val="24"/>
          <w:szCs w:val="24"/>
        </w:rPr>
        <w:t xml:space="preserve"> are not expected to engage in research activities as a primary part of their position, but</w:t>
      </w:r>
      <w:r w:rsidR="009E1347">
        <w:rPr>
          <w:rFonts w:ascii="Times New Roman" w:hAnsi="Times New Roman" w:cs="Times New Roman"/>
          <w:sz w:val="24"/>
          <w:szCs w:val="24"/>
        </w:rPr>
        <w:t xml:space="preserve"> </w:t>
      </w:r>
      <w:r w:rsidR="00935306" w:rsidRPr="001D3537">
        <w:rPr>
          <w:rFonts w:ascii="Times New Roman" w:hAnsi="Times New Roman" w:cs="Times New Roman"/>
          <w:sz w:val="24"/>
          <w:szCs w:val="24"/>
        </w:rPr>
        <w:t xml:space="preserve">may if </w:t>
      </w:r>
      <w:r w:rsidR="00D93D51">
        <w:rPr>
          <w:rFonts w:ascii="Times New Roman" w:hAnsi="Times New Roman" w:cs="Times New Roman"/>
          <w:sz w:val="24"/>
          <w:szCs w:val="24"/>
        </w:rPr>
        <w:t>he/she has</w:t>
      </w:r>
      <w:r w:rsidR="00935306" w:rsidRPr="001D3537">
        <w:rPr>
          <w:rFonts w:ascii="Times New Roman" w:hAnsi="Times New Roman" w:cs="Times New Roman"/>
          <w:sz w:val="24"/>
          <w:szCs w:val="24"/>
        </w:rPr>
        <w:t xml:space="preserve"> such an interest</w:t>
      </w:r>
      <w:r w:rsidR="00935306">
        <w:rPr>
          <w:rFonts w:ascii="Times New Roman" w:hAnsi="Times New Roman" w:cs="Times New Roman"/>
          <w:sz w:val="24"/>
          <w:szCs w:val="24"/>
        </w:rPr>
        <w:t>,</w:t>
      </w:r>
      <w:r w:rsidR="00935306" w:rsidRPr="001D3537">
        <w:rPr>
          <w:rFonts w:ascii="Times New Roman" w:hAnsi="Times New Roman" w:cs="Times New Roman"/>
          <w:sz w:val="24"/>
          <w:szCs w:val="24"/>
        </w:rPr>
        <w:t xml:space="preserve"> there is opportunity</w:t>
      </w:r>
      <w:r w:rsidR="00935306">
        <w:rPr>
          <w:rFonts w:ascii="Times New Roman" w:hAnsi="Times New Roman" w:cs="Times New Roman"/>
          <w:sz w:val="24"/>
          <w:szCs w:val="24"/>
        </w:rPr>
        <w:t xml:space="preserve">, and/or it is written in </w:t>
      </w:r>
      <w:r w:rsidR="00D93D51">
        <w:rPr>
          <w:rFonts w:ascii="Times New Roman" w:hAnsi="Times New Roman" w:cs="Times New Roman"/>
          <w:sz w:val="24"/>
          <w:szCs w:val="24"/>
        </w:rPr>
        <w:t xml:space="preserve">his/her </w:t>
      </w:r>
      <w:r w:rsidR="00706597">
        <w:rPr>
          <w:rFonts w:ascii="Times New Roman" w:hAnsi="Times New Roman" w:cs="Times New Roman"/>
          <w:sz w:val="24"/>
          <w:szCs w:val="24"/>
        </w:rPr>
        <w:t>job description</w:t>
      </w:r>
      <w:r w:rsidR="00935306" w:rsidRPr="001D3537">
        <w:rPr>
          <w:rFonts w:ascii="Times New Roman" w:hAnsi="Times New Roman" w:cs="Times New Roman"/>
          <w:sz w:val="24"/>
          <w:szCs w:val="24"/>
        </w:rPr>
        <w:t xml:space="preserve">. The change may </w:t>
      </w:r>
      <w:r w:rsidR="00935306" w:rsidRPr="001D3537">
        <w:rPr>
          <w:rFonts w:ascii="Times New Roman" w:hAnsi="Times New Roman" w:cs="Times New Roman"/>
          <w:i/>
          <w:sz w:val="24"/>
          <w:szCs w:val="24"/>
        </w:rPr>
        <w:t>not</w:t>
      </w:r>
      <w:r w:rsidR="00935306" w:rsidRPr="001D3537">
        <w:rPr>
          <w:rFonts w:ascii="Times New Roman" w:hAnsi="Times New Roman" w:cs="Times New Roman"/>
          <w:sz w:val="24"/>
          <w:szCs w:val="24"/>
        </w:rPr>
        <w:t xml:space="preserve"> alter the primary focus of the faculty member’s appointment, which is instructional, or exceed 1.0 FTE -- </w:t>
      </w:r>
      <w:r w:rsidR="00935306" w:rsidRPr="001D3537">
        <w:rPr>
          <w:rFonts w:ascii="Times New Roman" w:hAnsi="Times New Roman" w:cs="Times New Roman"/>
          <w:i/>
          <w:sz w:val="24"/>
          <w:szCs w:val="24"/>
        </w:rPr>
        <w:t>unless</w:t>
      </w:r>
      <w:r w:rsidR="00935306" w:rsidRPr="001D3537">
        <w:rPr>
          <w:rFonts w:ascii="Times New Roman" w:hAnsi="Times New Roman" w:cs="Times New Roman"/>
          <w:sz w:val="24"/>
          <w:szCs w:val="24"/>
        </w:rPr>
        <w:t xml:space="preserve"> the faculty member secures approval for that change in their appointment through appropriate administrative procedures.</w:t>
      </w:r>
    </w:p>
    <w:p w14:paraId="146905EE" w14:textId="77777777" w:rsidR="004E08DF" w:rsidRDefault="004E08DF" w:rsidP="001D3537">
      <w:pPr>
        <w:rPr>
          <w:rFonts w:ascii="Times New Roman" w:hAnsi="Times New Roman" w:cs="Times New Roman"/>
          <w:sz w:val="24"/>
          <w:szCs w:val="24"/>
        </w:rPr>
      </w:pPr>
    </w:p>
    <w:p w14:paraId="1C153A1A" w14:textId="77777777" w:rsidR="004E08DF" w:rsidRPr="001D3537" w:rsidRDefault="004E08DF" w:rsidP="001D3537">
      <w:pPr>
        <w:rPr>
          <w:rFonts w:ascii="Times New Roman" w:hAnsi="Times New Roman" w:cs="Times New Roman"/>
          <w:sz w:val="24"/>
          <w:szCs w:val="24"/>
        </w:rPr>
      </w:pPr>
    </w:p>
    <w:p w14:paraId="1D309FF8" w14:textId="77777777" w:rsidR="001D3537" w:rsidRPr="001D3537" w:rsidRDefault="001D3537" w:rsidP="001D3537">
      <w:pPr>
        <w:rPr>
          <w:rFonts w:ascii="Times New Roman" w:hAnsi="Times New Roman" w:cs="Times New Roman"/>
          <w:b/>
          <w:sz w:val="24"/>
          <w:szCs w:val="24"/>
        </w:rPr>
      </w:pPr>
      <w:r w:rsidRPr="001D3537">
        <w:rPr>
          <w:rFonts w:ascii="Times New Roman" w:hAnsi="Times New Roman" w:cs="Times New Roman"/>
          <w:b/>
          <w:sz w:val="24"/>
          <w:szCs w:val="24"/>
        </w:rPr>
        <w:lastRenderedPageBreak/>
        <w:t>A.</w:t>
      </w:r>
      <w:r w:rsidRPr="001D3537">
        <w:rPr>
          <w:rFonts w:ascii="Times New Roman" w:hAnsi="Times New Roman" w:cs="Times New Roman"/>
          <w:b/>
          <w:sz w:val="24"/>
          <w:szCs w:val="24"/>
        </w:rPr>
        <w:tab/>
        <w:t>General Duties and Functions</w:t>
      </w:r>
    </w:p>
    <w:p w14:paraId="6D75AF67" w14:textId="7D41C05E" w:rsidR="001D3537" w:rsidRPr="001D3537" w:rsidRDefault="007B1406" w:rsidP="001D3537">
      <w:pPr>
        <w:rPr>
          <w:rFonts w:ascii="Times New Roman" w:hAnsi="Times New Roman" w:cs="Times New Roman"/>
          <w:sz w:val="24"/>
          <w:szCs w:val="24"/>
        </w:rPr>
      </w:pPr>
      <w:r>
        <w:rPr>
          <w:rFonts w:ascii="Times New Roman" w:hAnsi="Times New Roman" w:cs="Times New Roman"/>
          <w:sz w:val="24"/>
          <w:szCs w:val="24"/>
        </w:rPr>
        <w:t>As defined in the workload policy</w:t>
      </w:r>
      <w:ins w:id="2" w:author="Shaun Haskins" w:date="2015-02-04T12:23:00Z">
        <w:r w:rsidR="00F8795E">
          <w:rPr>
            <w:rFonts w:ascii="Times New Roman" w:hAnsi="Times New Roman" w:cs="Times New Roman"/>
            <w:sz w:val="24"/>
            <w:szCs w:val="24"/>
          </w:rPr>
          <w:t>,</w:t>
        </w:r>
      </w:ins>
      <w:r>
        <w:rPr>
          <w:rFonts w:ascii="Times New Roman" w:hAnsi="Times New Roman" w:cs="Times New Roman"/>
          <w:sz w:val="24"/>
          <w:szCs w:val="24"/>
        </w:rPr>
        <w:t xml:space="preserve"> an appointment to </w:t>
      </w:r>
      <w:r w:rsidR="00164908">
        <w:rPr>
          <w:rFonts w:ascii="Times New Roman" w:hAnsi="Times New Roman" w:cs="Times New Roman"/>
          <w:sz w:val="24"/>
          <w:szCs w:val="24"/>
        </w:rPr>
        <w:t xml:space="preserve">instructor </w:t>
      </w:r>
      <w:r w:rsidR="00247A2E">
        <w:rPr>
          <w:rFonts w:ascii="Times New Roman" w:hAnsi="Times New Roman" w:cs="Times New Roman"/>
          <w:sz w:val="24"/>
          <w:szCs w:val="24"/>
        </w:rPr>
        <w:t xml:space="preserve">classification </w:t>
      </w:r>
      <w:r>
        <w:rPr>
          <w:rFonts w:ascii="Times New Roman" w:hAnsi="Times New Roman" w:cs="Times New Roman"/>
          <w:sz w:val="24"/>
          <w:szCs w:val="24"/>
        </w:rPr>
        <w:t xml:space="preserve">can include roles and responsibilities from Teaching and Advising, Scholarship and Research, Service and Administration. These will be </w:t>
      </w:r>
      <w:r w:rsidR="00D93D51">
        <w:rPr>
          <w:rFonts w:ascii="Times New Roman" w:hAnsi="Times New Roman" w:cs="Times New Roman"/>
          <w:sz w:val="24"/>
          <w:szCs w:val="24"/>
        </w:rPr>
        <w:t>defined by his/her job description at the time of hire and at each review</w:t>
      </w:r>
      <w:r>
        <w:rPr>
          <w:rFonts w:ascii="Times New Roman" w:hAnsi="Times New Roman" w:cs="Times New Roman"/>
          <w:sz w:val="24"/>
          <w:szCs w:val="24"/>
        </w:rPr>
        <w:t xml:space="preserve">. </w:t>
      </w:r>
      <w:r w:rsidR="001D3537" w:rsidRPr="001D3537">
        <w:rPr>
          <w:rFonts w:ascii="Times New Roman" w:hAnsi="Times New Roman" w:cs="Times New Roman"/>
          <w:sz w:val="24"/>
          <w:szCs w:val="24"/>
        </w:rPr>
        <w:t xml:space="preserve">The following duties and functions are </w:t>
      </w:r>
      <w:r>
        <w:rPr>
          <w:rFonts w:ascii="Times New Roman" w:hAnsi="Times New Roman" w:cs="Times New Roman"/>
          <w:sz w:val="24"/>
          <w:szCs w:val="24"/>
        </w:rPr>
        <w:t>the minimum</w:t>
      </w:r>
      <w:r w:rsidRPr="001D3537">
        <w:rPr>
          <w:rFonts w:ascii="Times New Roman" w:hAnsi="Times New Roman" w:cs="Times New Roman"/>
          <w:sz w:val="24"/>
          <w:szCs w:val="24"/>
        </w:rPr>
        <w:t xml:space="preserve"> </w:t>
      </w:r>
      <w:r w:rsidR="001D3537" w:rsidRPr="001D3537">
        <w:rPr>
          <w:rFonts w:ascii="Times New Roman" w:hAnsi="Times New Roman" w:cs="Times New Roman"/>
          <w:sz w:val="24"/>
          <w:szCs w:val="24"/>
        </w:rPr>
        <w:t>condition</w:t>
      </w:r>
      <w:r w:rsidR="00164908">
        <w:rPr>
          <w:rFonts w:ascii="Times New Roman" w:hAnsi="Times New Roman" w:cs="Times New Roman"/>
          <w:sz w:val="24"/>
          <w:szCs w:val="24"/>
        </w:rPr>
        <w:t>s</w:t>
      </w:r>
      <w:r w:rsidR="001D3537" w:rsidRPr="001D3537">
        <w:rPr>
          <w:rFonts w:ascii="Times New Roman" w:hAnsi="Times New Roman" w:cs="Times New Roman"/>
          <w:sz w:val="24"/>
          <w:szCs w:val="24"/>
        </w:rPr>
        <w:t xml:space="preserve"> of the appointment to the ranks in the Instructor </w:t>
      </w:r>
      <w:r w:rsidR="00247A2E">
        <w:rPr>
          <w:rFonts w:ascii="Times New Roman" w:hAnsi="Times New Roman" w:cs="Times New Roman"/>
          <w:sz w:val="24"/>
          <w:szCs w:val="24"/>
        </w:rPr>
        <w:t>classification</w:t>
      </w:r>
      <w:r w:rsidR="001D3537" w:rsidRPr="001D3537">
        <w:rPr>
          <w:rFonts w:ascii="Times New Roman" w:hAnsi="Times New Roman" w:cs="Times New Roman"/>
          <w:sz w:val="24"/>
          <w:szCs w:val="24"/>
        </w:rPr>
        <w:t>.</w:t>
      </w:r>
    </w:p>
    <w:p w14:paraId="101F4FDC" w14:textId="7EF0F8D1" w:rsidR="001D3537" w:rsidRPr="001D3537" w:rsidRDefault="001D3537" w:rsidP="001D3537">
      <w:pPr>
        <w:rPr>
          <w:rFonts w:ascii="Times New Roman" w:hAnsi="Times New Roman" w:cs="Times New Roman"/>
          <w:sz w:val="24"/>
          <w:szCs w:val="24"/>
        </w:rPr>
      </w:pPr>
      <w:r w:rsidRPr="001D3537">
        <w:rPr>
          <w:rFonts w:ascii="Times New Roman" w:hAnsi="Times New Roman" w:cs="Times New Roman"/>
          <w:sz w:val="24"/>
          <w:szCs w:val="24"/>
        </w:rPr>
        <w:t xml:space="preserve">An </w:t>
      </w:r>
      <w:r w:rsidRPr="001D3537">
        <w:rPr>
          <w:rFonts w:ascii="Times New Roman" w:hAnsi="Times New Roman" w:cs="Times New Roman"/>
          <w:b/>
          <w:sz w:val="24"/>
          <w:szCs w:val="24"/>
        </w:rPr>
        <w:t>Instructor</w:t>
      </w:r>
      <w:r w:rsidRPr="001D3537">
        <w:rPr>
          <w:rFonts w:ascii="Times New Roman" w:hAnsi="Times New Roman" w:cs="Times New Roman"/>
          <w:sz w:val="24"/>
          <w:szCs w:val="24"/>
        </w:rPr>
        <w:t xml:space="preserve"> has the primary responsibility to teach undergraduate level courses, and when appropriate supervise undergraduate students. </w:t>
      </w:r>
    </w:p>
    <w:p w14:paraId="1C47769A" w14:textId="36DF4F7F" w:rsidR="001D3537" w:rsidRPr="001D3537" w:rsidRDefault="001D3537" w:rsidP="001D3537">
      <w:pPr>
        <w:rPr>
          <w:rFonts w:ascii="Times New Roman" w:hAnsi="Times New Roman" w:cs="Times New Roman"/>
          <w:sz w:val="24"/>
          <w:szCs w:val="24"/>
        </w:rPr>
      </w:pPr>
      <w:r w:rsidRPr="001D3537">
        <w:rPr>
          <w:rFonts w:ascii="Times New Roman" w:hAnsi="Times New Roman" w:cs="Times New Roman"/>
          <w:b/>
          <w:sz w:val="24"/>
          <w:szCs w:val="24"/>
        </w:rPr>
        <w:t xml:space="preserve">Senior Instructor I &amp; II </w:t>
      </w:r>
      <w:r w:rsidRPr="001D3537">
        <w:rPr>
          <w:rFonts w:ascii="Times New Roman" w:hAnsi="Times New Roman" w:cs="Times New Roman"/>
          <w:sz w:val="24"/>
          <w:szCs w:val="24"/>
        </w:rPr>
        <w:t xml:space="preserve">are expected to teach undergraduate level courses, supervise and/or advise undergraduate students, and serve on departmental, major, and/or program committee(s). These faculty members also will be expected to have significant and ongoing contributions to professional practices of their field (e.g., develop and publish teaching or clinical materials, publish in the practice literature), develop course and course materials, </w:t>
      </w:r>
      <w:r w:rsidR="00110516">
        <w:rPr>
          <w:rFonts w:ascii="Times New Roman" w:hAnsi="Times New Roman" w:cs="Times New Roman"/>
          <w:sz w:val="24"/>
          <w:szCs w:val="24"/>
        </w:rPr>
        <w:t xml:space="preserve">provide </w:t>
      </w:r>
      <w:r w:rsidRPr="001D3537">
        <w:rPr>
          <w:rFonts w:ascii="Times New Roman" w:hAnsi="Times New Roman" w:cs="Times New Roman"/>
          <w:sz w:val="24"/>
          <w:szCs w:val="24"/>
        </w:rPr>
        <w:t>program management and governance within the department, college or university, and provide leadership in curriculum development</w:t>
      </w:r>
      <w:r w:rsidR="00246A78">
        <w:rPr>
          <w:rFonts w:ascii="Times New Roman" w:hAnsi="Times New Roman" w:cs="Times New Roman"/>
          <w:sz w:val="24"/>
          <w:szCs w:val="24"/>
        </w:rPr>
        <w:t xml:space="preserve">. </w:t>
      </w:r>
    </w:p>
    <w:p w14:paraId="498093A5" w14:textId="1A2D2EFF" w:rsidR="001D3537" w:rsidRPr="001D3537" w:rsidRDefault="001D3537" w:rsidP="00376301">
      <w:r w:rsidRPr="001D3537">
        <w:rPr>
          <w:rFonts w:ascii="Times New Roman" w:hAnsi="Times New Roman" w:cs="Times New Roman"/>
          <w:sz w:val="24"/>
          <w:szCs w:val="24"/>
        </w:rPr>
        <w:t xml:space="preserve">With departmental </w:t>
      </w:r>
      <w:r w:rsidR="00164908">
        <w:rPr>
          <w:rFonts w:ascii="Times New Roman" w:hAnsi="Times New Roman" w:cs="Times New Roman"/>
          <w:sz w:val="24"/>
          <w:szCs w:val="24"/>
        </w:rPr>
        <w:t xml:space="preserve">and </w:t>
      </w:r>
      <w:r w:rsidRPr="001D3537">
        <w:rPr>
          <w:rFonts w:ascii="Times New Roman" w:hAnsi="Times New Roman" w:cs="Times New Roman"/>
          <w:sz w:val="24"/>
          <w:szCs w:val="24"/>
        </w:rPr>
        <w:t xml:space="preserve">graduate school approval, </w:t>
      </w:r>
      <w:r w:rsidR="00164908" w:rsidRPr="001D3537">
        <w:rPr>
          <w:rFonts w:ascii="Times New Roman" w:hAnsi="Times New Roman" w:cs="Times New Roman"/>
          <w:sz w:val="24"/>
          <w:szCs w:val="24"/>
        </w:rPr>
        <w:t>C</w:t>
      </w:r>
      <w:r w:rsidR="00164908">
        <w:rPr>
          <w:rFonts w:ascii="Times New Roman" w:hAnsi="Times New Roman" w:cs="Times New Roman"/>
          <w:sz w:val="24"/>
          <w:szCs w:val="24"/>
        </w:rPr>
        <w:t xml:space="preserve">-NTTF </w:t>
      </w:r>
      <w:r w:rsidRPr="001D3537">
        <w:rPr>
          <w:rFonts w:ascii="Times New Roman" w:hAnsi="Times New Roman" w:cs="Times New Roman"/>
          <w:sz w:val="24"/>
          <w:szCs w:val="24"/>
        </w:rPr>
        <w:t xml:space="preserve">Senior Instructors I &amp; II with a doctorate may serve on doctoral committees. </w:t>
      </w:r>
    </w:p>
    <w:p w14:paraId="64ACF515" w14:textId="77777777" w:rsidR="001D3537" w:rsidRPr="006670A0" w:rsidRDefault="001D3537" w:rsidP="006670A0">
      <w:pPr>
        <w:rPr>
          <w:rFonts w:ascii="Times New Roman" w:hAnsi="Times New Roman" w:cs="Times New Roman"/>
          <w:b/>
          <w:sz w:val="24"/>
          <w:szCs w:val="24"/>
        </w:rPr>
      </w:pPr>
      <w:r w:rsidRPr="001D3537">
        <w:rPr>
          <w:rFonts w:ascii="Times New Roman" w:hAnsi="Times New Roman" w:cs="Times New Roman"/>
          <w:b/>
          <w:sz w:val="24"/>
          <w:szCs w:val="24"/>
        </w:rPr>
        <w:t xml:space="preserve">B. </w:t>
      </w:r>
      <w:r w:rsidRPr="001D3537">
        <w:rPr>
          <w:rFonts w:ascii="Times New Roman" w:hAnsi="Times New Roman" w:cs="Times New Roman"/>
          <w:b/>
          <w:sz w:val="24"/>
          <w:szCs w:val="24"/>
        </w:rPr>
        <w:tab/>
        <w:t>Appointment Criteria</w:t>
      </w:r>
    </w:p>
    <w:p w14:paraId="5D1BAC37" w14:textId="4504480E" w:rsidR="001D3537" w:rsidRPr="001D3537" w:rsidRDefault="009E1347" w:rsidP="00376301">
      <w:pPr>
        <w:pStyle w:val="NormalWeb"/>
        <w:spacing w:before="0" w:beforeAutospacing="0" w:after="0" w:afterAutospacing="0" w:line="276" w:lineRule="auto"/>
      </w:pPr>
      <w:r>
        <w:rPr>
          <w:color w:val="auto"/>
        </w:rPr>
        <w:t xml:space="preserve">All C-NTTF Instructors </w:t>
      </w:r>
      <w:r w:rsidR="001D3537" w:rsidRPr="001D3537">
        <w:rPr>
          <w:color w:val="auto"/>
        </w:rPr>
        <w:t>are appointed through a national search.</w:t>
      </w:r>
      <w:r w:rsidR="001670D1">
        <w:rPr>
          <w:color w:val="auto"/>
        </w:rPr>
        <w:t xml:space="preserve"> Adjunct NTTF Instructors can be </w:t>
      </w:r>
      <w:r w:rsidR="0052294B">
        <w:rPr>
          <w:color w:val="auto"/>
        </w:rPr>
        <w:t>appointed</w:t>
      </w:r>
      <w:r w:rsidR="001670D1">
        <w:rPr>
          <w:color w:val="auto"/>
        </w:rPr>
        <w:t xml:space="preserve"> through </w:t>
      </w:r>
      <w:r w:rsidR="00560A00">
        <w:rPr>
          <w:color w:val="auto"/>
        </w:rPr>
        <w:t xml:space="preserve">a </w:t>
      </w:r>
      <w:r w:rsidR="001670D1">
        <w:rPr>
          <w:color w:val="auto"/>
        </w:rPr>
        <w:t>regional search.</w:t>
      </w:r>
      <w:r w:rsidR="0052294B">
        <w:rPr>
          <w:color w:val="auto"/>
        </w:rPr>
        <w:t xml:space="preserve"> </w:t>
      </w:r>
      <w:r w:rsidR="001670D1">
        <w:rPr>
          <w:color w:val="auto"/>
        </w:rPr>
        <w:t xml:space="preserve"> </w:t>
      </w:r>
      <w:r w:rsidR="001D3537" w:rsidRPr="001D3537">
        <w:t>The appointment criteria are as follows:</w:t>
      </w:r>
    </w:p>
    <w:p w14:paraId="09AA921A" w14:textId="0F62F7AF" w:rsidR="001D3537" w:rsidRPr="001D3537" w:rsidRDefault="001D3537" w:rsidP="006670A0">
      <w:pPr>
        <w:spacing w:after="0"/>
        <w:rPr>
          <w:rFonts w:ascii="Times New Roman" w:hAnsi="Times New Roman" w:cs="Times New Roman"/>
          <w:b/>
          <w:sz w:val="24"/>
          <w:szCs w:val="24"/>
        </w:rPr>
      </w:pPr>
      <w:r w:rsidRPr="001D3537">
        <w:rPr>
          <w:rFonts w:ascii="Times New Roman" w:hAnsi="Times New Roman" w:cs="Times New Roman"/>
          <w:b/>
          <w:sz w:val="24"/>
          <w:szCs w:val="24"/>
        </w:rPr>
        <w:t>Instructor</w:t>
      </w:r>
      <w:r w:rsidR="00240220">
        <w:rPr>
          <w:rFonts w:ascii="Times New Roman" w:hAnsi="Times New Roman" w:cs="Times New Roman"/>
          <w:b/>
          <w:sz w:val="24"/>
          <w:szCs w:val="24"/>
        </w:rPr>
        <w:t xml:space="preserve"> should meet the following criteria:</w:t>
      </w:r>
    </w:p>
    <w:p w14:paraId="6FB393EF" w14:textId="778B5157" w:rsidR="001D3537" w:rsidRPr="001D3537" w:rsidRDefault="001D3537" w:rsidP="009C19A7">
      <w:pPr>
        <w:numPr>
          <w:ilvl w:val="0"/>
          <w:numId w:val="2"/>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 xml:space="preserve">Master’s degree or doctorate in program field or related field (or doctorate if teaching </w:t>
      </w:r>
      <w:r w:rsidR="00AE5D63">
        <w:rPr>
          <w:rFonts w:ascii="Times New Roman" w:hAnsi="Times New Roman" w:cs="Times New Roman"/>
          <w:sz w:val="24"/>
          <w:szCs w:val="24"/>
        </w:rPr>
        <w:t>500 or higher</w:t>
      </w:r>
      <w:r w:rsidRPr="001D3537">
        <w:rPr>
          <w:rFonts w:ascii="Times New Roman" w:hAnsi="Times New Roman" w:cs="Times New Roman"/>
          <w:sz w:val="24"/>
          <w:szCs w:val="24"/>
        </w:rPr>
        <w:t xml:space="preserve"> level courses)</w:t>
      </w:r>
    </w:p>
    <w:p w14:paraId="573F2345" w14:textId="77777777" w:rsidR="001D3537" w:rsidRPr="001D3537" w:rsidRDefault="001D3537" w:rsidP="009C19A7">
      <w:pPr>
        <w:numPr>
          <w:ilvl w:val="0"/>
          <w:numId w:val="2"/>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Appropriate license (if needed)</w:t>
      </w:r>
    </w:p>
    <w:p w14:paraId="2C38FA31" w14:textId="0529CE19" w:rsidR="001D3537" w:rsidRPr="001D3537" w:rsidRDefault="00644283" w:rsidP="009C19A7">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Documented e</w:t>
      </w:r>
      <w:r w:rsidR="001D3537" w:rsidRPr="001D3537">
        <w:rPr>
          <w:rFonts w:ascii="Times New Roman" w:hAnsi="Times New Roman" w:cs="Times New Roman"/>
          <w:sz w:val="24"/>
          <w:szCs w:val="24"/>
        </w:rPr>
        <w:t>xpertise in areas required for program (e.g., content area of teaching)</w:t>
      </w:r>
    </w:p>
    <w:p w14:paraId="20E2E166" w14:textId="241A9B3E" w:rsidR="001D3537" w:rsidRDefault="00240220" w:rsidP="009C19A7">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Demonstrated </w:t>
      </w:r>
      <w:r w:rsidR="008B447F">
        <w:rPr>
          <w:rFonts w:ascii="Times New Roman" w:hAnsi="Times New Roman" w:cs="Times New Roman"/>
          <w:sz w:val="24"/>
          <w:szCs w:val="24"/>
        </w:rPr>
        <w:t>t</w:t>
      </w:r>
      <w:r w:rsidR="001D3537" w:rsidRPr="001D3537">
        <w:rPr>
          <w:rFonts w:ascii="Times New Roman" w:hAnsi="Times New Roman" w:cs="Times New Roman"/>
          <w:sz w:val="24"/>
          <w:szCs w:val="24"/>
        </w:rPr>
        <w:t>eaching and professional experience in the field as related to position (e.g., teaching courses, presentations)</w:t>
      </w:r>
    </w:p>
    <w:p w14:paraId="3AEDD75A" w14:textId="77777777" w:rsidR="006670A0" w:rsidRPr="006670A0" w:rsidRDefault="006670A0" w:rsidP="006670A0">
      <w:pPr>
        <w:spacing w:after="0" w:line="240" w:lineRule="auto"/>
        <w:ind w:left="720"/>
        <w:rPr>
          <w:rFonts w:ascii="Times New Roman" w:hAnsi="Times New Roman" w:cs="Times New Roman"/>
          <w:sz w:val="24"/>
          <w:szCs w:val="24"/>
        </w:rPr>
      </w:pPr>
    </w:p>
    <w:p w14:paraId="516B749B" w14:textId="0E86C4A1" w:rsidR="001D3537" w:rsidRPr="001D3537" w:rsidRDefault="001D3537" w:rsidP="006670A0">
      <w:pPr>
        <w:spacing w:after="0"/>
        <w:rPr>
          <w:rFonts w:ascii="Times New Roman" w:hAnsi="Times New Roman" w:cs="Times New Roman"/>
          <w:b/>
          <w:sz w:val="24"/>
          <w:szCs w:val="24"/>
        </w:rPr>
      </w:pPr>
      <w:r w:rsidRPr="001D3537">
        <w:rPr>
          <w:rFonts w:ascii="Times New Roman" w:hAnsi="Times New Roman" w:cs="Times New Roman"/>
          <w:b/>
          <w:sz w:val="24"/>
          <w:szCs w:val="24"/>
        </w:rPr>
        <w:t>Senior Instructor I</w:t>
      </w:r>
      <w:r w:rsidR="00240220">
        <w:rPr>
          <w:rFonts w:ascii="Times New Roman" w:hAnsi="Times New Roman" w:cs="Times New Roman"/>
          <w:b/>
          <w:sz w:val="24"/>
          <w:szCs w:val="24"/>
        </w:rPr>
        <w:t xml:space="preserve"> should meet the following criteria:</w:t>
      </w:r>
    </w:p>
    <w:p w14:paraId="22654124" w14:textId="36BC7F5A" w:rsidR="001D3537" w:rsidRPr="001D3537" w:rsidRDefault="001D3537" w:rsidP="009C19A7">
      <w:pPr>
        <w:numPr>
          <w:ilvl w:val="0"/>
          <w:numId w:val="1"/>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 xml:space="preserve">Master’s degree or doctorate in program field or related field (doctorate if teaching </w:t>
      </w:r>
      <w:r w:rsidR="00AE5D63">
        <w:rPr>
          <w:rFonts w:ascii="Times New Roman" w:hAnsi="Times New Roman" w:cs="Times New Roman"/>
          <w:sz w:val="24"/>
          <w:szCs w:val="24"/>
        </w:rPr>
        <w:t>500 or higher</w:t>
      </w:r>
      <w:r w:rsidRPr="001D3537">
        <w:rPr>
          <w:rFonts w:ascii="Times New Roman" w:hAnsi="Times New Roman" w:cs="Times New Roman"/>
          <w:sz w:val="24"/>
          <w:szCs w:val="24"/>
        </w:rPr>
        <w:t xml:space="preserve"> level courses)</w:t>
      </w:r>
    </w:p>
    <w:p w14:paraId="2180CBF6" w14:textId="77777777" w:rsidR="001D3537" w:rsidRPr="001D3537" w:rsidRDefault="001D3537" w:rsidP="009C19A7">
      <w:pPr>
        <w:numPr>
          <w:ilvl w:val="0"/>
          <w:numId w:val="1"/>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Appropriate license (if necessary)</w:t>
      </w:r>
    </w:p>
    <w:p w14:paraId="651D5396" w14:textId="2060FE0A" w:rsidR="001D3537" w:rsidRPr="001D3537" w:rsidRDefault="00644283" w:rsidP="009C19A7">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Documented e</w:t>
      </w:r>
      <w:r w:rsidR="001D3537" w:rsidRPr="001D3537">
        <w:rPr>
          <w:rFonts w:ascii="Times New Roman" w:hAnsi="Times New Roman" w:cs="Times New Roman"/>
          <w:sz w:val="24"/>
          <w:szCs w:val="24"/>
        </w:rPr>
        <w:t>xpertise in areas required for program (e.g., content area of teaching)</w:t>
      </w:r>
    </w:p>
    <w:p w14:paraId="0047BBB6" w14:textId="19304288" w:rsidR="00240220" w:rsidRPr="00240220" w:rsidRDefault="00C37DE6" w:rsidP="009C19A7">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Evidence of</w:t>
      </w:r>
      <w:r w:rsidR="00240220">
        <w:rPr>
          <w:rFonts w:ascii="Times New Roman" w:hAnsi="Times New Roman" w:cs="Times New Roman"/>
          <w:sz w:val="24"/>
          <w:szCs w:val="24"/>
        </w:rPr>
        <w:t xml:space="preserve"> h</w:t>
      </w:r>
      <w:r w:rsidR="00240220" w:rsidRPr="00240220">
        <w:rPr>
          <w:rFonts w:ascii="Times New Roman" w:hAnsi="Times New Roman" w:cs="Times New Roman"/>
          <w:sz w:val="24"/>
          <w:szCs w:val="24"/>
        </w:rPr>
        <w:t>igh quality teaching and professional expertise in the field as related to position (e.g., teaching courses, presentations)</w:t>
      </w:r>
    </w:p>
    <w:p w14:paraId="5AF8E944" w14:textId="13C79B28" w:rsidR="00240220" w:rsidRPr="00240220" w:rsidRDefault="00240220" w:rsidP="009C19A7">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Documented p</w:t>
      </w:r>
      <w:r w:rsidRPr="00240220">
        <w:rPr>
          <w:rFonts w:ascii="Times New Roman" w:hAnsi="Times New Roman" w:cs="Times New Roman"/>
          <w:sz w:val="24"/>
          <w:szCs w:val="24"/>
        </w:rPr>
        <w:t xml:space="preserve">articipation in undergraduate education (e.g., program committees) </w:t>
      </w:r>
    </w:p>
    <w:p w14:paraId="1A19BFBB" w14:textId="77777777" w:rsidR="00240220" w:rsidRPr="00240220" w:rsidRDefault="00240220" w:rsidP="009C19A7">
      <w:pPr>
        <w:numPr>
          <w:ilvl w:val="0"/>
          <w:numId w:val="1"/>
        </w:numPr>
        <w:spacing w:after="0" w:line="240" w:lineRule="auto"/>
        <w:rPr>
          <w:rFonts w:ascii="Times New Roman" w:hAnsi="Times New Roman" w:cs="Times New Roman"/>
          <w:sz w:val="24"/>
          <w:szCs w:val="24"/>
        </w:rPr>
      </w:pPr>
      <w:r w:rsidRPr="00240220">
        <w:rPr>
          <w:rFonts w:ascii="Times New Roman" w:hAnsi="Times New Roman" w:cs="Times New Roman"/>
          <w:sz w:val="24"/>
          <w:szCs w:val="24"/>
        </w:rPr>
        <w:t>Documented service and/or leadership in the field, college, department, and/or program</w:t>
      </w:r>
    </w:p>
    <w:p w14:paraId="68DD2B9E" w14:textId="77777777" w:rsidR="00240220" w:rsidRPr="00240220" w:rsidRDefault="00240220" w:rsidP="009C19A7">
      <w:pPr>
        <w:numPr>
          <w:ilvl w:val="0"/>
          <w:numId w:val="1"/>
        </w:numPr>
        <w:spacing w:after="0" w:line="240" w:lineRule="auto"/>
        <w:rPr>
          <w:rFonts w:ascii="Times New Roman" w:hAnsi="Times New Roman" w:cs="Times New Roman"/>
          <w:sz w:val="24"/>
          <w:szCs w:val="24"/>
        </w:rPr>
      </w:pPr>
      <w:r w:rsidRPr="00240220">
        <w:rPr>
          <w:rFonts w:ascii="Times New Roman" w:hAnsi="Times New Roman" w:cs="Times New Roman"/>
          <w:sz w:val="24"/>
          <w:szCs w:val="24"/>
        </w:rPr>
        <w:t>Documented program coordination or comparable leadership responsibilities and contributions to the undergraduate education program</w:t>
      </w:r>
    </w:p>
    <w:p w14:paraId="07DF3F91" w14:textId="13520199" w:rsidR="00240220" w:rsidRPr="00240220" w:rsidRDefault="00240220" w:rsidP="009C19A7">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Documented s</w:t>
      </w:r>
      <w:r w:rsidRPr="00240220">
        <w:rPr>
          <w:rFonts w:ascii="Times New Roman" w:hAnsi="Times New Roman" w:cs="Times New Roman"/>
          <w:sz w:val="24"/>
          <w:szCs w:val="24"/>
        </w:rPr>
        <w:t>cholarly contributions to the field</w:t>
      </w:r>
      <w:r w:rsidR="009C6DA2">
        <w:rPr>
          <w:rFonts w:ascii="Times New Roman" w:hAnsi="Times New Roman" w:cs="Times New Roman"/>
          <w:sz w:val="24"/>
          <w:szCs w:val="24"/>
        </w:rPr>
        <w:t xml:space="preserve"> as required</w:t>
      </w:r>
      <w:r w:rsidRPr="00240220">
        <w:rPr>
          <w:rFonts w:ascii="Times New Roman" w:hAnsi="Times New Roman" w:cs="Times New Roman"/>
          <w:sz w:val="24"/>
          <w:szCs w:val="24"/>
        </w:rPr>
        <w:t xml:space="preserve"> (e.g., develop and publish teaching or clinical materials, publish in the practice literature, grant applications)</w:t>
      </w:r>
    </w:p>
    <w:p w14:paraId="40EA914C" w14:textId="77777777" w:rsidR="006670A0" w:rsidRPr="006670A0" w:rsidRDefault="006670A0" w:rsidP="006670A0">
      <w:pPr>
        <w:spacing w:after="0" w:line="240" w:lineRule="auto"/>
        <w:ind w:left="720"/>
        <w:rPr>
          <w:rFonts w:ascii="Times New Roman" w:hAnsi="Times New Roman" w:cs="Times New Roman"/>
          <w:sz w:val="24"/>
          <w:szCs w:val="24"/>
        </w:rPr>
      </w:pPr>
    </w:p>
    <w:p w14:paraId="01D4DC11" w14:textId="1F688934" w:rsidR="001D3537" w:rsidRPr="001D3537" w:rsidRDefault="001D3537" w:rsidP="006670A0">
      <w:pPr>
        <w:spacing w:after="0"/>
        <w:rPr>
          <w:rFonts w:ascii="Times New Roman" w:hAnsi="Times New Roman" w:cs="Times New Roman"/>
          <w:b/>
          <w:sz w:val="24"/>
          <w:szCs w:val="24"/>
        </w:rPr>
      </w:pPr>
      <w:r w:rsidRPr="001D3537">
        <w:rPr>
          <w:rFonts w:ascii="Times New Roman" w:hAnsi="Times New Roman" w:cs="Times New Roman"/>
          <w:b/>
          <w:sz w:val="24"/>
          <w:szCs w:val="24"/>
        </w:rPr>
        <w:t xml:space="preserve"> Senior Instructor II</w:t>
      </w:r>
      <w:r w:rsidR="00240220">
        <w:rPr>
          <w:rFonts w:ascii="Times New Roman" w:hAnsi="Times New Roman" w:cs="Times New Roman"/>
          <w:b/>
          <w:sz w:val="24"/>
          <w:szCs w:val="24"/>
        </w:rPr>
        <w:t xml:space="preserve"> should meet the following criteria:</w:t>
      </w:r>
    </w:p>
    <w:p w14:paraId="5E0B2847" w14:textId="77777777" w:rsidR="001D3537" w:rsidRPr="001D3537" w:rsidRDefault="001D3537" w:rsidP="009C19A7">
      <w:pPr>
        <w:numPr>
          <w:ilvl w:val="0"/>
          <w:numId w:val="1"/>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Master’s degree or doctorate in program field or related field (or doctorate if teaching 300-400 level courses)</w:t>
      </w:r>
    </w:p>
    <w:p w14:paraId="6D151D29" w14:textId="77777777" w:rsidR="001D3537" w:rsidRPr="001D3537" w:rsidRDefault="001D3537" w:rsidP="009C19A7">
      <w:pPr>
        <w:numPr>
          <w:ilvl w:val="0"/>
          <w:numId w:val="1"/>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Appropriate license (if necessary)</w:t>
      </w:r>
    </w:p>
    <w:p w14:paraId="5E0C97EB" w14:textId="77777777" w:rsidR="001D3537" w:rsidRPr="001D3537" w:rsidRDefault="001D3537" w:rsidP="009C19A7">
      <w:pPr>
        <w:numPr>
          <w:ilvl w:val="0"/>
          <w:numId w:val="1"/>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Expertise in areas required for program (e.g., content area of teaching)</w:t>
      </w:r>
    </w:p>
    <w:p w14:paraId="33191221" w14:textId="6B7509EF" w:rsidR="00240220" w:rsidRPr="00240220" w:rsidRDefault="00C37DE6" w:rsidP="009C19A7">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Evidence of </w:t>
      </w:r>
      <w:r w:rsidR="008B447F">
        <w:rPr>
          <w:rFonts w:ascii="Times New Roman" w:hAnsi="Times New Roman" w:cs="Times New Roman"/>
          <w:sz w:val="24"/>
          <w:szCs w:val="24"/>
        </w:rPr>
        <w:t>h</w:t>
      </w:r>
      <w:r w:rsidR="00240220" w:rsidRPr="00240220">
        <w:rPr>
          <w:rFonts w:ascii="Times New Roman" w:hAnsi="Times New Roman" w:cs="Times New Roman"/>
          <w:sz w:val="24"/>
          <w:szCs w:val="24"/>
        </w:rPr>
        <w:t>igh quality teaching and professional expertise in the field as related to position (e.g., teaching courses, presentations)</w:t>
      </w:r>
    </w:p>
    <w:p w14:paraId="7B12D7BA" w14:textId="4F7E50F8" w:rsidR="00240220" w:rsidRPr="00240220" w:rsidRDefault="00240220" w:rsidP="009C19A7">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Documented a</w:t>
      </w:r>
      <w:r w:rsidRPr="00240220">
        <w:rPr>
          <w:rFonts w:ascii="Times New Roman" w:hAnsi="Times New Roman" w:cs="Times New Roman"/>
          <w:sz w:val="24"/>
          <w:szCs w:val="24"/>
        </w:rPr>
        <w:t xml:space="preserve">ctive leadership responsibilities in a variety of areas including but not limited to, curriculum development, program development, and program evaluation of the undergraduate education. </w:t>
      </w:r>
    </w:p>
    <w:p w14:paraId="1CEAF275" w14:textId="4C140939" w:rsidR="00240220" w:rsidRPr="00240220" w:rsidRDefault="00240220" w:rsidP="009C19A7">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Demonstrated w</w:t>
      </w:r>
      <w:r w:rsidRPr="00240220">
        <w:rPr>
          <w:rFonts w:ascii="Times New Roman" w:hAnsi="Times New Roman" w:cs="Times New Roman"/>
          <w:sz w:val="24"/>
          <w:szCs w:val="24"/>
        </w:rPr>
        <w:t xml:space="preserve">idening of the scope of impact  and audience of your scholarly activities </w:t>
      </w:r>
      <w:r w:rsidR="009C6DA2">
        <w:rPr>
          <w:rFonts w:ascii="Times New Roman" w:hAnsi="Times New Roman" w:cs="Times New Roman"/>
          <w:sz w:val="24"/>
          <w:szCs w:val="24"/>
        </w:rPr>
        <w:t xml:space="preserve">as required </w:t>
      </w:r>
      <w:r w:rsidRPr="00240220">
        <w:rPr>
          <w:rFonts w:ascii="Times New Roman" w:hAnsi="Times New Roman" w:cs="Times New Roman"/>
          <w:sz w:val="24"/>
          <w:szCs w:val="24"/>
        </w:rPr>
        <w:t>(e.g., having a state or national office, develop and publish teaching or clinical materials, publish in the practice literature, write grant applications)</w:t>
      </w:r>
    </w:p>
    <w:p w14:paraId="3D54F936" w14:textId="77777777" w:rsidR="006670A0" w:rsidRPr="006670A0" w:rsidRDefault="006670A0" w:rsidP="006670A0">
      <w:pPr>
        <w:spacing w:after="0" w:line="240" w:lineRule="auto"/>
        <w:ind w:left="720"/>
        <w:rPr>
          <w:rFonts w:ascii="Times New Roman" w:hAnsi="Times New Roman" w:cs="Times New Roman"/>
          <w:sz w:val="24"/>
          <w:szCs w:val="24"/>
        </w:rPr>
      </w:pPr>
    </w:p>
    <w:p w14:paraId="7FE96DDF" w14:textId="3A227FDF" w:rsidR="001D3537" w:rsidRPr="001D3537" w:rsidRDefault="001D3537" w:rsidP="001D3537">
      <w:pPr>
        <w:rPr>
          <w:rFonts w:ascii="Times New Roman" w:hAnsi="Times New Roman" w:cs="Times New Roman"/>
          <w:b/>
          <w:sz w:val="24"/>
          <w:szCs w:val="24"/>
          <w:u w:val="single"/>
        </w:rPr>
      </w:pPr>
      <w:r w:rsidRPr="001D3537">
        <w:rPr>
          <w:rFonts w:ascii="Times New Roman" w:hAnsi="Times New Roman" w:cs="Times New Roman"/>
          <w:b/>
          <w:sz w:val="24"/>
          <w:szCs w:val="24"/>
          <w:u w:val="single"/>
        </w:rPr>
        <w:t xml:space="preserve">Lecturer </w:t>
      </w:r>
      <w:r w:rsidR="00686BED">
        <w:rPr>
          <w:rFonts w:ascii="Times New Roman" w:hAnsi="Times New Roman" w:cs="Times New Roman"/>
          <w:b/>
          <w:sz w:val="24"/>
          <w:szCs w:val="24"/>
          <w:u w:val="single"/>
        </w:rPr>
        <w:t>Classification</w:t>
      </w:r>
    </w:p>
    <w:p w14:paraId="73EA037D" w14:textId="0DDB194B" w:rsidR="009E1347" w:rsidRDefault="001D3537" w:rsidP="009E1347">
      <w:pPr>
        <w:rPr>
          <w:rFonts w:ascii="Times New Roman" w:hAnsi="Times New Roman" w:cs="Times New Roman"/>
          <w:sz w:val="24"/>
          <w:szCs w:val="24"/>
        </w:rPr>
      </w:pPr>
      <w:r w:rsidRPr="001D3537">
        <w:rPr>
          <w:rFonts w:ascii="Times New Roman" w:hAnsi="Times New Roman" w:cs="Times New Roman"/>
          <w:sz w:val="24"/>
          <w:szCs w:val="24"/>
        </w:rPr>
        <w:t xml:space="preserve">There </w:t>
      </w:r>
      <w:r w:rsidR="00110516">
        <w:rPr>
          <w:rFonts w:ascii="Times New Roman" w:hAnsi="Times New Roman" w:cs="Times New Roman"/>
          <w:sz w:val="24"/>
          <w:szCs w:val="24"/>
        </w:rPr>
        <w:t>is</w:t>
      </w:r>
      <w:r w:rsidR="00110516" w:rsidRPr="001D3537">
        <w:rPr>
          <w:rFonts w:ascii="Times New Roman" w:hAnsi="Times New Roman" w:cs="Times New Roman"/>
          <w:sz w:val="24"/>
          <w:szCs w:val="24"/>
        </w:rPr>
        <w:t xml:space="preserve"> </w:t>
      </w:r>
      <w:r w:rsidRPr="001D3537">
        <w:rPr>
          <w:rFonts w:ascii="Times New Roman" w:hAnsi="Times New Roman" w:cs="Times New Roman"/>
          <w:sz w:val="24"/>
          <w:szCs w:val="24"/>
        </w:rPr>
        <w:t xml:space="preserve">a </w:t>
      </w:r>
      <w:r w:rsidR="00686BED">
        <w:rPr>
          <w:rFonts w:ascii="Times New Roman" w:hAnsi="Times New Roman" w:cs="Times New Roman"/>
          <w:sz w:val="24"/>
          <w:szCs w:val="24"/>
        </w:rPr>
        <w:t>series of</w:t>
      </w:r>
      <w:r w:rsidRPr="001D3537">
        <w:rPr>
          <w:rFonts w:ascii="Times New Roman" w:hAnsi="Times New Roman" w:cs="Times New Roman"/>
          <w:sz w:val="24"/>
          <w:szCs w:val="24"/>
        </w:rPr>
        <w:t xml:space="preserve"> three ranks for</w:t>
      </w:r>
      <w:r w:rsidR="00686BED">
        <w:rPr>
          <w:rFonts w:ascii="Times New Roman" w:hAnsi="Times New Roman" w:cs="Times New Roman"/>
          <w:sz w:val="24"/>
          <w:szCs w:val="24"/>
        </w:rPr>
        <w:t xml:space="preserve"> the</w:t>
      </w:r>
      <w:r w:rsidRPr="001D3537">
        <w:rPr>
          <w:rFonts w:ascii="Times New Roman" w:hAnsi="Times New Roman" w:cs="Times New Roman"/>
          <w:sz w:val="24"/>
          <w:szCs w:val="24"/>
        </w:rPr>
        <w:t xml:space="preserve"> Lecturer</w:t>
      </w:r>
      <w:r w:rsidR="00686BED">
        <w:rPr>
          <w:rFonts w:ascii="Times New Roman" w:hAnsi="Times New Roman" w:cs="Times New Roman"/>
          <w:sz w:val="24"/>
          <w:szCs w:val="24"/>
        </w:rPr>
        <w:t xml:space="preserve"> classification</w:t>
      </w:r>
      <w:r w:rsidRPr="001D3537">
        <w:rPr>
          <w:rFonts w:ascii="Times New Roman" w:hAnsi="Times New Roman" w:cs="Times New Roman"/>
          <w:sz w:val="24"/>
          <w:szCs w:val="24"/>
        </w:rPr>
        <w:t>: Lecturer, Senior Lecturer I and Senior Lecturer II (</w:t>
      </w:r>
      <w:r w:rsidR="008949FA" w:rsidRPr="008949FA">
        <w:rPr>
          <w:rFonts w:ascii="Times New Roman" w:hAnsi="Times New Roman"/>
          <w:sz w:val="24"/>
        </w:rPr>
        <w:t>Defined in the CBA, Article 15 Section 2b</w:t>
      </w:r>
      <w:r w:rsidRPr="008949FA">
        <w:rPr>
          <w:rFonts w:ascii="Times New Roman" w:hAnsi="Times New Roman"/>
          <w:sz w:val="24"/>
        </w:rPr>
        <w:t>)</w:t>
      </w:r>
      <w:r w:rsidR="00686BED" w:rsidRPr="008949FA">
        <w:rPr>
          <w:rFonts w:ascii="Times New Roman" w:hAnsi="Times New Roman" w:cs="Times New Roman"/>
          <w:sz w:val="24"/>
          <w:szCs w:val="24"/>
        </w:rPr>
        <w:t>.</w:t>
      </w:r>
      <w:r w:rsidR="00686BED">
        <w:rPr>
          <w:rFonts w:ascii="Times New Roman" w:hAnsi="Times New Roman" w:cs="Times New Roman"/>
          <w:sz w:val="24"/>
          <w:szCs w:val="24"/>
        </w:rPr>
        <w:t xml:space="preserve"> The Lecturer classification</w:t>
      </w:r>
      <w:r w:rsidRPr="001D3537">
        <w:rPr>
          <w:rFonts w:ascii="Times New Roman" w:hAnsi="Times New Roman" w:cs="Times New Roman"/>
          <w:sz w:val="24"/>
          <w:szCs w:val="24"/>
        </w:rPr>
        <w:t xml:space="preserve"> will be used for instructional appointments whose functions are devoted primarily to </w:t>
      </w:r>
      <w:r w:rsidRPr="001D3537">
        <w:rPr>
          <w:rFonts w:ascii="Times New Roman" w:hAnsi="Times New Roman" w:cs="Times New Roman"/>
          <w:i/>
          <w:sz w:val="24"/>
          <w:szCs w:val="24"/>
        </w:rPr>
        <w:t>graduate instruction.</w:t>
      </w:r>
      <w:r w:rsidR="009E1347" w:rsidRPr="009E1347">
        <w:rPr>
          <w:rFonts w:ascii="Times New Roman" w:hAnsi="Times New Roman" w:cs="Times New Roman"/>
          <w:sz w:val="24"/>
          <w:szCs w:val="24"/>
        </w:rPr>
        <w:t xml:space="preserve"> </w:t>
      </w:r>
    </w:p>
    <w:p w14:paraId="4241429E" w14:textId="4B393D76" w:rsidR="007E2702" w:rsidRDefault="009E1347" w:rsidP="001D3537">
      <w:pPr>
        <w:rPr>
          <w:rFonts w:ascii="Times New Roman" w:hAnsi="Times New Roman" w:cs="Times New Roman"/>
          <w:sz w:val="24"/>
          <w:szCs w:val="24"/>
        </w:rPr>
      </w:pPr>
      <w:r>
        <w:rPr>
          <w:rFonts w:ascii="Times New Roman" w:hAnsi="Times New Roman" w:cs="Times New Roman"/>
          <w:sz w:val="24"/>
          <w:szCs w:val="24"/>
        </w:rPr>
        <w:t xml:space="preserve">C-NTTF in the </w:t>
      </w:r>
      <w:r w:rsidRPr="001D3537">
        <w:rPr>
          <w:rFonts w:ascii="Times New Roman" w:hAnsi="Times New Roman" w:cs="Times New Roman"/>
          <w:sz w:val="24"/>
          <w:szCs w:val="24"/>
        </w:rPr>
        <w:t>Lecturer</w:t>
      </w:r>
      <w:r w:rsidR="00686BED">
        <w:rPr>
          <w:rFonts w:ascii="Times New Roman" w:hAnsi="Times New Roman" w:cs="Times New Roman"/>
          <w:sz w:val="24"/>
          <w:szCs w:val="24"/>
        </w:rPr>
        <w:t xml:space="preserve"> classification</w:t>
      </w:r>
      <w:r>
        <w:rPr>
          <w:rFonts w:ascii="Times New Roman" w:hAnsi="Times New Roman" w:cs="Times New Roman"/>
          <w:sz w:val="24"/>
          <w:szCs w:val="24"/>
        </w:rPr>
        <w:t xml:space="preserve"> </w:t>
      </w:r>
      <w:r w:rsidRPr="001D3537">
        <w:rPr>
          <w:rFonts w:ascii="Times New Roman" w:hAnsi="Times New Roman" w:cs="Times New Roman"/>
          <w:sz w:val="24"/>
          <w:szCs w:val="24"/>
        </w:rPr>
        <w:t>may vote on COE policies</w:t>
      </w:r>
      <w:r>
        <w:rPr>
          <w:rFonts w:ascii="Times New Roman" w:hAnsi="Times New Roman" w:cs="Times New Roman"/>
          <w:sz w:val="24"/>
          <w:szCs w:val="24"/>
        </w:rPr>
        <w:t>,</w:t>
      </w:r>
      <w:r w:rsidRPr="001D3537">
        <w:rPr>
          <w:rFonts w:ascii="Times New Roman" w:hAnsi="Times New Roman" w:cs="Times New Roman"/>
          <w:sz w:val="24"/>
          <w:szCs w:val="24"/>
        </w:rPr>
        <w:t xml:space="preserve"> serve on general COE committees and/or departmental committees</w:t>
      </w:r>
      <w:r>
        <w:rPr>
          <w:rFonts w:ascii="Times New Roman" w:hAnsi="Times New Roman" w:cs="Times New Roman"/>
          <w:sz w:val="24"/>
          <w:szCs w:val="24"/>
        </w:rPr>
        <w:t xml:space="preserve">, and vote on NTTF promotion policies (See COE Internal Governance Policy for more information; </w:t>
      </w:r>
      <w:r w:rsidRPr="00636BA9">
        <w:rPr>
          <w:rFonts w:ascii="Times New Roman" w:hAnsi="Times New Roman" w:cs="Times New Roman"/>
          <w:sz w:val="24"/>
          <w:szCs w:val="24"/>
          <w:highlight w:val="yellow"/>
        </w:rPr>
        <w:t>URL</w:t>
      </w:r>
      <w:r>
        <w:rPr>
          <w:rFonts w:ascii="Times New Roman" w:hAnsi="Times New Roman" w:cs="Times New Roman"/>
          <w:sz w:val="24"/>
          <w:szCs w:val="24"/>
        </w:rPr>
        <w:t>)</w:t>
      </w:r>
      <w:r w:rsidRPr="001D3537">
        <w:rPr>
          <w:rFonts w:ascii="Times New Roman" w:hAnsi="Times New Roman" w:cs="Times New Roman"/>
          <w:sz w:val="24"/>
          <w:szCs w:val="24"/>
        </w:rPr>
        <w:t>.</w:t>
      </w:r>
      <w:r w:rsidR="00D611EC">
        <w:rPr>
          <w:rFonts w:ascii="Times New Roman" w:hAnsi="Times New Roman" w:cs="Times New Roman"/>
          <w:sz w:val="24"/>
          <w:szCs w:val="24"/>
        </w:rPr>
        <w:t xml:space="preserve"> Departments may have policies that expand participation and voting</w:t>
      </w:r>
      <w:r w:rsidR="00140CFE">
        <w:rPr>
          <w:rFonts w:ascii="Times New Roman" w:hAnsi="Times New Roman" w:cs="Times New Roman"/>
          <w:sz w:val="24"/>
          <w:szCs w:val="24"/>
        </w:rPr>
        <w:t xml:space="preserve"> of these C-NTTF members</w:t>
      </w:r>
      <w:r w:rsidR="00D611EC">
        <w:rPr>
          <w:rFonts w:ascii="Times New Roman" w:hAnsi="Times New Roman" w:cs="Times New Roman"/>
          <w:sz w:val="24"/>
          <w:szCs w:val="24"/>
        </w:rPr>
        <w:t>.</w:t>
      </w:r>
      <w:r w:rsidRPr="009E1347">
        <w:rPr>
          <w:rFonts w:ascii="Times New Roman" w:hAnsi="Times New Roman" w:cs="Times New Roman"/>
          <w:sz w:val="24"/>
          <w:szCs w:val="24"/>
        </w:rPr>
        <w:t xml:space="preserve"> </w:t>
      </w:r>
      <w:r w:rsidRPr="001D3537">
        <w:rPr>
          <w:rFonts w:ascii="Times New Roman" w:hAnsi="Times New Roman" w:cs="Times New Roman"/>
          <w:sz w:val="24"/>
          <w:szCs w:val="24"/>
        </w:rPr>
        <w:t>With departmental and graduate school approval, C</w:t>
      </w:r>
      <w:r w:rsidR="00686BED">
        <w:rPr>
          <w:rFonts w:ascii="Times New Roman" w:hAnsi="Times New Roman" w:cs="Times New Roman"/>
          <w:sz w:val="24"/>
          <w:szCs w:val="24"/>
        </w:rPr>
        <w:t>-NTTF in the Lecturer classification</w:t>
      </w:r>
      <w:r>
        <w:rPr>
          <w:rFonts w:ascii="Times New Roman" w:hAnsi="Times New Roman" w:cs="Times New Roman"/>
          <w:sz w:val="24"/>
          <w:szCs w:val="24"/>
        </w:rPr>
        <w:t xml:space="preserve"> </w:t>
      </w:r>
      <w:r w:rsidRPr="001D3537">
        <w:rPr>
          <w:rFonts w:ascii="Times New Roman" w:hAnsi="Times New Roman" w:cs="Times New Roman"/>
          <w:sz w:val="24"/>
          <w:szCs w:val="24"/>
        </w:rPr>
        <w:t>may serve on doctoral committees</w:t>
      </w:r>
      <w:r>
        <w:rPr>
          <w:rFonts w:ascii="Times New Roman" w:hAnsi="Times New Roman" w:cs="Times New Roman"/>
          <w:sz w:val="24"/>
          <w:szCs w:val="24"/>
        </w:rPr>
        <w:t xml:space="preserve">. </w:t>
      </w:r>
    </w:p>
    <w:p w14:paraId="3928FB60" w14:textId="1F0045CC" w:rsidR="001D3537" w:rsidRPr="009E1347" w:rsidRDefault="00686BED" w:rsidP="001D3537">
      <w:pPr>
        <w:rPr>
          <w:rFonts w:ascii="Times New Roman" w:hAnsi="Times New Roman" w:cs="Times New Roman"/>
          <w:sz w:val="24"/>
          <w:szCs w:val="24"/>
        </w:rPr>
      </w:pPr>
      <w:r>
        <w:rPr>
          <w:rFonts w:ascii="Times New Roman" w:hAnsi="Times New Roman" w:cs="Times New Roman"/>
          <w:sz w:val="24"/>
          <w:szCs w:val="24"/>
        </w:rPr>
        <w:t>NTTF in the Lecturer classification</w:t>
      </w:r>
      <w:r w:rsidR="009E1347">
        <w:rPr>
          <w:rFonts w:ascii="Times New Roman" w:hAnsi="Times New Roman" w:cs="Times New Roman"/>
          <w:sz w:val="24"/>
          <w:szCs w:val="24"/>
        </w:rPr>
        <w:t xml:space="preserve"> </w:t>
      </w:r>
      <w:r w:rsidR="009E1347" w:rsidRPr="001D3537">
        <w:rPr>
          <w:rFonts w:ascii="Times New Roman" w:hAnsi="Times New Roman" w:cs="Times New Roman"/>
          <w:sz w:val="24"/>
          <w:szCs w:val="24"/>
        </w:rPr>
        <w:t xml:space="preserve">are not </w:t>
      </w:r>
      <w:r w:rsidR="00302E1F">
        <w:rPr>
          <w:rFonts w:ascii="Times New Roman" w:hAnsi="Times New Roman" w:cs="Times New Roman"/>
          <w:sz w:val="24"/>
          <w:szCs w:val="24"/>
        </w:rPr>
        <w:t>required</w:t>
      </w:r>
      <w:r w:rsidR="00302E1F" w:rsidRPr="001D3537">
        <w:rPr>
          <w:rFonts w:ascii="Times New Roman" w:hAnsi="Times New Roman" w:cs="Times New Roman"/>
          <w:sz w:val="24"/>
          <w:szCs w:val="24"/>
        </w:rPr>
        <w:t xml:space="preserve"> </w:t>
      </w:r>
      <w:r w:rsidR="009E1347" w:rsidRPr="001D3537">
        <w:rPr>
          <w:rFonts w:ascii="Times New Roman" w:hAnsi="Times New Roman" w:cs="Times New Roman"/>
          <w:sz w:val="24"/>
          <w:szCs w:val="24"/>
        </w:rPr>
        <w:t xml:space="preserve">to engage in research activities as a primary part of their position, but may conduct research work if </w:t>
      </w:r>
      <w:r w:rsidR="00D93D51">
        <w:rPr>
          <w:rFonts w:ascii="Times New Roman" w:hAnsi="Times New Roman" w:cs="Times New Roman"/>
          <w:sz w:val="24"/>
          <w:szCs w:val="24"/>
        </w:rPr>
        <w:t>he/she</w:t>
      </w:r>
      <w:r w:rsidR="0052294B">
        <w:rPr>
          <w:rFonts w:ascii="Times New Roman" w:hAnsi="Times New Roman" w:cs="Times New Roman"/>
          <w:sz w:val="24"/>
          <w:szCs w:val="24"/>
        </w:rPr>
        <w:t xml:space="preserve"> </w:t>
      </w:r>
      <w:r w:rsidR="00D93D51">
        <w:rPr>
          <w:rFonts w:ascii="Times New Roman" w:hAnsi="Times New Roman" w:cs="Times New Roman"/>
          <w:sz w:val="24"/>
          <w:szCs w:val="24"/>
        </w:rPr>
        <w:t>has</w:t>
      </w:r>
      <w:r w:rsidR="009E1347" w:rsidRPr="001D3537">
        <w:rPr>
          <w:rFonts w:ascii="Times New Roman" w:hAnsi="Times New Roman" w:cs="Times New Roman"/>
          <w:sz w:val="24"/>
          <w:szCs w:val="24"/>
        </w:rPr>
        <w:t xml:space="preserve"> such an interest</w:t>
      </w:r>
      <w:r w:rsidR="009E1347">
        <w:rPr>
          <w:rFonts w:ascii="Times New Roman" w:hAnsi="Times New Roman" w:cs="Times New Roman"/>
          <w:sz w:val="24"/>
          <w:szCs w:val="24"/>
        </w:rPr>
        <w:t>,</w:t>
      </w:r>
      <w:r w:rsidR="009E1347" w:rsidRPr="001D3537">
        <w:rPr>
          <w:rFonts w:ascii="Times New Roman" w:hAnsi="Times New Roman" w:cs="Times New Roman"/>
          <w:sz w:val="24"/>
          <w:szCs w:val="24"/>
        </w:rPr>
        <w:t xml:space="preserve"> there is opportunity</w:t>
      </w:r>
      <w:r w:rsidR="009E1347">
        <w:rPr>
          <w:rFonts w:ascii="Times New Roman" w:hAnsi="Times New Roman" w:cs="Times New Roman"/>
          <w:sz w:val="24"/>
          <w:szCs w:val="24"/>
        </w:rPr>
        <w:t xml:space="preserve"> and/or it is written in</w:t>
      </w:r>
      <w:r w:rsidR="00706597">
        <w:rPr>
          <w:rFonts w:ascii="Times New Roman" w:hAnsi="Times New Roman" w:cs="Times New Roman"/>
          <w:sz w:val="24"/>
          <w:szCs w:val="24"/>
        </w:rPr>
        <w:t>to his/her job description</w:t>
      </w:r>
      <w:r w:rsidR="009E1347" w:rsidRPr="001D3537">
        <w:rPr>
          <w:rFonts w:ascii="Times New Roman" w:hAnsi="Times New Roman" w:cs="Times New Roman"/>
          <w:sz w:val="24"/>
          <w:szCs w:val="24"/>
        </w:rPr>
        <w:t xml:space="preserve">. The change may </w:t>
      </w:r>
      <w:r w:rsidR="009E1347" w:rsidRPr="001D3537">
        <w:rPr>
          <w:rFonts w:ascii="Times New Roman" w:hAnsi="Times New Roman" w:cs="Times New Roman"/>
          <w:i/>
          <w:sz w:val="24"/>
          <w:szCs w:val="24"/>
        </w:rPr>
        <w:t>not</w:t>
      </w:r>
      <w:r w:rsidR="009E1347" w:rsidRPr="001D3537">
        <w:rPr>
          <w:rFonts w:ascii="Times New Roman" w:hAnsi="Times New Roman" w:cs="Times New Roman"/>
          <w:sz w:val="24"/>
          <w:szCs w:val="24"/>
        </w:rPr>
        <w:t xml:space="preserve"> alter the primary focus of the faculty member’s appointment, which is instructional, or exceed 1.0 FTE -- </w:t>
      </w:r>
      <w:r w:rsidR="009E1347" w:rsidRPr="001D3537">
        <w:rPr>
          <w:rFonts w:ascii="Times New Roman" w:hAnsi="Times New Roman" w:cs="Times New Roman"/>
          <w:i/>
          <w:sz w:val="24"/>
          <w:szCs w:val="24"/>
        </w:rPr>
        <w:t>unless</w:t>
      </w:r>
      <w:r w:rsidR="009E1347" w:rsidRPr="001D3537">
        <w:rPr>
          <w:rFonts w:ascii="Times New Roman" w:hAnsi="Times New Roman" w:cs="Times New Roman"/>
          <w:sz w:val="24"/>
          <w:szCs w:val="24"/>
        </w:rPr>
        <w:t xml:space="preserve"> the faculty member secures approval for that change in their appointment through appropriate administrative procedures.</w:t>
      </w:r>
      <w:r w:rsidR="009E1347">
        <w:rPr>
          <w:rFonts w:ascii="Times New Roman" w:hAnsi="Times New Roman" w:cs="Times New Roman"/>
          <w:sz w:val="24"/>
          <w:szCs w:val="24"/>
        </w:rPr>
        <w:t xml:space="preserve"> </w:t>
      </w:r>
      <w:r w:rsidR="00C27A84" w:rsidRPr="001D3537">
        <w:rPr>
          <w:rFonts w:ascii="Times New Roman" w:hAnsi="Times New Roman" w:cs="Times New Roman"/>
          <w:sz w:val="24"/>
          <w:szCs w:val="24"/>
        </w:rPr>
        <w:t>With departmental and graduate school approval, C</w:t>
      </w:r>
      <w:r w:rsidR="00C27A84">
        <w:rPr>
          <w:rFonts w:ascii="Times New Roman" w:hAnsi="Times New Roman" w:cs="Times New Roman"/>
          <w:sz w:val="24"/>
          <w:szCs w:val="24"/>
        </w:rPr>
        <w:t xml:space="preserve">-NTTF </w:t>
      </w:r>
      <w:r>
        <w:rPr>
          <w:rFonts w:ascii="Times New Roman" w:hAnsi="Times New Roman" w:cs="Times New Roman"/>
          <w:sz w:val="24"/>
          <w:szCs w:val="24"/>
        </w:rPr>
        <w:t>in the Research Associate classification</w:t>
      </w:r>
      <w:r w:rsidR="00C27A84">
        <w:rPr>
          <w:rFonts w:ascii="Times New Roman" w:hAnsi="Times New Roman" w:cs="Times New Roman"/>
          <w:sz w:val="24"/>
          <w:szCs w:val="24"/>
        </w:rPr>
        <w:t xml:space="preserve"> </w:t>
      </w:r>
      <w:r w:rsidR="00C27A84" w:rsidRPr="001D3537">
        <w:rPr>
          <w:rFonts w:ascii="Times New Roman" w:hAnsi="Times New Roman" w:cs="Times New Roman"/>
          <w:sz w:val="24"/>
          <w:szCs w:val="24"/>
        </w:rPr>
        <w:t>may serve on doctoral committees</w:t>
      </w:r>
      <w:r w:rsidR="00C27A84">
        <w:rPr>
          <w:rFonts w:ascii="Times New Roman" w:hAnsi="Times New Roman" w:cs="Times New Roman"/>
          <w:sz w:val="24"/>
          <w:szCs w:val="24"/>
        </w:rPr>
        <w:t>.</w:t>
      </w:r>
    </w:p>
    <w:p w14:paraId="744052FC" w14:textId="77777777" w:rsidR="001D3537" w:rsidRPr="006670A0" w:rsidRDefault="001D3537" w:rsidP="001D3537">
      <w:pPr>
        <w:rPr>
          <w:rFonts w:ascii="Times New Roman" w:hAnsi="Times New Roman" w:cs="Times New Roman"/>
          <w:b/>
          <w:sz w:val="24"/>
          <w:szCs w:val="24"/>
        </w:rPr>
      </w:pPr>
      <w:r w:rsidRPr="001D3537">
        <w:rPr>
          <w:rFonts w:ascii="Times New Roman" w:hAnsi="Times New Roman" w:cs="Times New Roman"/>
          <w:b/>
          <w:sz w:val="24"/>
          <w:szCs w:val="24"/>
        </w:rPr>
        <w:t>A.</w:t>
      </w:r>
      <w:r w:rsidRPr="001D3537">
        <w:rPr>
          <w:rFonts w:ascii="Times New Roman" w:hAnsi="Times New Roman" w:cs="Times New Roman"/>
          <w:b/>
          <w:sz w:val="24"/>
          <w:szCs w:val="24"/>
        </w:rPr>
        <w:tab/>
        <w:t>General Duties and Functions</w:t>
      </w:r>
    </w:p>
    <w:p w14:paraId="62BC87D4" w14:textId="24E77468" w:rsidR="001D3537" w:rsidRPr="006670A0" w:rsidRDefault="007B1406" w:rsidP="001D3537">
      <w:pPr>
        <w:rPr>
          <w:rFonts w:ascii="Times New Roman" w:hAnsi="Times New Roman" w:cs="Times New Roman"/>
          <w:sz w:val="24"/>
          <w:szCs w:val="24"/>
        </w:rPr>
      </w:pPr>
      <w:r>
        <w:rPr>
          <w:rFonts w:ascii="Times New Roman" w:hAnsi="Times New Roman" w:cs="Times New Roman"/>
          <w:sz w:val="24"/>
          <w:szCs w:val="24"/>
        </w:rPr>
        <w:t xml:space="preserve">As defined in the workload policy an appointment to lecturer can include roles and responsibilities from Teaching and Advising, Scholarship and Research, Service and Administration. These </w:t>
      </w:r>
      <w:r w:rsidR="00706597">
        <w:rPr>
          <w:rFonts w:ascii="Times New Roman" w:hAnsi="Times New Roman" w:cs="Times New Roman"/>
          <w:sz w:val="24"/>
          <w:szCs w:val="24"/>
        </w:rPr>
        <w:t xml:space="preserve">are defined by his/her job description at the time of hire and at each </w:t>
      </w:r>
      <w:r w:rsidR="00706597">
        <w:rPr>
          <w:rFonts w:ascii="Times New Roman" w:hAnsi="Times New Roman" w:cs="Times New Roman"/>
          <w:sz w:val="24"/>
          <w:szCs w:val="24"/>
        </w:rPr>
        <w:lastRenderedPageBreak/>
        <w:t>review</w:t>
      </w:r>
      <w:r>
        <w:rPr>
          <w:rFonts w:ascii="Times New Roman" w:hAnsi="Times New Roman" w:cs="Times New Roman"/>
          <w:sz w:val="24"/>
          <w:szCs w:val="24"/>
        </w:rPr>
        <w:t xml:space="preserve">. </w:t>
      </w:r>
      <w:r w:rsidR="001D3537" w:rsidRPr="001D3537">
        <w:rPr>
          <w:rFonts w:ascii="Times New Roman" w:hAnsi="Times New Roman" w:cs="Times New Roman"/>
          <w:sz w:val="24"/>
          <w:szCs w:val="24"/>
        </w:rPr>
        <w:t xml:space="preserve">The following duties and functions are </w:t>
      </w:r>
      <w:r>
        <w:rPr>
          <w:rFonts w:ascii="Times New Roman" w:hAnsi="Times New Roman" w:cs="Times New Roman"/>
          <w:sz w:val="24"/>
          <w:szCs w:val="24"/>
        </w:rPr>
        <w:t>the minimum</w:t>
      </w:r>
      <w:r w:rsidRPr="001D3537">
        <w:rPr>
          <w:rFonts w:ascii="Times New Roman" w:hAnsi="Times New Roman" w:cs="Times New Roman"/>
          <w:sz w:val="24"/>
          <w:szCs w:val="24"/>
        </w:rPr>
        <w:t xml:space="preserve"> </w:t>
      </w:r>
      <w:r w:rsidR="001D3537" w:rsidRPr="001D3537">
        <w:rPr>
          <w:rFonts w:ascii="Times New Roman" w:hAnsi="Times New Roman" w:cs="Times New Roman"/>
          <w:sz w:val="24"/>
          <w:szCs w:val="24"/>
        </w:rPr>
        <w:t>condition</w:t>
      </w:r>
      <w:r>
        <w:rPr>
          <w:rFonts w:ascii="Times New Roman" w:hAnsi="Times New Roman" w:cs="Times New Roman"/>
          <w:sz w:val="24"/>
          <w:szCs w:val="24"/>
        </w:rPr>
        <w:t>s</w:t>
      </w:r>
      <w:r w:rsidR="001D3537" w:rsidRPr="001D3537">
        <w:rPr>
          <w:rFonts w:ascii="Times New Roman" w:hAnsi="Times New Roman" w:cs="Times New Roman"/>
          <w:sz w:val="24"/>
          <w:szCs w:val="24"/>
        </w:rPr>
        <w:t xml:space="preserve"> of the appointment to one of the three ranks of Lecturer.</w:t>
      </w:r>
    </w:p>
    <w:p w14:paraId="0B0BEB44" w14:textId="1FBC9BEC" w:rsidR="001D3537" w:rsidRPr="001D3537" w:rsidRDefault="001D3537" w:rsidP="00D611EC">
      <w:pPr>
        <w:rPr>
          <w:rFonts w:ascii="Times New Roman" w:hAnsi="Times New Roman" w:cs="Times New Roman"/>
          <w:sz w:val="24"/>
          <w:szCs w:val="24"/>
        </w:rPr>
      </w:pPr>
      <w:r w:rsidRPr="001D3537">
        <w:rPr>
          <w:rFonts w:ascii="Times New Roman" w:hAnsi="Times New Roman" w:cs="Times New Roman"/>
          <w:b/>
          <w:sz w:val="24"/>
          <w:szCs w:val="24"/>
        </w:rPr>
        <w:t>Lecturer</w:t>
      </w:r>
      <w:r w:rsidR="00155E63">
        <w:rPr>
          <w:rFonts w:ascii="Times New Roman" w:hAnsi="Times New Roman" w:cs="Times New Roman"/>
          <w:b/>
          <w:sz w:val="24"/>
          <w:szCs w:val="24"/>
        </w:rPr>
        <w:t xml:space="preserve">s </w:t>
      </w:r>
      <w:r w:rsidR="00155E63" w:rsidRPr="000F54A4">
        <w:rPr>
          <w:rFonts w:ascii="Times New Roman" w:hAnsi="Times New Roman" w:cs="Times New Roman"/>
          <w:sz w:val="24"/>
          <w:szCs w:val="24"/>
        </w:rPr>
        <w:t>are</w:t>
      </w:r>
      <w:r w:rsidRPr="00BF5D98">
        <w:rPr>
          <w:rFonts w:ascii="Times New Roman" w:hAnsi="Times New Roman" w:cs="Times New Roman"/>
          <w:sz w:val="24"/>
          <w:szCs w:val="24"/>
        </w:rPr>
        <w:t xml:space="preserve"> </w:t>
      </w:r>
      <w:r w:rsidRPr="001D3537">
        <w:rPr>
          <w:rFonts w:ascii="Times New Roman" w:hAnsi="Times New Roman" w:cs="Times New Roman"/>
          <w:sz w:val="24"/>
          <w:szCs w:val="24"/>
        </w:rPr>
        <w:t>expected to teach graduate level courses, supervise students in field work and clinical settings, advise students, and serve on department, major, and/or program committee(s)</w:t>
      </w:r>
      <w:r w:rsidR="00246A78">
        <w:rPr>
          <w:rFonts w:ascii="Times New Roman" w:hAnsi="Times New Roman" w:cs="Times New Roman"/>
          <w:sz w:val="24"/>
          <w:szCs w:val="24"/>
        </w:rPr>
        <w:t xml:space="preserve">. </w:t>
      </w:r>
    </w:p>
    <w:p w14:paraId="634D407B" w14:textId="29A7838E" w:rsidR="006670A0" w:rsidRDefault="001D3537" w:rsidP="006670A0">
      <w:pPr>
        <w:rPr>
          <w:rFonts w:ascii="Times New Roman" w:hAnsi="Times New Roman" w:cs="Times New Roman"/>
          <w:sz w:val="24"/>
          <w:szCs w:val="24"/>
        </w:rPr>
      </w:pPr>
      <w:r w:rsidRPr="001D3537">
        <w:rPr>
          <w:rFonts w:ascii="Times New Roman" w:hAnsi="Times New Roman" w:cs="Times New Roman"/>
          <w:b/>
          <w:sz w:val="24"/>
          <w:szCs w:val="24"/>
        </w:rPr>
        <w:t xml:space="preserve">Senior Lecturer I &amp; II </w:t>
      </w:r>
      <w:r w:rsidRPr="001D3537">
        <w:rPr>
          <w:rFonts w:ascii="Times New Roman" w:hAnsi="Times New Roman" w:cs="Times New Roman"/>
          <w:sz w:val="24"/>
          <w:szCs w:val="24"/>
        </w:rPr>
        <w:t>are expected to teach graduate level courses, supervise and/or advise graduate students, and serve on departmental, major, and/or program committee(s). These faculty members also will be expected to have significant and ongoing contribution to professional practices (e.g., develop and publish teaching or clinical materials, publications in the practice literature, empirical publications), development of curriculum and courses they teach, program management and governance within their department, college or university, and provide leadership in curriculum development</w:t>
      </w:r>
      <w:r w:rsidR="00246A78">
        <w:rPr>
          <w:rFonts w:ascii="Times New Roman" w:hAnsi="Times New Roman" w:cs="Times New Roman"/>
          <w:sz w:val="24"/>
          <w:szCs w:val="24"/>
        </w:rPr>
        <w:t xml:space="preserve">. </w:t>
      </w:r>
    </w:p>
    <w:p w14:paraId="3DCD90F3" w14:textId="5E69921F" w:rsidR="001D3537" w:rsidRPr="001D3537" w:rsidRDefault="001D3537" w:rsidP="00376301">
      <w:r w:rsidRPr="001D3537">
        <w:rPr>
          <w:rFonts w:ascii="Times New Roman" w:hAnsi="Times New Roman" w:cs="Times New Roman"/>
          <w:sz w:val="24"/>
          <w:szCs w:val="24"/>
        </w:rPr>
        <w:t xml:space="preserve">With approval from the Office of the Vice President for Research </w:t>
      </w:r>
      <w:r w:rsidR="007E2702" w:rsidRPr="001D3537">
        <w:rPr>
          <w:rFonts w:ascii="Times New Roman" w:hAnsi="Times New Roman" w:cs="Times New Roman"/>
          <w:sz w:val="24"/>
          <w:szCs w:val="24"/>
        </w:rPr>
        <w:t>C</w:t>
      </w:r>
      <w:r w:rsidR="007E2702">
        <w:rPr>
          <w:rFonts w:ascii="Times New Roman" w:hAnsi="Times New Roman" w:cs="Times New Roman"/>
          <w:sz w:val="24"/>
          <w:szCs w:val="24"/>
        </w:rPr>
        <w:t>-NTTF</w:t>
      </w:r>
      <w:r w:rsidR="007E2702" w:rsidRPr="001D3537">
        <w:rPr>
          <w:rFonts w:ascii="Times New Roman" w:hAnsi="Times New Roman" w:cs="Times New Roman"/>
          <w:sz w:val="24"/>
          <w:szCs w:val="24"/>
        </w:rPr>
        <w:t xml:space="preserve"> </w:t>
      </w:r>
      <w:r w:rsidRPr="001D3537">
        <w:rPr>
          <w:rFonts w:ascii="Times New Roman" w:hAnsi="Times New Roman" w:cs="Times New Roman"/>
          <w:sz w:val="24"/>
          <w:szCs w:val="24"/>
        </w:rPr>
        <w:t>Senior Lecturers I &amp; II can serve as a principal investigator on a grant</w:t>
      </w:r>
      <w:r w:rsidR="00C37DE6">
        <w:rPr>
          <w:rFonts w:ascii="Times New Roman" w:hAnsi="Times New Roman" w:cs="Times New Roman"/>
          <w:sz w:val="24"/>
          <w:szCs w:val="24"/>
        </w:rPr>
        <w:t xml:space="preserve"> or contract</w:t>
      </w:r>
      <w:r w:rsidRPr="001D3537">
        <w:rPr>
          <w:rFonts w:ascii="Times New Roman" w:hAnsi="Times New Roman" w:cs="Times New Roman"/>
          <w:sz w:val="24"/>
          <w:szCs w:val="24"/>
        </w:rPr>
        <w:t xml:space="preserve"> proposal</w:t>
      </w:r>
      <w:r w:rsidR="00C37DE6">
        <w:rPr>
          <w:rFonts w:ascii="Times New Roman" w:hAnsi="Times New Roman" w:cs="Times New Roman"/>
          <w:sz w:val="24"/>
          <w:szCs w:val="24"/>
        </w:rPr>
        <w:t xml:space="preserve"> (e.g., federal, state</w:t>
      </w:r>
      <w:r w:rsidR="00E928FF">
        <w:rPr>
          <w:rFonts w:ascii="Times New Roman" w:hAnsi="Times New Roman" w:cs="Times New Roman"/>
          <w:sz w:val="24"/>
          <w:szCs w:val="24"/>
        </w:rPr>
        <w:t>)</w:t>
      </w:r>
      <w:r w:rsidRPr="001D3537">
        <w:rPr>
          <w:rFonts w:ascii="Times New Roman" w:hAnsi="Times New Roman" w:cs="Times New Roman"/>
          <w:sz w:val="24"/>
          <w:szCs w:val="24"/>
        </w:rPr>
        <w:t xml:space="preserve">. Such approval will be granted for a limited and </w:t>
      </w:r>
      <w:r w:rsidR="00E928FF">
        <w:rPr>
          <w:rFonts w:ascii="Times New Roman" w:hAnsi="Times New Roman" w:cs="Times New Roman"/>
          <w:sz w:val="24"/>
          <w:szCs w:val="24"/>
        </w:rPr>
        <w:t xml:space="preserve">may be </w:t>
      </w:r>
      <w:r w:rsidR="00E928FF" w:rsidRPr="001D3537">
        <w:rPr>
          <w:rFonts w:ascii="Times New Roman" w:hAnsi="Times New Roman" w:cs="Times New Roman"/>
          <w:sz w:val="24"/>
          <w:szCs w:val="24"/>
        </w:rPr>
        <w:t>specifi</w:t>
      </w:r>
      <w:r w:rsidR="00E928FF">
        <w:rPr>
          <w:rFonts w:ascii="Times New Roman" w:hAnsi="Times New Roman" w:cs="Times New Roman"/>
          <w:sz w:val="24"/>
          <w:szCs w:val="24"/>
        </w:rPr>
        <w:t xml:space="preserve">c to a </w:t>
      </w:r>
      <w:r w:rsidRPr="001D3537">
        <w:rPr>
          <w:rFonts w:ascii="Times New Roman" w:hAnsi="Times New Roman" w:cs="Times New Roman"/>
          <w:sz w:val="24"/>
          <w:szCs w:val="24"/>
        </w:rPr>
        <w:t>proposal and/or period of time</w:t>
      </w:r>
      <w:r w:rsidR="00246A78">
        <w:rPr>
          <w:rFonts w:ascii="Times New Roman" w:hAnsi="Times New Roman" w:cs="Times New Roman"/>
          <w:sz w:val="24"/>
          <w:szCs w:val="24"/>
        </w:rPr>
        <w:t xml:space="preserve">. </w:t>
      </w:r>
    </w:p>
    <w:p w14:paraId="123E83A3" w14:textId="77777777" w:rsidR="001D3537" w:rsidRPr="001D3537" w:rsidRDefault="001D3537" w:rsidP="009C19A7">
      <w:pPr>
        <w:numPr>
          <w:ilvl w:val="0"/>
          <w:numId w:val="3"/>
        </w:numPr>
        <w:tabs>
          <w:tab w:val="left" w:pos="720"/>
        </w:tabs>
        <w:spacing w:after="0" w:line="240" w:lineRule="auto"/>
        <w:ind w:left="360"/>
        <w:rPr>
          <w:rFonts w:ascii="Times New Roman" w:hAnsi="Times New Roman" w:cs="Times New Roman"/>
          <w:b/>
          <w:sz w:val="24"/>
          <w:szCs w:val="24"/>
        </w:rPr>
      </w:pPr>
      <w:r w:rsidRPr="001D3537">
        <w:rPr>
          <w:rFonts w:ascii="Times New Roman" w:hAnsi="Times New Roman" w:cs="Times New Roman"/>
          <w:b/>
          <w:sz w:val="24"/>
          <w:szCs w:val="24"/>
        </w:rPr>
        <w:t>Appointment Criteria</w:t>
      </w:r>
    </w:p>
    <w:p w14:paraId="034CB107" w14:textId="77777777" w:rsidR="001D3537" w:rsidRPr="001D3537" w:rsidRDefault="001D3537" w:rsidP="001D3537">
      <w:pPr>
        <w:pStyle w:val="NormalWeb"/>
        <w:spacing w:before="0" w:beforeAutospacing="0" w:after="0" w:afterAutospacing="0"/>
        <w:rPr>
          <w:color w:val="auto"/>
        </w:rPr>
      </w:pPr>
    </w:p>
    <w:p w14:paraId="302FFE7C" w14:textId="21B70A18" w:rsidR="001D3537" w:rsidRDefault="001D3537" w:rsidP="001D3537">
      <w:pPr>
        <w:pStyle w:val="NormalWeb"/>
        <w:spacing w:before="0" w:beforeAutospacing="0" w:after="0" w:afterAutospacing="0"/>
      </w:pPr>
      <w:r w:rsidRPr="001D3537">
        <w:rPr>
          <w:color w:val="auto"/>
        </w:rPr>
        <w:t>C</w:t>
      </w:r>
      <w:r w:rsidR="007E2702">
        <w:rPr>
          <w:color w:val="auto"/>
        </w:rPr>
        <w:t>-NTTF</w:t>
      </w:r>
      <w:r w:rsidRPr="001D3537">
        <w:rPr>
          <w:color w:val="auto"/>
        </w:rPr>
        <w:t xml:space="preserve"> </w:t>
      </w:r>
      <w:r w:rsidR="007E2702">
        <w:rPr>
          <w:color w:val="auto"/>
        </w:rPr>
        <w:t xml:space="preserve">in the </w:t>
      </w:r>
      <w:r w:rsidR="00686BED">
        <w:rPr>
          <w:color w:val="auto"/>
        </w:rPr>
        <w:t xml:space="preserve">Lecture classification </w:t>
      </w:r>
      <w:r w:rsidRPr="001D3537">
        <w:rPr>
          <w:color w:val="auto"/>
        </w:rPr>
        <w:t xml:space="preserve">are appointed through a national search. </w:t>
      </w:r>
      <w:r w:rsidR="00E928FF">
        <w:rPr>
          <w:color w:val="auto"/>
        </w:rPr>
        <w:t xml:space="preserve">Adjunct NTTF Lecturers can be hired through regional search. </w:t>
      </w:r>
      <w:r w:rsidRPr="001D3537">
        <w:t>The appointment process is similar to that used for the appointment of tenure-line faculty. The appointment criteria are as follows:</w:t>
      </w:r>
    </w:p>
    <w:p w14:paraId="3C42A395" w14:textId="77777777" w:rsidR="001D3537" w:rsidRPr="001D3537" w:rsidRDefault="001D3537" w:rsidP="001D3537">
      <w:pPr>
        <w:pStyle w:val="NormalWeb"/>
        <w:spacing w:before="0" w:beforeAutospacing="0" w:after="0" w:afterAutospacing="0"/>
      </w:pPr>
    </w:p>
    <w:p w14:paraId="638A4F03" w14:textId="653BA1AA" w:rsidR="001D3537" w:rsidRPr="001D3537" w:rsidRDefault="001D3537" w:rsidP="00D37F50">
      <w:pPr>
        <w:spacing w:after="0" w:line="240" w:lineRule="auto"/>
        <w:rPr>
          <w:rFonts w:ascii="Times New Roman" w:hAnsi="Times New Roman" w:cs="Times New Roman"/>
          <w:b/>
          <w:sz w:val="24"/>
          <w:szCs w:val="24"/>
        </w:rPr>
      </w:pPr>
      <w:r w:rsidRPr="001D3537">
        <w:rPr>
          <w:rFonts w:ascii="Times New Roman" w:hAnsi="Times New Roman" w:cs="Times New Roman"/>
          <w:b/>
          <w:sz w:val="24"/>
          <w:szCs w:val="24"/>
        </w:rPr>
        <w:t>Lecturer</w:t>
      </w:r>
      <w:r w:rsidR="00240220">
        <w:rPr>
          <w:rFonts w:ascii="Times New Roman" w:hAnsi="Times New Roman" w:cs="Times New Roman"/>
          <w:b/>
          <w:sz w:val="24"/>
          <w:szCs w:val="24"/>
        </w:rPr>
        <w:t xml:space="preserve"> should meet the following criteria:</w:t>
      </w:r>
    </w:p>
    <w:p w14:paraId="4C0615A8" w14:textId="77777777" w:rsidR="001D3537" w:rsidRPr="001D3537" w:rsidRDefault="001D3537" w:rsidP="009C19A7">
      <w:pPr>
        <w:numPr>
          <w:ilvl w:val="0"/>
          <w:numId w:val="2"/>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Doctorate in program field or related field</w:t>
      </w:r>
    </w:p>
    <w:p w14:paraId="2079B9A1" w14:textId="77777777" w:rsidR="001D3537" w:rsidRPr="001D3537" w:rsidRDefault="001D3537" w:rsidP="009C19A7">
      <w:pPr>
        <w:numPr>
          <w:ilvl w:val="0"/>
          <w:numId w:val="2"/>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Appropriate license (if necessary)</w:t>
      </w:r>
    </w:p>
    <w:p w14:paraId="78D32908" w14:textId="13178F06" w:rsidR="001D3537" w:rsidRPr="001D3537" w:rsidRDefault="00644283" w:rsidP="009C19A7">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Documented e</w:t>
      </w:r>
      <w:r w:rsidRPr="001D3537">
        <w:rPr>
          <w:rFonts w:ascii="Times New Roman" w:hAnsi="Times New Roman" w:cs="Times New Roman"/>
          <w:sz w:val="24"/>
          <w:szCs w:val="24"/>
        </w:rPr>
        <w:t xml:space="preserve">xpertise </w:t>
      </w:r>
      <w:r w:rsidR="001D3537" w:rsidRPr="001D3537">
        <w:rPr>
          <w:rFonts w:ascii="Times New Roman" w:hAnsi="Times New Roman" w:cs="Times New Roman"/>
          <w:sz w:val="24"/>
          <w:szCs w:val="24"/>
        </w:rPr>
        <w:t>in areas required for program  (e.g., content area of teaching, supervision)</w:t>
      </w:r>
    </w:p>
    <w:p w14:paraId="6226FB29" w14:textId="67FE370F" w:rsidR="001D3537" w:rsidRDefault="00240220" w:rsidP="009C19A7">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Demonstrated t</w:t>
      </w:r>
      <w:r w:rsidR="001D3537" w:rsidRPr="001D3537">
        <w:rPr>
          <w:rFonts w:ascii="Times New Roman" w:hAnsi="Times New Roman" w:cs="Times New Roman"/>
          <w:sz w:val="24"/>
          <w:szCs w:val="24"/>
        </w:rPr>
        <w:t xml:space="preserve">eaching experience, advising experience, and professional experience in the field </w:t>
      </w:r>
    </w:p>
    <w:p w14:paraId="0C7E36F4" w14:textId="77777777" w:rsidR="001D3537" w:rsidRPr="001D3537" w:rsidRDefault="001D3537" w:rsidP="001D3537">
      <w:pPr>
        <w:spacing w:after="0" w:line="240" w:lineRule="auto"/>
        <w:ind w:left="720"/>
        <w:rPr>
          <w:rFonts w:ascii="Times New Roman" w:hAnsi="Times New Roman" w:cs="Times New Roman"/>
          <w:sz w:val="24"/>
          <w:szCs w:val="24"/>
        </w:rPr>
      </w:pPr>
    </w:p>
    <w:p w14:paraId="610EE70F" w14:textId="378257C1" w:rsidR="001D3537" w:rsidRPr="001D3537" w:rsidRDefault="001D3537" w:rsidP="00D37F50">
      <w:pPr>
        <w:spacing w:after="0" w:line="240" w:lineRule="auto"/>
        <w:rPr>
          <w:rFonts w:ascii="Times New Roman" w:hAnsi="Times New Roman" w:cs="Times New Roman"/>
          <w:b/>
          <w:sz w:val="24"/>
          <w:szCs w:val="24"/>
        </w:rPr>
      </w:pPr>
      <w:r w:rsidRPr="001D3537">
        <w:rPr>
          <w:rFonts w:ascii="Times New Roman" w:hAnsi="Times New Roman" w:cs="Times New Roman"/>
          <w:b/>
          <w:sz w:val="24"/>
          <w:szCs w:val="24"/>
        </w:rPr>
        <w:t>Senior Lecturer I</w:t>
      </w:r>
      <w:r w:rsidR="00240220">
        <w:rPr>
          <w:rFonts w:ascii="Times New Roman" w:hAnsi="Times New Roman" w:cs="Times New Roman"/>
          <w:b/>
          <w:sz w:val="24"/>
          <w:szCs w:val="24"/>
        </w:rPr>
        <w:t xml:space="preserve"> should meet the following criteria:</w:t>
      </w:r>
    </w:p>
    <w:p w14:paraId="13C3220A" w14:textId="77777777" w:rsidR="001D3537" w:rsidRPr="001D3537" w:rsidRDefault="001D3537" w:rsidP="00202590">
      <w:pPr>
        <w:numPr>
          <w:ilvl w:val="0"/>
          <w:numId w:val="24"/>
        </w:numPr>
        <w:tabs>
          <w:tab w:val="clear" w:pos="810"/>
          <w:tab w:val="num" w:pos="720"/>
        </w:tabs>
        <w:spacing w:after="0" w:line="240" w:lineRule="auto"/>
        <w:ind w:hanging="450"/>
        <w:rPr>
          <w:rFonts w:ascii="Times New Roman" w:hAnsi="Times New Roman" w:cs="Times New Roman"/>
          <w:sz w:val="24"/>
          <w:szCs w:val="24"/>
        </w:rPr>
      </w:pPr>
      <w:r w:rsidRPr="001D3537">
        <w:rPr>
          <w:rFonts w:ascii="Times New Roman" w:hAnsi="Times New Roman" w:cs="Times New Roman"/>
          <w:sz w:val="24"/>
          <w:szCs w:val="24"/>
        </w:rPr>
        <w:t>Doctorate in program field or related field</w:t>
      </w:r>
    </w:p>
    <w:p w14:paraId="3FFD8936" w14:textId="77777777" w:rsidR="001D3537" w:rsidRPr="001D3537" w:rsidRDefault="001D3537" w:rsidP="00202590">
      <w:pPr>
        <w:numPr>
          <w:ilvl w:val="0"/>
          <w:numId w:val="24"/>
        </w:numPr>
        <w:tabs>
          <w:tab w:val="clear" w:pos="810"/>
          <w:tab w:val="num" w:pos="720"/>
        </w:tabs>
        <w:spacing w:after="0" w:line="240" w:lineRule="auto"/>
        <w:ind w:hanging="450"/>
        <w:rPr>
          <w:rFonts w:ascii="Times New Roman" w:hAnsi="Times New Roman" w:cs="Times New Roman"/>
          <w:sz w:val="24"/>
          <w:szCs w:val="24"/>
        </w:rPr>
      </w:pPr>
      <w:r w:rsidRPr="001D3537">
        <w:rPr>
          <w:rFonts w:ascii="Times New Roman" w:hAnsi="Times New Roman" w:cs="Times New Roman"/>
          <w:sz w:val="24"/>
          <w:szCs w:val="24"/>
        </w:rPr>
        <w:t>Appropriate license (if necessary)</w:t>
      </w:r>
    </w:p>
    <w:p w14:paraId="07C180C5" w14:textId="07A811A7" w:rsidR="00240220" w:rsidRPr="00240220" w:rsidRDefault="00C37DE6" w:rsidP="00202590">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Evidence of </w:t>
      </w:r>
      <w:r w:rsidR="00240220">
        <w:rPr>
          <w:rFonts w:ascii="Times New Roman" w:hAnsi="Times New Roman" w:cs="Times New Roman"/>
          <w:sz w:val="24"/>
          <w:szCs w:val="24"/>
        </w:rPr>
        <w:t>h</w:t>
      </w:r>
      <w:r w:rsidR="00240220" w:rsidRPr="00240220">
        <w:rPr>
          <w:rFonts w:ascii="Times New Roman" w:hAnsi="Times New Roman" w:cs="Times New Roman"/>
          <w:sz w:val="24"/>
          <w:szCs w:val="24"/>
        </w:rPr>
        <w:t xml:space="preserve">igh quality teaching and professional expertise in the field as related to position (e.g., </w:t>
      </w:r>
      <w:r>
        <w:rPr>
          <w:rFonts w:ascii="Times New Roman" w:hAnsi="Times New Roman" w:cs="Times New Roman"/>
          <w:sz w:val="24"/>
          <w:szCs w:val="24"/>
        </w:rPr>
        <w:t xml:space="preserve">course evaluation, </w:t>
      </w:r>
      <w:r w:rsidR="00C27A84">
        <w:rPr>
          <w:rFonts w:ascii="Times New Roman" w:hAnsi="Times New Roman" w:cs="Times New Roman"/>
          <w:sz w:val="24"/>
          <w:szCs w:val="24"/>
        </w:rPr>
        <w:t>professional presentations</w:t>
      </w:r>
      <w:r w:rsidR="00240220" w:rsidRPr="00240220">
        <w:rPr>
          <w:rFonts w:ascii="Times New Roman" w:hAnsi="Times New Roman" w:cs="Times New Roman"/>
          <w:sz w:val="24"/>
          <w:szCs w:val="24"/>
        </w:rPr>
        <w:t>)</w:t>
      </w:r>
    </w:p>
    <w:p w14:paraId="2575C4CF" w14:textId="19AC2D52" w:rsidR="00240220" w:rsidRPr="00240220" w:rsidRDefault="00240220" w:rsidP="00202590">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Documented p</w:t>
      </w:r>
      <w:r w:rsidRPr="00240220">
        <w:rPr>
          <w:rFonts w:ascii="Times New Roman" w:hAnsi="Times New Roman" w:cs="Times New Roman"/>
          <w:sz w:val="24"/>
          <w:szCs w:val="24"/>
        </w:rPr>
        <w:t>articipation in graduate education (e.g., doctoral committees, research supervision, advising)</w:t>
      </w:r>
    </w:p>
    <w:p w14:paraId="320BF85D" w14:textId="77777777" w:rsidR="00240220" w:rsidRPr="00240220" w:rsidRDefault="00240220" w:rsidP="00202590">
      <w:pPr>
        <w:numPr>
          <w:ilvl w:val="0"/>
          <w:numId w:val="2"/>
        </w:numPr>
        <w:spacing w:after="0" w:line="240" w:lineRule="auto"/>
        <w:rPr>
          <w:rFonts w:ascii="Times New Roman" w:hAnsi="Times New Roman" w:cs="Times New Roman"/>
          <w:sz w:val="24"/>
          <w:szCs w:val="24"/>
        </w:rPr>
      </w:pPr>
      <w:r w:rsidRPr="00240220">
        <w:rPr>
          <w:rFonts w:ascii="Times New Roman" w:hAnsi="Times New Roman" w:cs="Times New Roman"/>
          <w:sz w:val="24"/>
          <w:szCs w:val="24"/>
        </w:rPr>
        <w:t xml:space="preserve">Documented service and/or leadership in the field, department, college, and/or university </w:t>
      </w:r>
    </w:p>
    <w:p w14:paraId="1043E659" w14:textId="77777777" w:rsidR="00240220" w:rsidRPr="00240220" w:rsidRDefault="00240220" w:rsidP="00202590">
      <w:pPr>
        <w:numPr>
          <w:ilvl w:val="0"/>
          <w:numId w:val="2"/>
        </w:numPr>
        <w:spacing w:after="0" w:line="240" w:lineRule="auto"/>
        <w:rPr>
          <w:rFonts w:ascii="Times New Roman" w:hAnsi="Times New Roman" w:cs="Times New Roman"/>
          <w:sz w:val="24"/>
          <w:szCs w:val="24"/>
        </w:rPr>
      </w:pPr>
      <w:r w:rsidRPr="00240220">
        <w:rPr>
          <w:rFonts w:ascii="Times New Roman" w:hAnsi="Times New Roman" w:cs="Times New Roman"/>
          <w:sz w:val="24"/>
          <w:szCs w:val="24"/>
        </w:rPr>
        <w:t>Documented program coordination or comparable leadership responsibilities and contributions to the graduate education program.</w:t>
      </w:r>
    </w:p>
    <w:p w14:paraId="29BA1C12" w14:textId="054EF29D" w:rsidR="001D3537" w:rsidRPr="0052294B" w:rsidRDefault="00240220" w:rsidP="00202590">
      <w:pPr>
        <w:pStyle w:val="ListParagraph"/>
        <w:numPr>
          <w:ilvl w:val="0"/>
          <w:numId w:val="2"/>
        </w:numPr>
        <w:spacing w:after="0" w:line="240" w:lineRule="auto"/>
        <w:rPr>
          <w:rFonts w:ascii="Times New Roman" w:hAnsi="Times New Roman" w:cs="Times New Roman"/>
          <w:sz w:val="24"/>
          <w:szCs w:val="24"/>
        </w:rPr>
      </w:pPr>
      <w:r w:rsidRPr="0052294B">
        <w:rPr>
          <w:rFonts w:ascii="Times New Roman" w:hAnsi="Times New Roman" w:cs="Times New Roman"/>
          <w:sz w:val="24"/>
          <w:szCs w:val="24"/>
        </w:rPr>
        <w:t xml:space="preserve">Documented scholarly contributions to the field (e.g., develop and publish teaching or clinical materials, publications in the practice literature; presentations) </w:t>
      </w:r>
    </w:p>
    <w:p w14:paraId="56E4A381" w14:textId="77777777" w:rsidR="00C27A84" w:rsidRPr="001D3537" w:rsidRDefault="00C27A84" w:rsidP="00D37F50">
      <w:pPr>
        <w:spacing w:after="0" w:line="240" w:lineRule="auto"/>
        <w:ind w:left="720"/>
        <w:rPr>
          <w:rFonts w:ascii="Times New Roman" w:hAnsi="Times New Roman" w:cs="Times New Roman"/>
          <w:sz w:val="24"/>
          <w:szCs w:val="24"/>
        </w:rPr>
      </w:pPr>
    </w:p>
    <w:p w14:paraId="63D3B873" w14:textId="223EBA3F" w:rsidR="001D3537" w:rsidRPr="001D3537" w:rsidRDefault="001D3537" w:rsidP="00D37F50">
      <w:pPr>
        <w:spacing w:after="0" w:line="240" w:lineRule="auto"/>
        <w:rPr>
          <w:rFonts w:ascii="Times New Roman" w:hAnsi="Times New Roman" w:cs="Times New Roman"/>
          <w:b/>
          <w:sz w:val="24"/>
          <w:szCs w:val="24"/>
        </w:rPr>
      </w:pPr>
      <w:r w:rsidRPr="001D3537">
        <w:rPr>
          <w:rFonts w:ascii="Times New Roman" w:hAnsi="Times New Roman" w:cs="Times New Roman"/>
          <w:b/>
          <w:sz w:val="24"/>
          <w:szCs w:val="24"/>
        </w:rPr>
        <w:lastRenderedPageBreak/>
        <w:t>Senior Lecturer II</w:t>
      </w:r>
      <w:r w:rsidR="00240220">
        <w:rPr>
          <w:rFonts w:ascii="Times New Roman" w:hAnsi="Times New Roman" w:cs="Times New Roman"/>
          <w:b/>
          <w:sz w:val="24"/>
          <w:szCs w:val="24"/>
        </w:rPr>
        <w:t xml:space="preserve"> should meet the following criteria:</w:t>
      </w:r>
    </w:p>
    <w:p w14:paraId="4C5812C8" w14:textId="77777777" w:rsidR="001D3537" w:rsidRPr="001D3537" w:rsidRDefault="001D3537" w:rsidP="009C19A7">
      <w:pPr>
        <w:numPr>
          <w:ilvl w:val="0"/>
          <w:numId w:val="25"/>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Doctorate in program field or related field</w:t>
      </w:r>
    </w:p>
    <w:p w14:paraId="69D557EC" w14:textId="77777777" w:rsidR="001D3537" w:rsidRPr="001D3537" w:rsidRDefault="001D3537" w:rsidP="009C19A7">
      <w:pPr>
        <w:numPr>
          <w:ilvl w:val="0"/>
          <w:numId w:val="25"/>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Appropriate license (if necessary)</w:t>
      </w:r>
    </w:p>
    <w:p w14:paraId="389AEDB3" w14:textId="55B9F920" w:rsidR="001D3537" w:rsidRPr="001D3537" w:rsidRDefault="00644283" w:rsidP="009C19A7">
      <w:pPr>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Documented e</w:t>
      </w:r>
      <w:r w:rsidR="001D3537" w:rsidRPr="001D3537">
        <w:rPr>
          <w:rFonts w:ascii="Times New Roman" w:hAnsi="Times New Roman" w:cs="Times New Roman"/>
          <w:sz w:val="24"/>
          <w:szCs w:val="24"/>
        </w:rPr>
        <w:t>xpertise in areas required for program  (e.g., content area of teaching)</w:t>
      </w:r>
    </w:p>
    <w:p w14:paraId="51E95707" w14:textId="5A972913" w:rsidR="00240220" w:rsidRPr="00240220" w:rsidRDefault="00644283" w:rsidP="009C19A7">
      <w:pPr>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E</w:t>
      </w:r>
      <w:r w:rsidR="00C37DE6">
        <w:rPr>
          <w:rFonts w:ascii="Times New Roman" w:hAnsi="Times New Roman" w:cs="Times New Roman"/>
          <w:sz w:val="24"/>
          <w:szCs w:val="24"/>
        </w:rPr>
        <w:t xml:space="preserve">vidence of </w:t>
      </w:r>
      <w:r w:rsidR="00240220">
        <w:rPr>
          <w:rFonts w:ascii="Times New Roman" w:hAnsi="Times New Roman" w:cs="Times New Roman"/>
          <w:sz w:val="24"/>
          <w:szCs w:val="24"/>
        </w:rPr>
        <w:t>h</w:t>
      </w:r>
      <w:r w:rsidR="00240220" w:rsidRPr="00240220">
        <w:rPr>
          <w:rFonts w:ascii="Times New Roman" w:hAnsi="Times New Roman" w:cs="Times New Roman"/>
          <w:sz w:val="24"/>
          <w:szCs w:val="24"/>
        </w:rPr>
        <w:t>igh quality teaching and professional expertise in the field as related to position (e.g., teaching courses, presentations)</w:t>
      </w:r>
    </w:p>
    <w:p w14:paraId="7FBC820E" w14:textId="2937E515" w:rsidR="00240220" w:rsidRPr="00240220" w:rsidRDefault="00240220" w:rsidP="009C19A7">
      <w:pPr>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Documented p</w:t>
      </w:r>
      <w:r w:rsidRPr="00240220">
        <w:rPr>
          <w:rFonts w:ascii="Times New Roman" w:hAnsi="Times New Roman" w:cs="Times New Roman"/>
          <w:sz w:val="24"/>
          <w:szCs w:val="24"/>
        </w:rPr>
        <w:t>articipation in graduate education (e.g., doctoral committees, research supervision, advising)</w:t>
      </w:r>
    </w:p>
    <w:p w14:paraId="4B876DD7" w14:textId="49F331D4" w:rsidR="00240220" w:rsidRPr="00240220" w:rsidRDefault="00240220" w:rsidP="009C19A7">
      <w:pPr>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Documented a</w:t>
      </w:r>
      <w:r w:rsidRPr="00240220">
        <w:rPr>
          <w:rFonts w:ascii="Times New Roman" w:hAnsi="Times New Roman" w:cs="Times New Roman"/>
          <w:sz w:val="24"/>
          <w:szCs w:val="24"/>
        </w:rPr>
        <w:t>ctive leadership responsibilities in a variety of areas including but not limited to, curriculum development, program development, and program evaluation of the graduate education program</w:t>
      </w:r>
    </w:p>
    <w:p w14:paraId="258DB882" w14:textId="714730CF" w:rsidR="00240220" w:rsidRPr="00240220" w:rsidRDefault="00240220" w:rsidP="009C19A7">
      <w:pPr>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Documented w</w:t>
      </w:r>
      <w:r w:rsidRPr="00240220">
        <w:rPr>
          <w:rFonts w:ascii="Times New Roman" w:hAnsi="Times New Roman" w:cs="Times New Roman"/>
          <w:sz w:val="24"/>
          <w:szCs w:val="24"/>
        </w:rPr>
        <w:t>idening of the scope of impact  and audience of your scholarly activities (e.g., h</w:t>
      </w:r>
      <w:r w:rsidR="00C2156E">
        <w:rPr>
          <w:rFonts w:ascii="Times New Roman" w:hAnsi="Times New Roman" w:cs="Times New Roman"/>
          <w:sz w:val="24"/>
          <w:szCs w:val="24"/>
        </w:rPr>
        <w:t>oldi</w:t>
      </w:r>
      <w:r w:rsidRPr="00240220">
        <w:rPr>
          <w:rFonts w:ascii="Times New Roman" w:hAnsi="Times New Roman" w:cs="Times New Roman"/>
          <w:sz w:val="24"/>
          <w:szCs w:val="24"/>
        </w:rPr>
        <w:t>ng a state or national office)</w:t>
      </w:r>
    </w:p>
    <w:p w14:paraId="48546F55" w14:textId="77777777" w:rsidR="001D3537" w:rsidRPr="001D3537" w:rsidRDefault="001D3537" w:rsidP="00D37F50">
      <w:pPr>
        <w:spacing w:after="0" w:line="240" w:lineRule="auto"/>
        <w:ind w:left="720"/>
        <w:rPr>
          <w:rFonts w:ascii="Times New Roman" w:hAnsi="Times New Roman" w:cs="Times New Roman"/>
          <w:sz w:val="24"/>
          <w:szCs w:val="24"/>
        </w:rPr>
      </w:pPr>
    </w:p>
    <w:p w14:paraId="2E72267C" w14:textId="1165FF55" w:rsidR="001D3537" w:rsidRPr="008F720E" w:rsidRDefault="008F720E" w:rsidP="001D3537">
      <w:pPr>
        <w:rPr>
          <w:rFonts w:ascii="Times New Roman" w:hAnsi="Times New Roman" w:cs="Times New Roman"/>
          <w:b/>
          <w:sz w:val="24"/>
          <w:szCs w:val="24"/>
          <w:u w:val="single"/>
        </w:rPr>
      </w:pPr>
      <w:r>
        <w:rPr>
          <w:rFonts w:ascii="Times New Roman" w:hAnsi="Times New Roman" w:cs="Times New Roman"/>
          <w:b/>
          <w:sz w:val="24"/>
          <w:szCs w:val="24"/>
          <w:u w:val="single"/>
        </w:rPr>
        <w:t>Clinical Professor</w:t>
      </w:r>
    </w:p>
    <w:p w14:paraId="6C3B3ED5" w14:textId="1510DAE8" w:rsidR="001D3537" w:rsidRPr="001D3537" w:rsidRDefault="001D3537" w:rsidP="001D3537">
      <w:pPr>
        <w:rPr>
          <w:rFonts w:ascii="Times New Roman" w:hAnsi="Times New Roman" w:cs="Times New Roman"/>
          <w:b/>
          <w:sz w:val="24"/>
          <w:szCs w:val="24"/>
          <w:u w:val="single"/>
        </w:rPr>
      </w:pPr>
      <w:r w:rsidRPr="001D3537">
        <w:rPr>
          <w:rFonts w:ascii="Times New Roman" w:hAnsi="Times New Roman" w:cs="Times New Roman"/>
          <w:sz w:val="24"/>
          <w:szCs w:val="24"/>
        </w:rPr>
        <w:t xml:space="preserve">There are a </w:t>
      </w:r>
      <w:r w:rsidR="00686BED">
        <w:rPr>
          <w:rFonts w:ascii="Times New Roman" w:hAnsi="Times New Roman" w:cs="Times New Roman"/>
          <w:sz w:val="24"/>
          <w:szCs w:val="24"/>
        </w:rPr>
        <w:t>series</w:t>
      </w:r>
      <w:r w:rsidRPr="001D3537">
        <w:rPr>
          <w:rFonts w:ascii="Times New Roman" w:hAnsi="Times New Roman" w:cs="Times New Roman"/>
          <w:sz w:val="24"/>
          <w:szCs w:val="24"/>
        </w:rPr>
        <w:t xml:space="preserve"> of three ranks for </w:t>
      </w:r>
      <w:r w:rsidR="00686BED">
        <w:rPr>
          <w:rFonts w:ascii="Times New Roman" w:hAnsi="Times New Roman" w:cs="Times New Roman"/>
          <w:sz w:val="24"/>
          <w:szCs w:val="24"/>
        </w:rPr>
        <w:t xml:space="preserve">the </w:t>
      </w:r>
      <w:r w:rsidR="008F720E">
        <w:rPr>
          <w:rFonts w:ascii="Times New Roman" w:hAnsi="Times New Roman" w:cs="Times New Roman"/>
          <w:sz w:val="24"/>
          <w:szCs w:val="24"/>
        </w:rPr>
        <w:t xml:space="preserve">Clinical Professor </w:t>
      </w:r>
      <w:r w:rsidR="00686BED">
        <w:rPr>
          <w:rFonts w:ascii="Times New Roman" w:hAnsi="Times New Roman" w:cs="Times New Roman"/>
          <w:sz w:val="24"/>
          <w:szCs w:val="24"/>
        </w:rPr>
        <w:t>classification</w:t>
      </w:r>
      <w:r w:rsidRPr="001D3537">
        <w:rPr>
          <w:rFonts w:ascii="Times New Roman" w:hAnsi="Times New Roman" w:cs="Times New Roman"/>
          <w:sz w:val="24"/>
          <w:szCs w:val="24"/>
        </w:rPr>
        <w:t>.</w:t>
      </w:r>
    </w:p>
    <w:p w14:paraId="37E65EC6" w14:textId="1B827DEA" w:rsidR="001D3537" w:rsidRPr="008F720E" w:rsidRDefault="001D3537" w:rsidP="008F720E">
      <w:pPr>
        <w:pStyle w:val="ListParagraph"/>
        <w:numPr>
          <w:ilvl w:val="0"/>
          <w:numId w:val="33"/>
        </w:numPr>
        <w:ind w:left="720"/>
        <w:rPr>
          <w:rFonts w:ascii="Times New Roman" w:hAnsi="Times New Roman" w:cs="Times New Roman"/>
          <w:b/>
          <w:sz w:val="24"/>
          <w:szCs w:val="24"/>
        </w:rPr>
      </w:pPr>
      <w:r w:rsidRPr="008F720E">
        <w:rPr>
          <w:rFonts w:ascii="Times New Roman" w:hAnsi="Times New Roman" w:cs="Times New Roman"/>
          <w:b/>
          <w:sz w:val="24"/>
          <w:szCs w:val="24"/>
        </w:rPr>
        <w:t>General Duties and Functions</w:t>
      </w:r>
    </w:p>
    <w:p w14:paraId="49AB264F" w14:textId="5C3AC55F" w:rsidR="008F720E" w:rsidRDefault="008F720E" w:rsidP="008F720E">
      <w:pPr>
        <w:spacing w:after="0"/>
        <w:rPr>
          <w:rFonts w:ascii="Times New Roman" w:hAnsi="Times New Roman" w:cs="Times New Roman"/>
          <w:b/>
          <w:sz w:val="24"/>
          <w:szCs w:val="24"/>
        </w:rPr>
      </w:pPr>
      <w:r>
        <w:rPr>
          <w:rFonts w:ascii="Times New Roman" w:hAnsi="Times New Roman" w:cs="Times New Roman"/>
          <w:b/>
          <w:sz w:val="24"/>
          <w:szCs w:val="24"/>
        </w:rPr>
        <w:t xml:space="preserve">Clinical Assistant Professors </w:t>
      </w:r>
      <w:r w:rsidRPr="008F720E">
        <w:rPr>
          <w:rFonts w:ascii="Times New Roman" w:hAnsi="Times New Roman" w:cs="Times New Roman"/>
          <w:sz w:val="24"/>
          <w:szCs w:val="24"/>
        </w:rPr>
        <w:t xml:space="preserve">are expected to provide instruction and/or supervision in clinical or professionally-related community education/service settings. This can be to students or to the supervisors of students. The focus of </w:t>
      </w:r>
      <w:r w:rsidR="0069370E">
        <w:rPr>
          <w:rFonts w:ascii="Times New Roman" w:hAnsi="Times New Roman" w:cs="Times New Roman"/>
          <w:sz w:val="24"/>
          <w:szCs w:val="24"/>
        </w:rPr>
        <w:t>t</w:t>
      </w:r>
      <w:r w:rsidRPr="008F720E">
        <w:rPr>
          <w:rFonts w:ascii="Times New Roman" w:hAnsi="Times New Roman" w:cs="Times New Roman"/>
          <w:sz w:val="24"/>
          <w:szCs w:val="24"/>
        </w:rPr>
        <w:t>heir work is on the practice of a profession.</w:t>
      </w:r>
      <w:r w:rsidR="0069370E">
        <w:rPr>
          <w:rFonts w:ascii="Times New Roman" w:hAnsi="Times New Roman" w:cs="Times New Roman"/>
          <w:sz w:val="24"/>
          <w:szCs w:val="24"/>
        </w:rPr>
        <w:t xml:space="preserve"> They are expected to demonstrate and share the expertise of their practice and to contribute to coordination roles within these settings or for the program.</w:t>
      </w:r>
    </w:p>
    <w:p w14:paraId="20F609BC" w14:textId="77777777" w:rsidR="008F720E" w:rsidRPr="008F720E" w:rsidRDefault="008F720E" w:rsidP="008F720E">
      <w:pPr>
        <w:spacing w:after="0"/>
        <w:rPr>
          <w:rFonts w:ascii="Times New Roman" w:hAnsi="Times New Roman" w:cs="Times New Roman"/>
          <w:b/>
          <w:sz w:val="24"/>
          <w:szCs w:val="24"/>
        </w:rPr>
      </w:pPr>
    </w:p>
    <w:p w14:paraId="2D27FAF0" w14:textId="45BBEBF9" w:rsidR="008F720E" w:rsidRDefault="008F720E" w:rsidP="008F720E">
      <w:pPr>
        <w:spacing w:after="0"/>
        <w:rPr>
          <w:rFonts w:ascii="Times New Roman" w:hAnsi="Times New Roman" w:cs="Times New Roman"/>
          <w:b/>
          <w:sz w:val="24"/>
          <w:szCs w:val="24"/>
        </w:rPr>
      </w:pPr>
      <w:r>
        <w:rPr>
          <w:rFonts w:ascii="Times New Roman" w:hAnsi="Times New Roman" w:cs="Times New Roman"/>
          <w:b/>
          <w:sz w:val="24"/>
          <w:szCs w:val="24"/>
        </w:rPr>
        <w:t>Clinical Associate Professor</w:t>
      </w:r>
      <w:r w:rsidR="0069370E">
        <w:rPr>
          <w:rFonts w:ascii="Times New Roman" w:hAnsi="Times New Roman" w:cs="Times New Roman"/>
          <w:b/>
          <w:sz w:val="24"/>
          <w:szCs w:val="24"/>
        </w:rPr>
        <w:t>s/</w:t>
      </w:r>
      <w:r>
        <w:rPr>
          <w:rFonts w:ascii="Times New Roman" w:hAnsi="Times New Roman" w:cs="Times New Roman"/>
          <w:b/>
          <w:sz w:val="24"/>
          <w:szCs w:val="24"/>
        </w:rPr>
        <w:t>Clinical Professor</w:t>
      </w:r>
      <w:r w:rsidR="0069370E">
        <w:rPr>
          <w:rFonts w:ascii="Times New Roman" w:hAnsi="Times New Roman" w:cs="Times New Roman"/>
          <w:b/>
          <w:sz w:val="24"/>
          <w:szCs w:val="24"/>
        </w:rPr>
        <w:t xml:space="preserve">s </w:t>
      </w:r>
      <w:r w:rsidR="0069370E" w:rsidRPr="008F720E">
        <w:rPr>
          <w:rFonts w:ascii="Times New Roman" w:hAnsi="Times New Roman" w:cs="Times New Roman"/>
          <w:sz w:val="24"/>
          <w:szCs w:val="24"/>
        </w:rPr>
        <w:t xml:space="preserve">are expected to provide </w:t>
      </w:r>
      <w:r w:rsidR="0069370E">
        <w:rPr>
          <w:rFonts w:ascii="Times New Roman" w:hAnsi="Times New Roman" w:cs="Times New Roman"/>
          <w:sz w:val="24"/>
          <w:szCs w:val="24"/>
        </w:rPr>
        <w:t xml:space="preserve">high quality </w:t>
      </w:r>
      <w:r w:rsidR="0069370E" w:rsidRPr="008F720E">
        <w:rPr>
          <w:rFonts w:ascii="Times New Roman" w:hAnsi="Times New Roman" w:cs="Times New Roman"/>
          <w:sz w:val="24"/>
          <w:szCs w:val="24"/>
        </w:rPr>
        <w:t xml:space="preserve">instruction and/or supervision in clinical or professionally-related community education/service settings. This can be to students or to the supervisors of students. The focus of </w:t>
      </w:r>
      <w:r w:rsidR="0069370E">
        <w:rPr>
          <w:rFonts w:ascii="Times New Roman" w:hAnsi="Times New Roman" w:cs="Times New Roman"/>
          <w:sz w:val="24"/>
          <w:szCs w:val="24"/>
        </w:rPr>
        <w:t>t</w:t>
      </w:r>
      <w:r w:rsidR="0069370E" w:rsidRPr="008F720E">
        <w:rPr>
          <w:rFonts w:ascii="Times New Roman" w:hAnsi="Times New Roman" w:cs="Times New Roman"/>
          <w:sz w:val="24"/>
          <w:szCs w:val="24"/>
        </w:rPr>
        <w:t>heir work is on the practice of a profession.</w:t>
      </w:r>
      <w:r w:rsidR="0069370E">
        <w:rPr>
          <w:rFonts w:ascii="Times New Roman" w:hAnsi="Times New Roman" w:cs="Times New Roman"/>
          <w:sz w:val="24"/>
          <w:szCs w:val="24"/>
        </w:rPr>
        <w:t xml:space="preserve"> They are expected to demonstrate and share the expertise of their practice and to provide a strong leadership role within these settings or for the program as well as make scholarly contributions to the field.</w:t>
      </w:r>
    </w:p>
    <w:p w14:paraId="3FB344BB" w14:textId="77777777" w:rsidR="008F720E" w:rsidRPr="008F720E" w:rsidRDefault="008F720E" w:rsidP="008F720E">
      <w:pPr>
        <w:spacing w:after="0"/>
        <w:rPr>
          <w:rFonts w:ascii="Times New Roman" w:hAnsi="Times New Roman" w:cs="Times New Roman"/>
          <w:b/>
          <w:sz w:val="24"/>
          <w:szCs w:val="24"/>
        </w:rPr>
      </w:pPr>
    </w:p>
    <w:p w14:paraId="3592D637" w14:textId="77777777" w:rsidR="008F720E" w:rsidRPr="001D3537" w:rsidRDefault="008F720E" w:rsidP="008F720E">
      <w:pPr>
        <w:rPr>
          <w:rFonts w:ascii="Times New Roman" w:hAnsi="Times New Roman" w:cs="Times New Roman"/>
          <w:b/>
          <w:sz w:val="24"/>
          <w:szCs w:val="24"/>
        </w:rPr>
      </w:pPr>
      <w:r w:rsidRPr="001D3537">
        <w:rPr>
          <w:rFonts w:ascii="Times New Roman" w:hAnsi="Times New Roman" w:cs="Times New Roman"/>
          <w:b/>
          <w:sz w:val="24"/>
          <w:szCs w:val="24"/>
        </w:rPr>
        <w:t xml:space="preserve">B. </w:t>
      </w:r>
      <w:r w:rsidRPr="001D3537">
        <w:rPr>
          <w:rFonts w:ascii="Times New Roman" w:hAnsi="Times New Roman" w:cs="Times New Roman"/>
          <w:b/>
          <w:sz w:val="24"/>
          <w:szCs w:val="24"/>
        </w:rPr>
        <w:tab/>
        <w:t>Appointment Criteria</w:t>
      </w:r>
    </w:p>
    <w:p w14:paraId="5D30C8C8" w14:textId="725B72E4" w:rsidR="008F720E" w:rsidRDefault="008F720E" w:rsidP="008F720E">
      <w:pPr>
        <w:pStyle w:val="NormalWeb"/>
        <w:spacing w:before="0" w:beforeAutospacing="0" w:after="0" w:afterAutospacing="0"/>
      </w:pPr>
      <w:r w:rsidRPr="001D3537">
        <w:rPr>
          <w:color w:val="auto"/>
        </w:rPr>
        <w:t xml:space="preserve">Career Clinical </w:t>
      </w:r>
      <w:r w:rsidR="00636BA9" w:rsidRPr="001D3537">
        <w:rPr>
          <w:color w:val="auto"/>
        </w:rPr>
        <w:t>Professors are</w:t>
      </w:r>
      <w:r w:rsidRPr="001D3537">
        <w:rPr>
          <w:color w:val="auto"/>
        </w:rPr>
        <w:t xml:space="preserve"> </w:t>
      </w:r>
      <w:r w:rsidRPr="004F3B44">
        <w:rPr>
          <w:color w:val="auto"/>
        </w:rPr>
        <w:t>appointed through a national search</w:t>
      </w:r>
      <w:r w:rsidRPr="001D3537">
        <w:rPr>
          <w:color w:val="auto"/>
        </w:rPr>
        <w:t xml:space="preserve">. </w:t>
      </w:r>
      <w:r w:rsidRPr="001D3537">
        <w:t>The appointment process is similar to that used for the appointment of tenure-line faculty. The appointment criteria are as follows:</w:t>
      </w:r>
    </w:p>
    <w:p w14:paraId="24566757" w14:textId="77777777" w:rsidR="008F720E" w:rsidRDefault="008F720E" w:rsidP="008F720E">
      <w:pPr>
        <w:pStyle w:val="NormalWeb"/>
        <w:spacing w:before="0" w:beforeAutospacing="0" w:after="0" w:afterAutospacing="0"/>
      </w:pPr>
    </w:p>
    <w:p w14:paraId="1BCEB344" w14:textId="35A883AA" w:rsidR="001D3537" w:rsidRDefault="008F720E" w:rsidP="003E7313">
      <w:pPr>
        <w:spacing w:after="0"/>
        <w:rPr>
          <w:rFonts w:ascii="Times New Roman" w:hAnsi="Times New Roman" w:cs="Times New Roman"/>
          <w:b/>
          <w:sz w:val="24"/>
          <w:szCs w:val="24"/>
        </w:rPr>
      </w:pPr>
      <w:r>
        <w:rPr>
          <w:rFonts w:ascii="Times New Roman" w:hAnsi="Times New Roman" w:cs="Times New Roman"/>
          <w:b/>
          <w:sz w:val="24"/>
          <w:szCs w:val="24"/>
        </w:rPr>
        <w:t>Clinical Assistant Professor</w:t>
      </w:r>
    </w:p>
    <w:p w14:paraId="3091FAAA" w14:textId="77777777" w:rsidR="003E7313" w:rsidRPr="003E7313" w:rsidRDefault="003E7313" w:rsidP="003E7313">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Master’s degree or doctorate in program field or related field</w:t>
      </w:r>
    </w:p>
    <w:p w14:paraId="6B4A28D1" w14:textId="77777777" w:rsidR="003E7313" w:rsidRPr="003E7313" w:rsidRDefault="003E7313" w:rsidP="003E7313">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License and/or certification in appropriate professional field</w:t>
      </w:r>
    </w:p>
    <w:p w14:paraId="170CCAB2" w14:textId="77777777" w:rsidR="003E7313" w:rsidRPr="003E7313" w:rsidRDefault="003E7313" w:rsidP="003E7313">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 xml:space="preserve">Evidence of professional expertise in areas required for program  </w:t>
      </w:r>
    </w:p>
    <w:p w14:paraId="60C8D060" w14:textId="77777777" w:rsidR="003E7313" w:rsidRPr="003E7313" w:rsidRDefault="003E7313" w:rsidP="003E7313">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lastRenderedPageBreak/>
        <w:t xml:space="preserve">Demonstrated expertise, effective mentoring, teaching, and/or supervision in clinical/ K-12 educational settings (e.g., having a leadership position in K-12, mentoring graduate students or recent graduates, teaching seminars/ workshops; running support groups) </w:t>
      </w:r>
    </w:p>
    <w:p w14:paraId="29189ED4" w14:textId="12EED82E" w:rsidR="003E7313" w:rsidRDefault="003E7313" w:rsidP="003E7313">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Potential for academic or clinical program leadership and/or coordination (e.g., lead a school/hospital committee, coordinated development of new policy and process for IEP development)</w:t>
      </w:r>
    </w:p>
    <w:p w14:paraId="7AC833EF" w14:textId="77777777" w:rsidR="003E7313" w:rsidRPr="003E7313" w:rsidRDefault="003E7313" w:rsidP="003E7313">
      <w:pPr>
        <w:spacing w:after="0" w:line="240" w:lineRule="auto"/>
        <w:ind w:left="720"/>
        <w:rPr>
          <w:rFonts w:ascii="Times New Roman" w:hAnsi="Times New Roman" w:cs="Times New Roman"/>
          <w:sz w:val="24"/>
          <w:szCs w:val="24"/>
        </w:rPr>
      </w:pPr>
    </w:p>
    <w:p w14:paraId="63BFE94E" w14:textId="1CCFDDDD" w:rsidR="001D3537" w:rsidRDefault="001D3537" w:rsidP="003E7313">
      <w:pPr>
        <w:spacing w:after="0"/>
        <w:rPr>
          <w:rFonts w:ascii="Times New Roman" w:hAnsi="Times New Roman" w:cs="Times New Roman"/>
          <w:b/>
          <w:sz w:val="24"/>
          <w:szCs w:val="24"/>
        </w:rPr>
      </w:pPr>
      <w:r w:rsidRPr="001D3537">
        <w:rPr>
          <w:rFonts w:ascii="Times New Roman" w:hAnsi="Times New Roman" w:cs="Times New Roman"/>
          <w:b/>
          <w:sz w:val="24"/>
          <w:szCs w:val="24"/>
        </w:rPr>
        <w:t>Clinical Associate Professor</w:t>
      </w:r>
    </w:p>
    <w:p w14:paraId="2A506E72" w14:textId="77777777" w:rsidR="003E7313" w:rsidRPr="003E7313" w:rsidRDefault="003E7313" w:rsidP="003E7313">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Master’s degree or doctorate in program field or related field</w:t>
      </w:r>
    </w:p>
    <w:p w14:paraId="6AA9DEE2" w14:textId="77777777" w:rsidR="003E7313" w:rsidRPr="003E7313" w:rsidRDefault="003E7313" w:rsidP="003E7313">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License and/or certification in appropriate professional field</w:t>
      </w:r>
    </w:p>
    <w:p w14:paraId="11D86B48" w14:textId="77777777" w:rsidR="003E7313" w:rsidRPr="003E7313" w:rsidRDefault="003E7313" w:rsidP="003E7313">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 xml:space="preserve">Evidence of professional expertise in areas required for program  </w:t>
      </w:r>
    </w:p>
    <w:p w14:paraId="544A6BE2" w14:textId="77777777" w:rsidR="003E7313" w:rsidRPr="003E7313" w:rsidRDefault="003E7313" w:rsidP="003E7313">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 xml:space="preserve">Evidence of high quality clinical supervision/teaching as related to the position (e.g., practicum supervision performance, supervising supervisors, developing and supervising a specialty clinic) </w:t>
      </w:r>
    </w:p>
    <w:p w14:paraId="4619B00B" w14:textId="77777777" w:rsidR="003E7313" w:rsidRPr="003E7313" w:rsidRDefault="003E7313" w:rsidP="003E7313">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Participates in clinical education (e.g., practicum, clinical methods training)</w:t>
      </w:r>
    </w:p>
    <w:p w14:paraId="628361E6" w14:textId="77777777" w:rsidR="003E7313" w:rsidRPr="003E7313" w:rsidRDefault="003E7313" w:rsidP="003E7313">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Documents service and/or leadership in program coordination, and/or leadership in the field, community, department, college, and/or university.</w:t>
      </w:r>
    </w:p>
    <w:p w14:paraId="4C20D070" w14:textId="1CDF060F" w:rsidR="003E7313" w:rsidRDefault="003E7313" w:rsidP="003E7313">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 xml:space="preserve">Scholarly contributions to the field with an emphasis on clinical education (e.g., develop and publish teaching or clinical tools, </w:t>
      </w:r>
      <w:r w:rsidR="00F269F0" w:rsidRPr="003E7313">
        <w:rPr>
          <w:rFonts w:ascii="Times New Roman" w:hAnsi="Times New Roman" w:cs="Times New Roman"/>
          <w:sz w:val="24"/>
          <w:szCs w:val="24"/>
        </w:rPr>
        <w:t>publish scholarly</w:t>
      </w:r>
      <w:r w:rsidRPr="003E7313">
        <w:rPr>
          <w:rFonts w:ascii="Times New Roman" w:hAnsi="Times New Roman" w:cs="Times New Roman"/>
          <w:sz w:val="24"/>
          <w:szCs w:val="24"/>
        </w:rPr>
        <w:t xml:space="preserve"> articles, present at state conference, mentor student clinical research projects). </w:t>
      </w:r>
    </w:p>
    <w:p w14:paraId="4475229E" w14:textId="77777777" w:rsidR="003E7313" w:rsidRPr="003E7313" w:rsidRDefault="003E7313" w:rsidP="003E7313">
      <w:pPr>
        <w:spacing w:after="0" w:line="240" w:lineRule="auto"/>
        <w:ind w:left="360"/>
        <w:rPr>
          <w:rFonts w:ascii="Times New Roman" w:hAnsi="Times New Roman" w:cs="Times New Roman"/>
          <w:sz w:val="24"/>
          <w:szCs w:val="24"/>
        </w:rPr>
      </w:pPr>
    </w:p>
    <w:p w14:paraId="5466389D" w14:textId="2CF21632" w:rsidR="001D3537" w:rsidRDefault="008F720E" w:rsidP="001D3537">
      <w:pPr>
        <w:rPr>
          <w:rFonts w:ascii="Times New Roman" w:hAnsi="Times New Roman" w:cs="Times New Roman"/>
          <w:b/>
          <w:sz w:val="24"/>
          <w:szCs w:val="24"/>
        </w:rPr>
      </w:pPr>
      <w:r>
        <w:rPr>
          <w:rFonts w:ascii="Times New Roman" w:hAnsi="Times New Roman" w:cs="Times New Roman"/>
          <w:b/>
          <w:sz w:val="24"/>
          <w:szCs w:val="24"/>
        </w:rPr>
        <w:t>Clinical Professor</w:t>
      </w:r>
    </w:p>
    <w:p w14:paraId="4BD43AA9" w14:textId="77777777" w:rsidR="008F720E" w:rsidRPr="003E7313" w:rsidRDefault="008F720E" w:rsidP="008F720E">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Master’s degree or doctorate in program field or related field</w:t>
      </w:r>
    </w:p>
    <w:p w14:paraId="27DB3040" w14:textId="77777777" w:rsidR="008F720E" w:rsidRPr="003E7313" w:rsidRDefault="008F720E" w:rsidP="008F720E">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License and/or certification in appropriate professional field</w:t>
      </w:r>
    </w:p>
    <w:p w14:paraId="1ED6CC56" w14:textId="77777777" w:rsidR="008F720E" w:rsidRPr="003E7313" w:rsidRDefault="008F720E" w:rsidP="008F720E">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 xml:space="preserve">Evidence of professional expertise in areas required for program  </w:t>
      </w:r>
    </w:p>
    <w:p w14:paraId="3169C4DA" w14:textId="77777777" w:rsidR="008F720E" w:rsidRPr="003E7313" w:rsidRDefault="008F720E" w:rsidP="008F720E">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 xml:space="preserve">Evidence of high quality clinical supervision/teaching as related to the position (e.g., practicum supervision performance, supervising supervisors, developing and supervising a specialty clinic) </w:t>
      </w:r>
    </w:p>
    <w:p w14:paraId="41B1AF38" w14:textId="77777777" w:rsidR="008F720E" w:rsidRPr="003E7313" w:rsidRDefault="008F720E" w:rsidP="008F720E">
      <w:pPr>
        <w:numPr>
          <w:ilvl w:val="0"/>
          <w:numId w:val="2"/>
        </w:numPr>
        <w:spacing w:after="0" w:line="240" w:lineRule="auto"/>
        <w:rPr>
          <w:rFonts w:ascii="Times New Roman" w:hAnsi="Times New Roman" w:cs="Times New Roman"/>
          <w:sz w:val="24"/>
          <w:szCs w:val="24"/>
        </w:rPr>
      </w:pPr>
      <w:r w:rsidRPr="003E7313">
        <w:rPr>
          <w:rFonts w:ascii="Times New Roman" w:hAnsi="Times New Roman" w:cs="Times New Roman"/>
          <w:sz w:val="24"/>
          <w:szCs w:val="24"/>
        </w:rPr>
        <w:t>Participates in clinical education (e.g., practicum, clinical methods training)</w:t>
      </w:r>
    </w:p>
    <w:p w14:paraId="6A3F21CF" w14:textId="32F824E6" w:rsidR="003E7313" w:rsidRPr="008F720E" w:rsidRDefault="003E7313" w:rsidP="008F720E">
      <w:pPr>
        <w:numPr>
          <w:ilvl w:val="0"/>
          <w:numId w:val="2"/>
        </w:numPr>
        <w:spacing w:after="0" w:line="240" w:lineRule="auto"/>
        <w:rPr>
          <w:rFonts w:ascii="Times New Roman" w:hAnsi="Times New Roman" w:cs="Times New Roman"/>
          <w:sz w:val="24"/>
          <w:szCs w:val="24"/>
        </w:rPr>
      </w:pPr>
      <w:r w:rsidRPr="008F720E">
        <w:rPr>
          <w:rFonts w:ascii="Times New Roman" w:hAnsi="Times New Roman" w:cs="Times New Roman"/>
          <w:sz w:val="24"/>
          <w:szCs w:val="24"/>
        </w:rPr>
        <w:t xml:space="preserve">Active leadership responsibilities in a variety of areas (e.g., development and evaluation of the clinical education program, budgeting and staff evaluation in </w:t>
      </w:r>
      <w:r w:rsidR="00F269F0" w:rsidRPr="008F720E">
        <w:rPr>
          <w:rFonts w:ascii="Times New Roman" w:hAnsi="Times New Roman" w:cs="Times New Roman"/>
          <w:sz w:val="24"/>
          <w:szCs w:val="24"/>
        </w:rPr>
        <w:t>a school</w:t>
      </w:r>
      <w:r w:rsidRPr="008F720E">
        <w:rPr>
          <w:rFonts w:ascii="Times New Roman" w:hAnsi="Times New Roman" w:cs="Times New Roman"/>
          <w:sz w:val="24"/>
          <w:szCs w:val="24"/>
        </w:rPr>
        <w:t>/clinic).</w:t>
      </w:r>
    </w:p>
    <w:p w14:paraId="5E4A3FBF" w14:textId="3D1BAAFA" w:rsidR="008F720E" w:rsidRPr="004710A0" w:rsidRDefault="003E7313" w:rsidP="004710A0">
      <w:pPr>
        <w:pStyle w:val="ListParagraph"/>
        <w:numPr>
          <w:ilvl w:val="0"/>
          <w:numId w:val="2"/>
        </w:numPr>
        <w:spacing w:after="0" w:line="240" w:lineRule="auto"/>
        <w:rPr>
          <w:rFonts w:ascii="Times New Roman" w:hAnsi="Times New Roman" w:cs="Times New Roman"/>
          <w:b/>
          <w:sz w:val="24"/>
          <w:szCs w:val="24"/>
        </w:rPr>
      </w:pPr>
      <w:r w:rsidRPr="004710A0">
        <w:rPr>
          <w:rFonts w:ascii="Times New Roman" w:hAnsi="Times New Roman" w:cs="Times New Roman"/>
          <w:sz w:val="24"/>
          <w:szCs w:val="24"/>
        </w:rPr>
        <w:t>Widening of the scope of impact and audience of scholarly activities related to or directly impacting clinical education related to or directly impacting clinical education (e.g., having a state or national office; serving on a state board or committee; develop and publish clinical materials, in the practice literature, applying for internal or external awards to support program work</w:t>
      </w:r>
    </w:p>
    <w:p w14:paraId="697B10C9" w14:textId="77777777" w:rsidR="004710A0" w:rsidRDefault="004710A0" w:rsidP="001D3537">
      <w:pPr>
        <w:rPr>
          <w:rFonts w:ascii="Times New Roman" w:hAnsi="Times New Roman" w:cs="Times New Roman"/>
          <w:b/>
          <w:sz w:val="24"/>
          <w:szCs w:val="24"/>
          <w:u w:val="single"/>
        </w:rPr>
      </w:pPr>
    </w:p>
    <w:p w14:paraId="7096D2B9" w14:textId="778F3AEC" w:rsidR="001D3537" w:rsidRPr="008F720E" w:rsidRDefault="008F720E" w:rsidP="001D3537">
      <w:pPr>
        <w:rPr>
          <w:rFonts w:ascii="Times New Roman" w:hAnsi="Times New Roman" w:cs="Times New Roman"/>
          <w:b/>
          <w:sz w:val="24"/>
          <w:szCs w:val="24"/>
          <w:u w:val="single"/>
        </w:rPr>
      </w:pPr>
      <w:r>
        <w:rPr>
          <w:rFonts w:ascii="Times New Roman" w:hAnsi="Times New Roman" w:cs="Times New Roman"/>
          <w:b/>
          <w:sz w:val="24"/>
          <w:szCs w:val="24"/>
          <w:u w:val="single"/>
        </w:rPr>
        <w:t>Professor of Practice</w:t>
      </w:r>
    </w:p>
    <w:p w14:paraId="6EADC91A" w14:textId="444ACEF6" w:rsidR="001D3537" w:rsidRPr="001D3537" w:rsidRDefault="00636BA9" w:rsidP="001D3537">
      <w:pPr>
        <w:pStyle w:val="NormalWeb"/>
        <w:spacing w:before="0" w:beforeAutospacing="0" w:after="0" w:afterAutospacing="0"/>
      </w:pPr>
      <w:r>
        <w:t xml:space="preserve">As this classification is uncommon in the COE, specific procedures for review and promotion are not described in this document nor outlined in Figure 1.  </w:t>
      </w:r>
      <w:r w:rsidR="00560A00">
        <w:t xml:space="preserve">At the current time, the </w:t>
      </w:r>
      <w:r>
        <w:t xml:space="preserve">COE will </w:t>
      </w:r>
      <w:r w:rsidR="00560A00">
        <w:t xml:space="preserve">define only one rank, Professor of Practice, </w:t>
      </w:r>
      <w:r w:rsidR="00E42EAD">
        <w:t>but</w:t>
      </w:r>
      <w:r w:rsidR="00560A00">
        <w:t xml:space="preserve"> in the future will </w:t>
      </w:r>
      <w:r>
        <w:t>follow recommendations regarding ranking, review, and promotion put forward by Academic Affairs</w:t>
      </w:r>
      <w:r w:rsidR="00560A00">
        <w:t xml:space="preserve"> </w:t>
      </w:r>
      <w:r>
        <w:t>(</w:t>
      </w:r>
      <w:r w:rsidRPr="00636BA9">
        <w:t>http://academicaffairs.uoregon.edu/professor-practice-appointments-guidelines-archived</w:t>
      </w:r>
      <w:r>
        <w:t>).</w:t>
      </w:r>
    </w:p>
    <w:p w14:paraId="2F037F36" w14:textId="77777777" w:rsidR="00636BA9" w:rsidRDefault="00636BA9" w:rsidP="001D3537">
      <w:pPr>
        <w:jc w:val="center"/>
        <w:rPr>
          <w:rFonts w:ascii="Times New Roman" w:hAnsi="Times New Roman" w:cs="Times New Roman"/>
          <w:b/>
          <w:sz w:val="24"/>
          <w:szCs w:val="24"/>
        </w:rPr>
      </w:pPr>
    </w:p>
    <w:p w14:paraId="6F45B68E" w14:textId="77777777" w:rsidR="001D3537" w:rsidRPr="001D3537" w:rsidRDefault="001D3537" w:rsidP="001D3537">
      <w:pPr>
        <w:jc w:val="center"/>
        <w:rPr>
          <w:rFonts w:ascii="Times New Roman" w:hAnsi="Times New Roman" w:cs="Times New Roman"/>
          <w:b/>
          <w:sz w:val="24"/>
          <w:szCs w:val="24"/>
        </w:rPr>
      </w:pPr>
      <w:r w:rsidRPr="001D3537">
        <w:rPr>
          <w:rFonts w:ascii="Times New Roman" w:hAnsi="Times New Roman" w:cs="Times New Roman"/>
          <w:b/>
          <w:sz w:val="24"/>
          <w:szCs w:val="24"/>
        </w:rPr>
        <w:t>Officers of Research</w:t>
      </w:r>
    </w:p>
    <w:p w14:paraId="60796590" w14:textId="5E723430" w:rsidR="001D3537" w:rsidRPr="001D3537" w:rsidRDefault="001D3537" w:rsidP="001D3537">
      <w:pPr>
        <w:rPr>
          <w:rFonts w:ascii="Times New Roman" w:hAnsi="Times New Roman" w:cs="Times New Roman"/>
          <w:sz w:val="24"/>
          <w:szCs w:val="24"/>
        </w:rPr>
      </w:pPr>
      <w:r w:rsidRPr="001D3537">
        <w:rPr>
          <w:rFonts w:ascii="Times New Roman" w:hAnsi="Times New Roman" w:cs="Times New Roman"/>
          <w:sz w:val="24"/>
          <w:szCs w:val="24"/>
        </w:rPr>
        <w:t xml:space="preserve">There are </w:t>
      </w:r>
      <w:r w:rsidR="00411530">
        <w:rPr>
          <w:rFonts w:ascii="Times New Roman" w:hAnsi="Times New Roman" w:cs="Times New Roman"/>
          <w:sz w:val="24"/>
          <w:szCs w:val="24"/>
        </w:rPr>
        <w:t>three</w:t>
      </w:r>
      <w:r w:rsidR="00411530" w:rsidRPr="001D3537">
        <w:rPr>
          <w:rFonts w:ascii="Times New Roman" w:hAnsi="Times New Roman" w:cs="Times New Roman"/>
          <w:sz w:val="24"/>
          <w:szCs w:val="24"/>
        </w:rPr>
        <w:t xml:space="preserve"> </w:t>
      </w:r>
      <w:r w:rsidRPr="001D3537">
        <w:rPr>
          <w:rFonts w:ascii="Times New Roman" w:hAnsi="Times New Roman" w:cs="Times New Roman"/>
          <w:sz w:val="24"/>
          <w:szCs w:val="24"/>
        </w:rPr>
        <w:t xml:space="preserve">types of Officers of Research: </w:t>
      </w:r>
      <w:r w:rsidR="0052294B" w:rsidRPr="001D3537">
        <w:rPr>
          <w:rFonts w:ascii="Times New Roman" w:hAnsi="Times New Roman" w:cs="Times New Roman"/>
          <w:sz w:val="24"/>
          <w:szCs w:val="24"/>
        </w:rPr>
        <w:t>Research Assistants</w:t>
      </w:r>
      <w:r w:rsidR="00411530">
        <w:rPr>
          <w:rFonts w:ascii="Times New Roman" w:hAnsi="Times New Roman" w:cs="Times New Roman"/>
          <w:sz w:val="24"/>
          <w:szCs w:val="24"/>
        </w:rPr>
        <w:t xml:space="preserve">, </w:t>
      </w:r>
      <w:r w:rsidRPr="001D3537">
        <w:rPr>
          <w:rFonts w:ascii="Times New Roman" w:hAnsi="Times New Roman" w:cs="Times New Roman"/>
          <w:sz w:val="24"/>
          <w:szCs w:val="24"/>
        </w:rPr>
        <w:t xml:space="preserve">Research </w:t>
      </w:r>
      <w:r w:rsidR="00D67100" w:rsidRPr="001D3537">
        <w:rPr>
          <w:rFonts w:ascii="Times New Roman" w:hAnsi="Times New Roman" w:cs="Times New Roman"/>
          <w:sz w:val="24"/>
          <w:szCs w:val="24"/>
        </w:rPr>
        <w:t xml:space="preserve">Associates </w:t>
      </w:r>
      <w:r w:rsidR="00411530">
        <w:rPr>
          <w:rFonts w:ascii="Times New Roman" w:hAnsi="Times New Roman" w:cs="Times New Roman"/>
          <w:sz w:val="24"/>
          <w:szCs w:val="24"/>
        </w:rPr>
        <w:t xml:space="preserve">and Research Professors </w:t>
      </w:r>
      <w:r w:rsidRPr="001D3537">
        <w:rPr>
          <w:rFonts w:ascii="Times New Roman" w:hAnsi="Times New Roman" w:cs="Times New Roman"/>
          <w:sz w:val="24"/>
          <w:szCs w:val="24"/>
        </w:rPr>
        <w:t xml:space="preserve">(See Table 2) </w:t>
      </w:r>
      <w:r w:rsidR="00686BED" w:rsidRPr="001D3537">
        <w:rPr>
          <w:rFonts w:ascii="Times New Roman" w:hAnsi="Times New Roman" w:cs="Times New Roman"/>
          <w:sz w:val="24"/>
          <w:szCs w:val="24"/>
        </w:rPr>
        <w:t xml:space="preserve">with three levels of </w:t>
      </w:r>
      <w:r w:rsidR="00686BED">
        <w:rPr>
          <w:rFonts w:ascii="Times New Roman" w:hAnsi="Times New Roman" w:cs="Times New Roman"/>
          <w:sz w:val="24"/>
          <w:szCs w:val="24"/>
        </w:rPr>
        <w:t>rank in each classification</w:t>
      </w:r>
      <w:r w:rsidRPr="001D3537">
        <w:rPr>
          <w:rFonts w:ascii="Times New Roman" w:hAnsi="Times New Roman" w:cs="Times New Roman"/>
          <w:sz w:val="24"/>
          <w:szCs w:val="24"/>
        </w:rPr>
        <w:t xml:space="preserve">. These appointments require research and outreach activities: supporting research in some cases, conducting research activities, initiating and carrying out projects, pursuing and securing external funding, and all other activities that further the research mission of the UO. Due to the difference in requirements and duties each </w:t>
      </w:r>
      <w:r w:rsidR="00D84AB8">
        <w:rPr>
          <w:rFonts w:ascii="Times New Roman" w:hAnsi="Times New Roman" w:cs="Times New Roman"/>
          <w:sz w:val="24"/>
          <w:szCs w:val="24"/>
        </w:rPr>
        <w:t>classification</w:t>
      </w:r>
      <w:r w:rsidRPr="001D3537">
        <w:rPr>
          <w:rFonts w:ascii="Times New Roman" w:hAnsi="Times New Roman" w:cs="Times New Roman"/>
          <w:sz w:val="24"/>
          <w:szCs w:val="24"/>
        </w:rPr>
        <w:t xml:space="preserve"> will be discussed separately.</w:t>
      </w:r>
    </w:p>
    <w:p w14:paraId="2C3A2872" w14:textId="7404D20C" w:rsidR="001D3537" w:rsidRPr="00D611EC" w:rsidRDefault="001D3537" w:rsidP="001D3537">
      <w:pPr>
        <w:rPr>
          <w:rFonts w:ascii="Times New Roman" w:hAnsi="Times New Roman" w:cs="Times New Roman"/>
          <w:sz w:val="24"/>
          <w:szCs w:val="24"/>
        </w:rPr>
      </w:pPr>
      <w:r w:rsidRPr="00140CFE">
        <w:rPr>
          <w:rFonts w:ascii="Times New Roman" w:hAnsi="Times New Roman" w:cs="Times New Roman"/>
          <w:sz w:val="24"/>
          <w:szCs w:val="24"/>
        </w:rPr>
        <w:t>Table 2</w:t>
      </w:r>
      <w:r w:rsidR="00C2156E">
        <w:rPr>
          <w:rFonts w:ascii="Times New Roman" w:hAnsi="Times New Roman" w:cs="Times New Roman"/>
          <w:sz w:val="24"/>
          <w:szCs w:val="24"/>
        </w:rPr>
        <w:t>:</w:t>
      </w:r>
      <w:r w:rsidRPr="00D611EC">
        <w:rPr>
          <w:rFonts w:ascii="Times New Roman" w:hAnsi="Times New Roman" w:cs="Times New Roman"/>
          <w:sz w:val="24"/>
          <w:szCs w:val="24"/>
        </w:rPr>
        <w:t xml:space="preserve"> </w:t>
      </w:r>
      <w:r w:rsidR="007E2702" w:rsidRPr="001D3537">
        <w:rPr>
          <w:rFonts w:ascii="Times New Roman" w:hAnsi="Times New Roman" w:cs="Times New Roman"/>
          <w:sz w:val="24"/>
          <w:szCs w:val="24"/>
        </w:rPr>
        <w:t xml:space="preserve">Officer of </w:t>
      </w:r>
      <w:r w:rsidR="00686BED">
        <w:rPr>
          <w:rFonts w:ascii="Times New Roman" w:hAnsi="Times New Roman" w:cs="Times New Roman"/>
          <w:sz w:val="24"/>
          <w:szCs w:val="24"/>
        </w:rPr>
        <w:t>Research Classification</w:t>
      </w:r>
      <w:r w:rsidR="007E2702">
        <w:rPr>
          <w:rFonts w:ascii="Times New Roman" w:hAnsi="Times New Roman" w:cs="Times New Roman"/>
          <w:sz w:val="24"/>
          <w:szCs w:val="24"/>
        </w:rPr>
        <w:t xml:space="preserve"> and</w:t>
      </w:r>
      <w:r w:rsidR="007E2702" w:rsidRPr="001D3537">
        <w:rPr>
          <w:rFonts w:ascii="Times New Roman" w:hAnsi="Times New Roman" w:cs="Times New Roman"/>
          <w:sz w:val="24"/>
          <w:szCs w:val="24"/>
        </w:rPr>
        <w:t xml:space="preserve"> Ranks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160"/>
        <w:gridCol w:w="2250"/>
        <w:gridCol w:w="2538"/>
      </w:tblGrid>
      <w:tr w:rsidR="007E2702" w:rsidRPr="001D3537" w14:paraId="4E9E3BB1" w14:textId="77777777" w:rsidTr="00140CFE">
        <w:tc>
          <w:tcPr>
            <w:tcW w:w="2628" w:type="dxa"/>
          </w:tcPr>
          <w:p w14:paraId="1A069543" w14:textId="7DF8D7BB" w:rsidR="007E2702" w:rsidRPr="001D3537" w:rsidRDefault="00686BED" w:rsidP="00140CFE">
            <w:pPr>
              <w:jc w:val="center"/>
              <w:rPr>
                <w:rFonts w:ascii="Times New Roman" w:hAnsi="Times New Roman" w:cs="Times New Roman"/>
                <w:b/>
                <w:sz w:val="24"/>
                <w:szCs w:val="24"/>
              </w:rPr>
            </w:pPr>
            <w:r>
              <w:rPr>
                <w:rFonts w:ascii="Times New Roman" w:hAnsi="Times New Roman" w:cs="Times New Roman"/>
                <w:b/>
                <w:sz w:val="24"/>
                <w:szCs w:val="24"/>
              </w:rPr>
              <w:t>Classification</w:t>
            </w:r>
          </w:p>
        </w:tc>
        <w:tc>
          <w:tcPr>
            <w:tcW w:w="6948" w:type="dxa"/>
            <w:gridSpan w:val="3"/>
          </w:tcPr>
          <w:p w14:paraId="4F0003CA" w14:textId="15DC6F17" w:rsidR="007E2702" w:rsidRPr="00140CFE" w:rsidRDefault="007E2702" w:rsidP="00140CFE">
            <w:pPr>
              <w:jc w:val="center"/>
              <w:rPr>
                <w:rFonts w:ascii="Times New Roman" w:hAnsi="Times New Roman" w:cs="Times New Roman"/>
                <w:b/>
                <w:sz w:val="24"/>
                <w:szCs w:val="24"/>
              </w:rPr>
            </w:pPr>
            <w:r>
              <w:rPr>
                <w:rFonts w:ascii="Times New Roman" w:hAnsi="Times New Roman" w:cs="Times New Roman"/>
                <w:b/>
                <w:sz w:val="24"/>
                <w:szCs w:val="24"/>
              </w:rPr>
              <w:t>Ranks</w:t>
            </w:r>
          </w:p>
        </w:tc>
      </w:tr>
      <w:tr w:rsidR="001D3537" w:rsidRPr="001D3537" w14:paraId="2315D883" w14:textId="77777777" w:rsidTr="00140CFE">
        <w:tc>
          <w:tcPr>
            <w:tcW w:w="2628" w:type="dxa"/>
          </w:tcPr>
          <w:p w14:paraId="4E2E5CCE" w14:textId="724D9ED2" w:rsidR="001D3537" w:rsidRPr="001D3537" w:rsidRDefault="001D3537" w:rsidP="00D611EC">
            <w:pPr>
              <w:rPr>
                <w:rFonts w:ascii="Times New Roman" w:hAnsi="Times New Roman" w:cs="Times New Roman"/>
                <w:b/>
                <w:sz w:val="24"/>
                <w:szCs w:val="24"/>
              </w:rPr>
            </w:pPr>
            <w:r w:rsidRPr="001D3537">
              <w:rPr>
                <w:rFonts w:ascii="Times New Roman" w:hAnsi="Times New Roman" w:cs="Times New Roman"/>
                <w:b/>
                <w:sz w:val="24"/>
                <w:szCs w:val="24"/>
              </w:rPr>
              <w:t xml:space="preserve">Research Assistant </w:t>
            </w:r>
          </w:p>
        </w:tc>
        <w:tc>
          <w:tcPr>
            <w:tcW w:w="2160" w:type="dxa"/>
          </w:tcPr>
          <w:p w14:paraId="63AB17EF"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Research Assistant</w:t>
            </w:r>
          </w:p>
        </w:tc>
        <w:tc>
          <w:tcPr>
            <w:tcW w:w="2250" w:type="dxa"/>
          </w:tcPr>
          <w:p w14:paraId="35C22881"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Senior Research Assistant I</w:t>
            </w:r>
          </w:p>
        </w:tc>
        <w:tc>
          <w:tcPr>
            <w:tcW w:w="2538" w:type="dxa"/>
          </w:tcPr>
          <w:p w14:paraId="7498C04A"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Senior Research Assistant II</w:t>
            </w:r>
          </w:p>
        </w:tc>
      </w:tr>
      <w:tr w:rsidR="001D3537" w:rsidRPr="001D3537" w14:paraId="1654E256" w14:textId="77777777" w:rsidTr="00140CFE">
        <w:tc>
          <w:tcPr>
            <w:tcW w:w="2628" w:type="dxa"/>
          </w:tcPr>
          <w:p w14:paraId="181FD65C" w14:textId="26D2CFBB" w:rsidR="001D3537" w:rsidRPr="001D3537" w:rsidRDefault="001D3537" w:rsidP="00D611EC">
            <w:pPr>
              <w:rPr>
                <w:rFonts w:ascii="Times New Roman" w:hAnsi="Times New Roman" w:cs="Times New Roman"/>
                <w:b/>
                <w:sz w:val="24"/>
                <w:szCs w:val="24"/>
              </w:rPr>
            </w:pPr>
            <w:r w:rsidRPr="001D3537">
              <w:rPr>
                <w:rFonts w:ascii="Times New Roman" w:hAnsi="Times New Roman" w:cs="Times New Roman"/>
                <w:b/>
                <w:sz w:val="24"/>
                <w:szCs w:val="24"/>
              </w:rPr>
              <w:t>Research Associate</w:t>
            </w:r>
          </w:p>
        </w:tc>
        <w:tc>
          <w:tcPr>
            <w:tcW w:w="2160" w:type="dxa"/>
          </w:tcPr>
          <w:p w14:paraId="186F46D0"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Research Associate</w:t>
            </w:r>
          </w:p>
        </w:tc>
        <w:tc>
          <w:tcPr>
            <w:tcW w:w="2250" w:type="dxa"/>
          </w:tcPr>
          <w:p w14:paraId="7FFC66A9"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Senior Research Associate I</w:t>
            </w:r>
          </w:p>
        </w:tc>
        <w:tc>
          <w:tcPr>
            <w:tcW w:w="2538" w:type="dxa"/>
          </w:tcPr>
          <w:p w14:paraId="10FB5E14"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Senior Research Associate II</w:t>
            </w:r>
          </w:p>
        </w:tc>
      </w:tr>
      <w:tr w:rsidR="001D3537" w:rsidRPr="001D3537" w14:paraId="1B5998EE" w14:textId="77777777" w:rsidTr="00140CFE">
        <w:trPr>
          <w:trHeight w:val="458"/>
        </w:trPr>
        <w:tc>
          <w:tcPr>
            <w:tcW w:w="2628" w:type="dxa"/>
          </w:tcPr>
          <w:p w14:paraId="517BB224" w14:textId="677C04A9" w:rsidR="007E2702" w:rsidRPr="001D3537" w:rsidRDefault="001D3537" w:rsidP="00982A7B">
            <w:pPr>
              <w:rPr>
                <w:rFonts w:ascii="Times New Roman" w:hAnsi="Times New Roman" w:cs="Times New Roman"/>
                <w:b/>
                <w:sz w:val="24"/>
                <w:szCs w:val="24"/>
              </w:rPr>
            </w:pPr>
            <w:r w:rsidRPr="001D3537">
              <w:rPr>
                <w:rFonts w:ascii="Times New Roman" w:hAnsi="Times New Roman" w:cs="Times New Roman"/>
                <w:b/>
                <w:sz w:val="24"/>
                <w:szCs w:val="24"/>
              </w:rPr>
              <w:t>Research Professor</w:t>
            </w:r>
          </w:p>
        </w:tc>
        <w:tc>
          <w:tcPr>
            <w:tcW w:w="2160" w:type="dxa"/>
          </w:tcPr>
          <w:p w14:paraId="116DF210" w14:textId="6A24BC6A" w:rsidR="001D3537" w:rsidRPr="001D3537" w:rsidRDefault="00CF2CBC" w:rsidP="00982A7B">
            <w:pPr>
              <w:rPr>
                <w:rFonts w:ascii="Times New Roman" w:hAnsi="Times New Roman" w:cs="Times New Roman"/>
                <w:sz w:val="24"/>
                <w:szCs w:val="24"/>
              </w:rPr>
            </w:pPr>
            <w:r>
              <w:rPr>
                <w:rFonts w:ascii="Times New Roman" w:hAnsi="Times New Roman" w:cs="Times New Roman"/>
                <w:sz w:val="24"/>
                <w:szCs w:val="24"/>
              </w:rPr>
              <w:t xml:space="preserve">Research </w:t>
            </w:r>
            <w:r w:rsidR="001D3537" w:rsidRPr="001D3537">
              <w:rPr>
                <w:rFonts w:ascii="Times New Roman" w:hAnsi="Times New Roman" w:cs="Times New Roman"/>
                <w:sz w:val="24"/>
                <w:szCs w:val="24"/>
              </w:rPr>
              <w:t>Assistant Professor</w:t>
            </w:r>
          </w:p>
        </w:tc>
        <w:tc>
          <w:tcPr>
            <w:tcW w:w="2250" w:type="dxa"/>
          </w:tcPr>
          <w:p w14:paraId="41EC0144"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Research Associate Professor</w:t>
            </w:r>
          </w:p>
        </w:tc>
        <w:tc>
          <w:tcPr>
            <w:tcW w:w="2538" w:type="dxa"/>
          </w:tcPr>
          <w:p w14:paraId="15F9630D" w14:textId="77777777" w:rsidR="001D3537" w:rsidRPr="001D3537" w:rsidRDefault="001D3537" w:rsidP="00982A7B">
            <w:pPr>
              <w:rPr>
                <w:rFonts w:ascii="Times New Roman" w:hAnsi="Times New Roman" w:cs="Times New Roman"/>
                <w:sz w:val="24"/>
                <w:szCs w:val="24"/>
              </w:rPr>
            </w:pPr>
            <w:r w:rsidRPr="001D3537">
              <w:rPr>
                <w:rFonts w:ascii="Times New Roman" w:hAnsi="Times New Roman" w:cs="Times New Roman"/>
                <w:sz w:val="24"/>
                <w:szCs w:val="24"/>
              </w:rPr>
              <w:t>Research Professor</w:t>
            </w:r>
          </w:p>
        </w:tc>
      </w:tr>
    </w:tbl>
    <w:p w14:paraId="574CA692" w14:textId="77777777" w:rsidR="001D3537" w:rsidRDefault="001D3537" w:rsidP="001D3537">
      <w:pPr>
        <w:rPr>
          <w:rFonts w:ascii="Times New Roman" w:hAnsi="Times New Roman" w:cs="Times New Roman"/>
          <w:b/>
          <w:sz w:val="24"/>
          <w:szCs w:val="24"/>
          <w:u w:val="single"/>
        </w:rPr>
      </w:pPr>
    </w:p>
    <w:p w14:paraId="329F0D26" w14:textId="7FC30B08" w:rsidR="001D3537" w:rsidRPr="001D3537" w:rsidRDefault="00686BED" w:rsidP="001D3537">
      <w:pPr>
        <w:rPr>
          <w:rFonts w:ascii="Times New Roman" w:hAnsi="Times New Roman" w:cs="Times New Roman"/>
          <w:b/>
          <w:sz w:val="24"/>
          <w:szCs w:val="24"/>
          <w:u w:val="single"/>
        </w:rPr>
      </w:pPr>
      <w:r>
        <w:rPr>
          <w:rFonts w:ascii="Times New Roman" w:hAnsi="Times New Roman" w:cs="Times New Roman"/>
          <w:b/>
          <w:sz w:val="24"/>
          <w:szCs w:val="24"/>
          <w:u w:val="single"/>
        </w:rPr>
        <w:t>Research Assistant Classification</w:t>
      </w:r>
    </w:p>
    <w:p w14:paraId="1AC84A0B" w14:textId="0DFD1A22" w:rsidR="001D3537" w:rsidRDefault="001D3537" w:rsidP="001D3537">
      <w:pPr>
        <w:rPr>
          <w:rFonts w:ascii="Times New Roman" w:hAnsi="Times New Roman" w:cs="Times New Roman"/>
          <w:sz w:val="24"/>
          <w:szCs w:val="24"/>
        </w:rPr>
      </w:pPr>
      <w:r w:rsidRPr="001D3537">
        <w:rPr>
          <w:rFonts w:ascii="Times New Roman" w:hAnsi="Times New Roman" w:cs="Times New Roman"/>
          <w:sz w:val="24"/>
          <w:szCs w:val="24"/>
        </w:rPr>
        <w:t>There are three ranks for Research Assistants: Research Assistant, Senior Research Assistant I and Senior Research Assistant II. A person can be appointed as either career or adjunct faculty at any of these levels</w:t>
      </w:r>
      <w:r w:rsidR="00686BED">
        <w:rPr>
          <w:rFonts w:ascii="Times New Roman" w:hAnsi="Times New Roman" w:cs="Times New Roman"/>
          <w:sz w:val="24"/>
          <w:szCs w:val="24"/>
        </w:rPr>
        <w:t xml:space="preserve"> but all C-</w:t>
      </w:r>
      <w:r w:rsidR="00B77456">
        <w:rPr>
          <w:rFonts w:ascii="Times New Roman" w:hAnsi="Times New Roman" w:cs="Times New Roman"/>
          <w:sz w:val="24"/>
          <w:szCs w:val="24"/>
        </w:rPr>
        <w:t>NTTF must be hired through a national search.</w:t>
      </w:r>
    </w:p>
    <w:p w14:paraId="4BE188FC" w14:textId="6FEF46E6" w:rsidR="00D611EC" w:rsidRDefault="00B77456" w:rsidP="00D611EC">
      <w:pPr>
        <w:rPr>
          <w:rFonts w:ascii="Times New Roman" w:hAnsi="Times New Roman" w:cs="Times New Roman"/>
          <w:sz w:val="24"/>
          <w:szCs w:val="24"/>
        </w:rPr>
      </w:pPr>
      <w:r>
        <w:rPr>
          <w:rFonts w:ascii="Times New Roman" w:hAnsi="Times New Roman" w:cs="Times New Roman"/>
          <w:sz w:val="24"/>
          <w:szCs w:val="24"/>
        </w:rPr>
        <w:t>For specific information on the COE/department/unit policies related to voting and committee participation for all NTTF see the COE, department or unit Internal Governance Policy.</w:t>
      </w:r>
    </w:p>
    <w:p w14:paraId="53D77DF1" w14:textId="532872DA" w:rsidR="00D611EC" w:rsidRPr="001D3537" w:rsidRDefault="00D611EC" w:rsidP="001D3537">
      <w:pPr>
        <w:rPr>
          <w:rFonts w:ascii="Times New Roman" w:hAnsi="Times New Roman" w:cs="Times New Roman"/>
          <w:sz w:val="24"/>
          <w:szCs w:val="24"/>
        </w:rPr>
      </w:pPr>
      <w:r w:rsidRPr="001D3537">
        <w:rPr>
          <w:rFonts w:ascii="Times New Roman" w:hAnsi="Times New Roman" w:cs="Times New Roman"/>
          <w:sz w:val="24"/>
          <w:szCs w:val="24"/>
        </w:rPr>
        <w:t xml:space="preserve">Based on interest and availability, </w:t>
      </w:r>
      <w:r>
        <w:rPr>
          <w:rFonts w:ascii="Times New Roman" w:hAnsi="Times New Roman" w:cs="Times New Roman"/>
          <w:sz w:val="24"/>
          <w:szCs w:val="24"/>
        </w:rPr>
        <w:t xml:space="preserve">NTTF in the Research Assistant </w:t>
      </w:r>
      <w:r w:rsidR="00D84AB8">
        <w:rPr>
          <w:rFonts w:ascii="Times New Roman" w:hAnsi="Times New Roman" w:cs="Times New Roman"/>
          <w:sz w:val="24"/>
          <w:szCs w:val="24"/>
        </w:rPr>
        <w:t>classification</w:t>
      </w:r>
      <w:r>
        <w:rPr>
          <w:rFonts w:ascii="Times New Roman" w:hAnsi="Times New Roman" w:cs="Times New Roman"/>
          <w:sz w:val="24"/>
          <w:szCs w:val="24"/>
        </w:rPr>
        <w:t xml:space="preserve"> </w:t>
      </w:r>
      <w:r w:rsidRPr="001D3537">
        <w:rPr>
          <w:rFonts w:ascii="Times New Roman" w:hAnsi="Times New Roman" w:cs="Times New Roman"/>
          <w:sz w:val="24"/>
          <w:szCs w:val="24"/>
        </w:rPr>
        <w:t>may teach courses as assigned by major directors to the extent permitted by grant policy and degree held (</w:t>
      </w:r>
      <w:r w:rsidR="00C2156E" w:rsidRPr="00103C19">
        <w:rPr>
          <w:rFonts w:ascii="Times New Roman" w:hAnsi="Times New Roman" w:cs="Times New Roman"/>
          <w:sz w:val="24"/>
          <w:szCs w:val="24"/>
        </w:rPr>
        <w:t>https://academicaffairs.uoregon.edu/faculty-handbook</w:t>
      </w:r>
      <w:r w:rsidRPr="001D3537">
        <w:rPr>
          <w:rFonts w:ascii="Times New Roman" w:hAnsi="Times New Roman" w:cs="Times New Roman"/>
          <w:sz w:val="24"/>
          <w:szCs w:val="24"/>
        </w:rPr>
        <w:t xml:space="preserve">). The change may </w:t>
      </w:r>
      <w:r w:rsidRPr="001D3537">
        <w:rPr>
          <w:rFonts w:ascii="Times New Roman" w:hAnsi="Times New Roman" w:cs="Times New Roman"/>
          <w:i/>
          <w:sz w:val="24"/>
          <w:szCs w:val="24"/>
        </w:rPr>
        <w:t>not</w:t>
      </w:r>
      <w:r w:rsidRPr="001D3537">
        <w:rPr>
          <w:rFonts w:ascii="Times New Roman" w:hAnsi="Times New Roman" w:cs="Times New Roman"/>
          <w:sz w:val="24"/>
          <w:szCs w:val="24"/>
        </w:rPr>
        <w:t xml:space="preserve"> alter the primary focus of the faculty member’s appointment, which is research, or exceed 1.0 FTE -- </w:t>
      </w:r>
      <w:r w:rsidRPr="001D3537">
        <w:rPr>
          <w:rFonts w:ascii="Times New Roman" w:hAnsi="Times New Roman" w:cs="Times New Roman"/>
          <w:i/>
          <w:sz w:val="24"/>
          <w:szCs w:val="24"/>
        </w:rPr>
        <w:t>unless</w:t>
      </w:r>
      <w:r w:rsidRPr="001D3537">
        <w:rPr>
          <w:rFonts w:ascii="Times New Roman" w:hAnsi="Times New Roman" w:cs="Times New Roman"/>
          <w:sz w:val="24"/>
          <w:szCs w:val="24"/>
        </w:rPr>
        <w:t xml:space="preserve"> the faculty member secures approval for that change in their appointment through appropriate administrative procedures. </w:t>
      </w:r>
    </w:p>
    <w:p w14:paraId="10CD364E" w14:textId="77777777" w:rsidR="001D3537" w:rsidRPr="001D3537" w:rsidRDefault="001D3537" w:rsidP="001D3537">
      <w:pPr>
        <w:tabs>
          <w:tab w:val="left" w:pos="720"/>
        </w:tabs>
        <w:rPr>
          <w:rFonts w:ascii="Times New Roman" w:hAnsi="Times New Roman" w:cs="Times New Roman"/>
          <w:b/>
          <w:sz w:val="24"/>
          <w:szCs w:val="24"/>
        </w:rPr>
      </w:pPr>
      <w:r w:rsidRPr="001D3537">
        <w:rPr>
          <w:rFonts w:ascii="Times New Roman" w:hAnsi="Times New Roman" w:cs="Times New Roman"/>
          <w:b/>
          <w:sz w:val="24"/>
          <w:szCs w:val="24"/>
        </w:rPr>
        <w:t xml:space="preserve">A. </w:t>
      </w:r>
      <w:r w:rsidRPr="001D3537">
        <w:rPr>
          <w:rFonts w:ascii="Times New Roman" w:hAnsi="Times New Roman" w:cs="Times New Roman"/>
          <w:b/>
          <w:sz w:val="24"/>
          <w:szCs w:val="24"/>
        </w:rPr>
        <w:tab/>
        <w:t>General Duties and Functions</w:t>
      </w:r>
    </w:p>
    <w:p w14:paraId="2BA90B8E" w14:textId="42869AD0" w:rsidR="001D3537" w:rsidRPr="001D3537" w:rsidRDefault="007E2702" w:rsidP="001D3537">
      <w:pPr>
        <w:rPr>
          <w:rFonts w:ascii="Times New Roman" w:hAnsi="Times New Roman" w:cs="Times New Roman"/>
          <w:sz w:val="24"/>
          <w:szCs w:val="24"/>
        </w:rPr>
      </w:pPr>
      <w:r>
        <w:rPr>
          <w:rFonts w:ascii="Times New Roman" w:hAnsi="Times New Roman" w:cs="Times New Roman"/>
          <w:sz w:val="24"/>
          <w:szCs w:val="24"/>
        </w:rPr>
        <w:lastRenderedPageBreak/>
        <w:t xml:space="preserve">The specific roles and responsibilities for a C-NTTF in the Research Assistant </w:t>
      </w:r>
      <w:r w:rsidR="00377F66">
        <w:rPr>
          <w:rFonts w:ascii="Times New Roman" w:hAnsi="Times New Roman" w:cs="Times New Roman"/>
          <w:sz w:val="24"/>
          <w:szCs w:val="24"/>
        </w:rPr>
        <w:t>classification</w:t>
      </w:r>
      <w:r>
        <w:rPr>
          <w:rFonts w:ascii="Times New Roman" w:hAnsi="Times New Roman" w:cs="Times New Roman"/>
          <w:sz w:val="24"/>
          <w:szCs w:val="24"/>
        </w:rPr>
        <w:t xml:space="preserve"> are defined by his/her job description at the time of hire and at each review. </w:t>
      </w:r>
      <w:r w:rsidR="001D3537" w:rsidRPr="001D3537">
        <w:rPr>
          <w:rFonts w:ascii="Times New Roman" w:hAnsi="Times New Roman" w:cs="Times New Roman"/>
          <w:sz w:val="24"/>
          <w:szCs w:val="24"/>
        </w:rPr>
        <w:t xml:space="preserve">The following duties and functions are </w:t>
      </w:r>
      <w:r>
        <w:rPr>
          <w:rFonts w:ascii="Times New Roman" w:hAnsi="Times New Roman" w:cs="Times New Roman"/>
          <w:sz w:val="24"/>
          <w:szCs w:val="24"/>
        </w:rPr>
        <w:t>the minimal</w:t>
      </w:r>
      <w:r w:rsidRPr="001D3537">
        <w:rPr>
          <w:rFonts w:ascii="Times New Roman" w:hAnsi="Times New Roman" w:cs="Times New Roman"/>
          <w:sz w:val="24"/>
          <w:szCs w:val="24"/>
        </w:rPr>
        <w:t xml:space="preserve"> </w:t>
      </w:r>
      <w:r w:rsidR="001D3537" w:rsidRPr="001D3537">
        <w:rPr>
          <w:rFonts w:ascii="Times New Roman" w:hAnsi="Times New Roman" w:cs="Times New Roman"/>
          <w:sz w:val="24"/>
          <w:szCs w:val="24"/>
        </w:rPr>
        <w:t>condition</w:t>
      </w:r>
      <w:r>
        <w:rPr>
          <w:rFonts w:ascii="Times New Roman" w:hAnsi="Times New Roman" w:cs="Times New Roman"/>
          <w:sz w:val="24"/>
          <w:szCs w:val="24"/>
        </w:rPr>
        <w:t>s</w:t>
      </w:r>
      <w:r w:rsidR="001D3537" w:rsidRPr="001D3537">
        <w:rPr>
          <w:rFonts w:ascii="Times New Roman" w:hAnsi="Times New Roman" w:cs="Times New Roman"/>
          <w:sz w:val="24"/>
          <w:szCs w:val="24"/>
        </w:rPr>
        <w:t xml:space="preserve"> of the appointment to one of the three ranks in the Research Assistant </w:t>
      </w:r>
      <w:r w:rsidR="00377F66">
        <w:rPr>
          <w:rFonts w:ascii="Times New Roman" w:hAnsi="Times New Roman" w:cs="Times New Roman"/>
          <w:sz w:val="24"/>
          <w:szCs w:val="24"/>
        </w:rPr>
        <w:t>classification</w:t>
      </w:r>
      <w:r w:rsidR="001D3537" w:rsidRPr="001D3537">
        <w:rPr>
          <w:rFonts w:ascii="Times New Roman" w:hAnsi="Times New Roman" w:cs="Times New Roman"/>
          <w:sz w:val="24"/>
          <w:szCs w:val="24"/>
        </w:rPr>
        <w:t>.</w:t>
      </w:r>
    </w:p>
    <w:p w14:paraId="0F2D096D" w14:textId="77777777" w:rsidR="001D3537" w:rsidRPr="001D3537" w:rsidRDefault="001D3537" w:rsidP="001D3537">
      <w:pPr>
        <w:pStyle w:val="NormalWeb"/>
      </w:pPr>
      <w:r w:rsidRPr="001D3537">
        <w:t xml:space="preserve">A </w:t>
      </w:r>
      <w:r w:rsidRPr="001D3537">
        <w:rPr>
          <w:b/>
        </w:rPr>
        <w:t>Research Assistant</w:t>
      </w:r>
      <w:r w:rsidRPr="001D3537">
        <w:t xml:space="preserve"> has the primary responsibility to work as part of a research team or outreach center.</w:t>
      </w:r>
    </w:p>
    <w:p w14:paraId="25157F06" w14:textId="77777777" w:rsidR="001D3537" w:rsidRPr="001D3537" w:rsidRDefault="001D3537" w:rsidP="001D3537">
      <w:pPr>
        <w:rPr>
          <w:rFonts w:ascii="Times New Roman" w:hAnsi="Times New Roman" w:cs="Times New Roman"/>
          <w:sz w:val="24"/>
          <w:szCs w:val="24"/>
        </w:rPr>
      </w:pPr>
      <w:r w:rsidRPr="001D3537">
        <w:rPr>
          <w:rFonts w:ascii="Times New Roman" w:hAnsi="Times New Roman" w:cs="Times New Roman"/>
          <w:b/>
          <w:sz w:val="24"/>
          <w:szCs w:val="24"/>
        </w:rPr>
        <w:t xml:space="preserve">Senior Research Assistants I &amp; II </w:t>
      </w:r>
      <w:r w:rsidRPr="001D3537">
        <w:rPr>
          <w:rFonts w:ascii="Times New Roman" w:hAnsi="Times New Roman" w:cs="Times New Roman"/>
          <w:sz w:val="24"/>
          <w:szCs w:val="24"/>
        </w:rPr>
        <w:t>have the primary responsibility to contribute to grants, projects or services as part of a research or outreach unit. It is expected that Senior Research Assistants I &amp; II will make a significant contribution to their research or outreach team and take a leadership role within their research or outreach unit. They may have supervisory and decision-making responsibilities within the unit.</w:t>
      </w:r>
    </w:p>
    <w:p w14:paraId="7266C9A2" w14:textId="77777777" w:rsidR="001D3537" w:rsidRPr="001D3537" w:rsidRDefault="001D3537" w:rsidP="001D3537">
      <w:pPr>
        <w:tabs>
          <w:tab w:val="left" w:pos="720"/>
        </w:tabs>
        <w:rPr>
          <w:rFonts w:ascii="Times New Roman" w:hAnsi="Times New Roman" w:cs="Times New Roman"/>
          <w:b/>
          <w:sz w:val="24"/>
          <w:szCs w:val="24"/>
        </w:rPr>
      </w:pPr>
      <w:r w:rsidRPr="001D3537">
        <w:rPr>
          <w:rFonts w:ascii="Times New Roman" w:hAnsi="Times New Roman" w:cs="Times New Roman"/>
          <w:b/>
          <w:sz w:val="24"/>
          <w:szCs w:val="24"/>
        </w:rPr>
        <w:t xml:space="preserve">B. </w:t>
      </w:r>
      <w:r w:rsidRPr="001D3537">
        <w:rPr>
          <w:rFonts w:ascii="Times New Roman" w:hAnsi="Times New Roman" w:cs="Times New Roman"/>
          <w:b/>
          <w:sz w:val="24"/>
          <w:szCs w:val="24"/>
        </w:rPr>
        <w:tab/>
        <w:t>Appointment Criteria</w:t>
      </w:r>
    </w:p>
    <w:p w14:paraId="6C525378" w14:textId="34341582" w:rsidR="001D3537" w:rsidRDefault="00140CFE" w:rsidP="001D3537">
      <w:pPr>
        <w:pStyle w:val="NormalWeb"/>
        <w:spacing w:before="0" w:beforeAutospacing="0" w:after="0" w:afterAutospacing="0"/>
      </w:pPr>
      <w:r w:rsidRPr="001D3537">
        <w:rPr>
          <w:color w:val="auto"/>
        </w:rPr>
        <w:t>C</w:t>
      </w:r>
      <w:r>
        <w:rPr>
          <w:color w:val="auto"/>
        </w:rPr>
        <w:t xml:space="preserve">-NTTF in the </w:t>
      </w:r>
      <w:r w:rsidR="001D3537" w:rsidRPr="001D3537">
        <w:rPr>
          <w:color w:val="auto"/>
        </w:rPr>
        <w:t xml:space="preserve">Research Assistant </w:t>
      </w:r>
      <w:r w:rsidR="00D84AB8">
        <w:rPr>
          <w:color w:val="auto"/>
        </w:rPr>
        <w:t>classification</w:t>
      </w:r>
      <w:r w:rsidR="001D3537" w:rsidRPr="001D3537">
        <w:rPr>
          <w:color w:val="auto"/>
        </w:rPr>
        <w:t xml:space="preserve"> are appointed through a national search. </w:t>
      </w:r>
      <w:r w:rsidR="00B91CE2">
        <w:rPr>
          <w:color w:val="auto"/>
        </w:rPr>
        <w:t>Adjunct Research Assistants can be hired on a regional search.</w:t>
      </w:r>
      <w:r w:rsidR="00B91CE2" w:rsidRPr="001D3537">
        <w:rPr>
          <w:color w:val="auto"/>
        </w:rPr>
        <w:t xml:space="preserve"> </w:t>
      </w:r>
      <w:r w:rsidR="001D3537" w:rsidRPr="001D3537">
        <w:t>The appointment criteria are as follows:</w:t>
      </w:r>
    </w:p>
    <w:p w14:paraId="2D591A1B" w14:textId="77777777" w:rsidR="001D3537" w:rsidRPr="001D3537" w:rsidRDefault="001D3537" w:rsidP="001D3537">
      <w:pPr>
        <w:pStyle w:val="NormalWeb"/>
        <w:spacing w:before="0" w:beforeAutospacing="0" w:after="0" w:afterAutospacing="0"/>
      </w:pPr>
    </w:p>
    <w:p w14:paraId="4E4B4CDB" w14:textId="313764CF" w:rsidR="001D3537" w:rsidRPr="001D3537" w:rsidRDefault="001D3537" w:rsidP="001D3537">
      <w:pPr>
        <w:spacing w:after="0"/>
        <w:rPr>
          <w:rFonts w:ascii="Times New Roman" w:hAnsi="Times New Roman" w:cs="Times New Roman"/>
          <w:b/>
          <w:sz w:val="24"/>
          <w:szCs w:val="24"/>
        </w:rPr>
      </w:pPr>
      <w:r w:rsidRPr="001D3537">
        <w:rPr>
          <w:rFonts w:ascii="Times New Roman" w:hAnsi="Times New Roman" w:cs="Times New Roman"/>
          <w:b/>
          <w:sz w:val="24"/>
          <w:szCs w:val="24"/>
        </w:rPr>
        <w:t>Research Assistant</w:t>
      </w:r>
      <w:r w:rsidR="00240220">
        <w:rPr>
          <w:rFonts w:ascii="Times New Roman" w:hAnsi="Times New Roman" w:cs="Times New Roman"/>
          <w:b/>
          <w:sz w:val="24"/>
          <w:szCs w:val="24"/>
        </w:rPr>
        <w:t xml:space="preserve"> should meet the following criteria:</w:t>
      </w:r>
    </w:p>
    <w:p w14:paraId="09F05BF5" w14:textId="652DC1E3" w:rsidR="001D3537" w:rsidRPr="00D774D9" w:rsidRDefault="001D3537" w:rsidP="009C19A7">
      <w:pPr>
        <w:numPr>
          <w:ilvl w:val="0"/>
          <w:numId w:val="4"/>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Bachelor’s, Master’s or doctorate in program field or field related to the position</w:t>
      </w:r>
    </w:p>
    <w:p w14:paraId="650484A4" w14:textId="51EF002D" w:rsidR="001D3537" w:rsidRDefault="00644283" w:rsidP="009C19A7">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Documented e</w:t>
      </w:r>
      <w:r w:rsidR="001D3537" w:rsidRPr="001D3537">
        <w:rPr>
          <w:rFonts w:ascii="Times New Roman" w:hAnsi="Times New Roman" w:cs="Times New Roman"/>
          <w:sz w:val="24"/>
          <w:szCs w:val="24"/>
        </w:rPr>
        <w:t>xpertise in areas required for program, grant, or contract</w:t>
      </w:r>
      <w:r w:rsidR="00B91CE2">
        <w:rPr>
          <w:rFonts w:ascii="Times New Roman" w:hAnsi="Times New Roman" w:cs="Times New Roman"/>
          <w:sz w:val="24"/>
          <w:szCs w:val="24"/>
        </w:rPr>
        <w:t xml:space="preserve"> (e.g., writing reports for funders, assisting in writing grant applications)</w:t>
      </w:r>
    </w:p>
    <w:p w14:paraId="787939C9" w14:textId="58E68D2C" w:rsidR="00240220" w:rsidRDefault="00240220" w:rsidP="009C19A7">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Ability to w</w:t>
      </w:r>
      <w:r w:rsidRPr="00240220">
        <w:rPr>
          <w:rFonts w:ascii="Times New Roman" w:hAnsi="Times New Roman" w:cs="Times New Roman"/>
          <w:sz w:val="24"/>
          <w:szCs w:val="24"/>
        </w:rPr>
        <w:t>ork under supervision</w:t>
      </w:r>
      <w:r w:rsidR="00B91CE2">
        <w:rPr>
          <w:rFonts w:ascii="Times New Roman" w:hAnsi="Times New Roman" w:cs="Times New Roman"/>
          <w:sz w:val="24"/>
          <w:szCs w:val="24"/>
        </w:rPr>
        <w:t xml:space="preserve"> for completion of project specific activities.</w:t>
      </w:r>
    </w:p>
    <w:p w14:paraId="79618215" w14:textId="77777777" w:rsidR="001D3537" w:rsidRPr="001D3537" w:rsidRDefault="001D3537" w:rsidP="001D3537">
      <w:pPr>
        <w:spacing w:after="0" w:line="240" w:lineRule="auto"/>
        <w:ind w:left="720"/>
        <w:rPr>
          <w:rFonts w:ascii="Times New Roman" w:hAnsi="Times New Roman" w:cs="Times New Roman"/>
          <w:sz w:val="24"/>
          <w:szCs w:val="24"/>
        </w:rPr>
      </w:pPr>
    </w:p>
    <w:p w14:paraId="2CC85F29" w14:textId="7F0B0D63" w:rsidR="001D3537" w:rsidRPr="001D3537" w:rsidRDefault="001D3537" w:rsidP="001D3537">
      <w:pPr>
        <w:spacing w:after="0"/>
        <w:rPr>
          <w:rFonts w:ascii="Times New Roman" w:hAnsi="Times New Roman" w:cs="Times New Roman"/>
          <w:b/>
          <w:sz w:val="24"/>
          <w:szCs w:val="24"/>
        </w:rPr>
      </w:pPr>
      <w:r w:rsidRPr="001D3537">
        <w:rPr>
          <w:rFonts w:ascii="Times New Roman" w:hAnsi="Times New Roman" w:cs="Times New Roman"/>
          <w:b/>
          <w:sz w:val="24"/>
          <w:szCs w:val="24"/>
        </w:rPr>
        <w:t>Senior Research Assistant I</w:t>
      </w:r>
      <w:r w:rsidR="00240220" w:rsidRPr="00240220">
        <w:rPr>
          <w:rFonts w:ascii="Times New Roman" w:hAnsi="Times New Roman" w:cs="Times New Roman"/>
          <w:b/>
          <w:sz w:val="24"/>
          <w:szCs w:val="24"/>
        </w:rPr>
        <w:t xml:space="preserve"> </w:t>
      </w:r>
      <w:r w:rsidR="00240220">
        <w:rPr>
          <w:rFonts w:ascii="Times New Roman" w:hAnsi="Times New Roman" w:cs="Times New Roman"/>
          <w:b/>
          <w:sz w:val="24"/>
          <w:szCs w:val="24"/>
        </w:rPr>
        <w:t>should meet the following criteria:</w:t>
      </w:r>
    </w:p>
    <w:p w14:paraId="1DF7615E" w14:textId="77777777" w:rsidR="001D3537" w:rsidRPr="001D3537" w:rsidRDefault="001D3537" w:rsidP="009C19A7">
      <w:pPr>
        <w:numPr>
          <w:ilvl w:val="0"/>
          <w:numId w:val="27"/>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Bachelor’s, Master’s or doctorate in program field or field related to the position</w:t>
      </w:r>
    </w:p>
    <w:p w14:paraId="768A4CAD" w14:textId="0E840CC8" w:rsidR="001D3537" w:rsidRPr="001D3537" w:rsidRDefault="00644283" w:rsidP="009C19A7">
      <w:pPr>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Documented e</w:t>
      </w:r>
      <w:r w:rsidRPr="001D3537">
        <w:rPr>
          <w:rFonts w:ascii="Times New Roman" w:hAnsi="Times New Roman" w:cs="Times New Roman"/>
          <w:sz w:val="24"/>
          <w:szCs w:val="24"/>
        </w:rPr>
        <w:t xml:space="preserve">xpertise </w:t>
      </w:r>
      <w:r w:rsidR="001D3537" w:rsidRPr="001D3537">
        <w:rPr>
          <w:rFonts w:ascii="Times New Roman" w:hAnsi="Times New Roman" w:cs="Times New Roman"/>
          <w:sz w:val="24"/>
          <w:szCs w:val="24"/>
        </w:rPr>
        <w:t>in areas required for program, grant, or contract (e.g., writing reports for funders, assisting in writing grant applications)</w:t>
      </w:r>
    </w:p>
    <w:p w14:paraId="058D379E" w14:textId="77777777" w:rsidR="008B447F" w:rsidRDefault="00240220" w:rsidP="009C19A7">
      <w:pPr>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Ability to w</w:t>
      </w:r>
      <w:r w:rsidRPr="00240220">
        <w:rPr>
          <w:rFonts w:ascii="Times New Roman" w:hAnsi="Times New Roman" w:cs="Times New Roman"/>
          <w:sz w:val="24"/>
          <w:szCs w:val="24"/>
        </w:rPr>
        <w:t>ork independently, supervise and monitor completion of project specific activities</w:t>
      </w:r>
    </w:p>
    <w:p w14:paraId="1A1F485D" w14:textId="159B6205" w:rsidR="008B447F" w:rsidRDefault="00240220" w:rsidP="009C19A7">
      <w:pPr>
        <w:numPr>
          <w:ilvl w:val="0"/>
          <w:numId w:val="27"/>
        </w:numPr>
        <w:spacing w:after="0" w:line="240" w:lineRule="auto"/>
        <w:rPr>
          <w:rFonts w:ascii="Times New Roman" w:hAnsi="Times New Roman" w:cs="Times New Roman"/>
          <w:sz w:val="24"/>
          <w:szCs w:val="24"/>
        </w:rPr>
      </w:pPr>
      <w:r w:rsidRPr="008B447F">
        <w:rPr>
          <w:rFonts w:ascii="Times New Roman" w:hAnsi="Times New Roman" w:cs="Times New Roman"/>
          <w:sz w:val="24"/>
          <w:szCs w:val="24"/>
        </w:rPr>
        <w:t>Demonstrated</w:t>
      </w:r>
      <w:r w:rsidRPr="008B447F" w:rsidDel="00B5717E">
        <w:rPr>
          <w:rFonts w:ascii="Times New Roman" w:hAnsi="Times New Roman" w:cs="Times New Roman"/>
          <w:sz w:val="24"/>
          <w:szCs w:val="24"/>
        </w:rPr>
        <w:t xml:space="preserve"> </w:t>
      </w:r>
      <w:r w:rsidRPr="008B447F">
        <w:rPr>
          <w:rFonts w:ascii="Times New Roman" w:hAnsi="Times New Roman" w:cs="Times New Roman"/>
          <w:sz w:val="24"/>
          <w:szCs w:val="24"/>
        </w:rPr>
        <w:t>leadership or service in COE, research/outreach unit, and/or project (e.g., policy decisions, facilitation of committees)</w:t>
      </w:r>
    </w:p>
    <w:p w14:paraId="050C2772" w14:textId="77777777" w:rsidR="008B447F" w:rsidRPr="008B447F" w:rsidRDefault="008B447F" w:rsidP="00D37F50">
      <w:pPr>
        <w:spacing w:after="0" w:line="240" w:lineRule="auto"/>
        <w:ind w:left="720"/>
        <w:rPr>
          <w:rFonts w:ascii="Times New Roman" w:hAnsi="Times New Roman" w:cs="Times New Roman"/>
          <w:sz w:val="24"/>
          <w:szCs w:val="24"/>
        </w:rPr>
      </w:pPr>
    </w:p>
    <w:p w14:paraId="6E1970EF" w14:textId="3D27E0C4" w:rsidR="001D3537" w:rsidRPr="001D3537" w:rsidRDefault="001D3537" w:rsidP="001D3537">
      <w:pPr>
        <w:spacing w:after="0"/>
        <w:rPr>
          <w:rFonts w:ascii="Times New Roman" w:hAnsi="Times New Roman" w:cs="Times New Roman"/>
          <w:b/>
          <w:sz w:val="24"/>
          <w:szCs w:val="24"/>
        </w:rPr>
      </w:pPr>
      <w:r w:rsidRPr="001D3537">
        <w:rPr>
          <w:rFonts w:ascii="Times New Roman" w:hAnsi="Times New Roman" w:cs="Times New Roman"/>
          <w:b/>
          <w:sz w:val="24"/>
          <w:szCs w:val="24"/>
        </w:rPr>
        <w:t>Senior Research Assistant II</w:t>
      </w:r>
      <w:r w:rsidR="00240220">
        <w:rPr>
          <w:rFonts w:ascii="Times New Roman" w:hAnsi="Times New Roman" w:cs="Times New Roman"/>
          <w:b/>
          <w:sz w:val="24"/>
          <w:szCs w:val="24"/>
        </w:rPr>
        <w:t xml:space="preserve"> should meet the following criteria:</w:t>
      </w:r>
    </w:p>
    <w:p w14:paraId="24AD0533" w14:textId="78E90797" w:rsidR="001D3537" w:rsidRPr="008B447F" w:rsidRDefault="001D3537" w:rsidP="009C19A7">
      <w:pPr>
        <w:numPr>
          <w:ilvl w:val="0"/>
          <w:numId w:val="28"/>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Bachelor’s, Master’s or doctorate in program field or field related to the position</w:t>
      </w:r>
    </w:p>
    <w:p w14:paraId="1CAD4E9F" w14:textId="301E543F" w:rsidR="001D3537" w:rsidRPr="001D3537" w:rsidRDefault="00D774D9" w:rsidP="009C19A7">
      <w:pPr>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Documented e</w:t>
      </w:r>
      <w:r w:rsidR="001D3537" w:rsidRPr="001D3537">
        <w:rPr>
          <w:rFonts w:ascii="Times New Roman" w:hAnsi="Times New Roman" w:cs="Times New Roman"/>
          <w:sz w:val="24"/>
          <w:szCs w:val="24"/>
        </w:rPr>
        <w:t xml:space="preserve">xpertise </w:t>
      </w:r>
      <w:r>
        <w:rPr>
          <w:rFonts w:ascii="Times New Roman" w:hAnsi="Times New Roman" w:cs="Times New Roman"/>
          <w:sz w:val="24"/>
          <w:szCs w:val="24"/>
        </w:rPr>
        <w:t>beyond what is</w:t>
      </w:r>
      <w:r w:rsidR="001D3537" w:rsidRPr="001D3537">
        <w:rPr>
          <w:rFonts w:ascii="Times New Roman" w:hAnsi="Times New Roman" w:cs="Times New Roman"/>
          <w:sz w:val="24"/>
          <w:szCs w:val="24"/>
        </w:rPr>
        <w:t xml:space="preserve"> required for program, grant, or contract (e.g., writing reports for funders, assisting in writing grant applications)</w:t>
      </w:r>
    </w:p>
    <w:p w14:paraId="064FB88D" w14:textId="3BEDA122" w:rsidR="00240220" w:rsidRPr="00240220" w:rsidRDefault="00240220" w:rsidP="009C19A7">
      <w:pPr>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Ability to w</w:t>
      </w:r>
      <w:r w:rsidRPr="00240220">
        <w:rPr>
          <w:rFonts w:ascii="Times New Roman" w:hAnsi="Times New Roman" w:cs="Times New Roman"/>
          <w:sz w:val="24"/>
          <w:szCs w:val="24"/>
        </w:rPr>
        <w:t>ork independently, supervise and monitor completion of project specific activities</w:t>
      </w:r>
    </w:p>
    <w:p w14:paraId="7D101668" w14:textId="28E45704" w:rsidR="001D3537" w:rsidRDefault="00240220" w:rsidP="009C19A7">
      <w:pPr>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Demonstrated</w:t>
      </w:r>
      <w:r w:rsidRPr="00240220">
        <w:rPr>
          <w:rFonts w:ascii="Times New Roman" w:hAnsi="Times New Roman" w:cs="Times New Roman"/>
          <w:sz w:val="24"/>
          <w:szCs w:val="24"/>
        </w:rPr>
        <w:t xml:space="preserve"> expanded leadership and direction to others in the unit (e.g. supervision) to others on project (e.g., students, other research assistants)</w:t>
      </w:r>
    </w:p>
    <w:p w14:paraId="6D3882BF" w14:textId="77777777" w:rsidR="001D3537" w:rsidRPr="001D3537" w:rsidRDefault="001D3537" w:rsidP="001D3537">
      <w:pPr>
        <w:spacing w:after="0" w:line="240" w:lineRule="auto"/>
        <w:ind w:left="720"/>
        <w:rPr>
          <w:rFonts w:ascii="Times New Roman" w:hAnsi="Times New Roman" w:cs="Times New Roman"/>
          <w:sz w:val="24"/>
          <w:szCs w:val="24"/>
        </w:rPr>
      </w:pPr>
    </w:p>
    <w:p w14:paraId="2BFCDA0A" w14:textId="564202F8" w:rsidR="001D3537" w:rsidRPr="001D3537" w:rsidRDefault="001D3537" w:rsidP="001D3537">
      <w:pPr>
        <w:rPr>
          <w:rFonts w:ascii="Times New Roman" w:hAnsi="Times New Roman" w:cs="Times New Roman"/>
          <w:b/>
          <w:sz w:val="24"/>
          <w:szCs w:val="24"/>
          <w:u w:val="single"/>
        </w:rPr>
      </w:pPr>
      <w:r w:rsidRPr="001D3537">
        <w:rPr>
          <w:rFonts w:ascii="Times New Roman" w:hAnsi="Times New Roman" w:cs="Times New Roman"/>
          <w:b/>
          <w:sz w:val="24"/>
          <w:szCs w:val="24"/>
          <w:u w:val="single"/>
        </w:rPr>
        <w:lastRenderedPageBreak/>
        <w:t xml:space="preserve">Research Associate </w:t>
      </w:r>
      <w:r w:rsidR="00D84AB8">
        <w:rPr>
          <w:rFonts w:ascii="Times New Roman" w:hAnsi="Times New Roman" w:cs="Times New Roman"/>
          <w:b/>
          <w:sz w:val="24"/>
          <w:szCs w:val="24"/>
          <w:u w:val="single"/>
        </w:rPr>
        <w:t>Classification</w:t>
      </w:r>
    </w:p>
    <w:p w14:paraId="1E4586D4" w14:textId="32756F09" w:rsidR="001D3537" w:rsidRDefault="001D3537" w:rsidP="001D3537">
      <w:pPr>
        <w:rPr>
          <w:rFonts w:ascii="Times New Roman" w:hAnsi="Times New Roman" w:cs="Times New Roman"/>
          <w:sz w:val="24"/>
          <w:szCs w:val="24"/>
        </w:rPr>
      </w:pPr>
      <w:r w:rsidRPr="001D3537">
        <w:rPr>
          <w:rFonts w:ascii="Times New Roman" w:hAnsi="Times New Roman" w:cs="Times New Roman"/>
          <w:sz w:val="24"/>
          <w:szCs w:val="24"/>
        </w:rPr>
        <w:t xml:space="preserve">There are three ranks for Research Associates: Research Associate, Senior Research Associate I and Senior Research Associate II. </w:t>
      </w:r>
    </w:p>
    <w:p w14:paraId="227F07CD" w14:textId="221905C3" w:rsidR="00140CFE" w:rsidRDefault="00AF4C27" w:rsidP="00140CFE">
      <w:pPr>
        <w:rPr>
          <w:rFonts w:ascii="Times New Roman" w:hAnsi="Times New Roman" w:cs="Times New Roman"/>
          <w:sz w:val="24"/>
          <w:szCs w:val="24"/>
        </w:rPr>
      </w:pPr>
      <w:r>
        <w:rPr>
          <w:rFonts w:ascii="Times New Roman" w:hAnsi="Times New Roman" w:cs="Times New Roman"/>
          <w:sz w:val="24"/>
          <w:szCs w:val="24"/>
        </w:rPr>
        <w:t xml:space="preserve">For specific information on the COE/department/unit policies related to voting and committee participation for all NTTF see the COE, department or unit Internal Governance Policy. </w:t>
      </w:r>
      <w:r w:rsidR="00140CFE" w:rsidRPr="001D3537">
        <w:rPr>
          <w:rFonts w:ascii="Times New Roman" w:hAnsi="Times New Roman" w:cs="Times New Roman"/>
          <w:sz w:val="24"/>
          <w:szCs w:val="24"/>
        </w:rPr>
        <w:t>With departmental and graduate school approval, C</w:t>
      </w:r>
      <w:r w:rsidR="00140CFE">
        <w:rPr>
          <w:rFonts w:ascii="Times New Roman" w:hAnsi="Times New Roman" w:cs="Times New Roman"/>
          <w:sz w:val="24"/>
          <w:szCs w:val="24"/>
        </w:rPr>
        <w:t xml:space="preserve">-NTTF in the Research Associate </w:t>
      </w:r>
      <w:r w:rsidR="00D84AB8">
        <w:rPr>
          <w:rFonts w:ascii="Times New Roman" w:hAnsi="Times New Roman" w:cs="Times New Roman"/>
          <w:sz w:val="24"/>
          <w:szCs w:val="24"/>
        </w:rPr>
        <w:t>classification</w:t>
      </w:r>
      <w:r w:rsidR="00140CFE">
        <w:rPr>
          <w:rFonts w:ascii="Times New Roman" w:hAnsi="Times New Roman" w:cs="Times New Roman"/>
          <w:sz w:val="24"/>
          <w:szCs w:val="24"/>
        </w:rPr>
        <w:t xml:space="preserve"> </w:t>
      </w:r>
      <w:r w:rsidR="00140CFE" w:rsidRPr="001D3537">
        <w:rPr>
          <w:rFonts w:ascii="Times New Roman" w:hAnsi="Times New Roman" w:cs="Times New Roman"/>
          <w:sz w:val="24"/>
          <w:szCs w:val="24"/>
        </w:rPr>
        <w:t>may serve on doctoral committees</w:t>
      </w:r>
      <w:r w:rsidR="00140CFE">
        <w:rPr>
          <w:rFonts w:ascii="Times New Roman" w:hAnsi="Times New Roman" w:cs="Times New Roman"/>
          <w:sz w:val="24"/>
          <w:szCs w:val="24"/>
        </w:rPr>
        <w:t>.</w:t>
      </w:r>
    </w:p>
    <w:p w14:paraId="3473239E" w14:textId="27B8C19C" w:rsidR="00D37F50" w:rsidRPr="001D3537" w:rsidRDefault="00140CFE" w:rsidP="001D3537">
      <w:pPr>
        <w:rPr>
          <w:rFonts w:ascii="Times New Roman" w:hAnsi="Times New Roman" w:cs="Times New Roman"/>
          <w:sz w:val="24"/>
          <w:szCs w:val="24"/>
        </w:rPr>
      </w:pPr>
      <w:r w:rsidRPr="001D3537">
        <w:rPr>
          <w:rFonts w:ascii="Times New Roman" w:hAnsi="Times New Roman" w:cs="Times New Roman"/>
          <w:sz w:val="24"/>
          <w:szCs w:val="24"/>
        </w:rPr>
        <w:t xml:space="preserve">Based on interest and availability, </w:t>
      </w:r>
      <w:r>
        <w:rPr>
          <w:rFonts w:ascii="Times New Roman" w:hAnsi="Times New Roman" w:cs="Times New Roman"/>
          <w:sz w:val="24"/>
          <w:szCs w:val="24"/>
        </w:rPr>
        <w:t xml:space="preserve">NTTF in the Research Associate </w:t>
      </w:r>
      <w:r w:rsidR="00D84AB8">
        <w:rPr>
          <w:rFonts w:ascii="Times New Roman" w:hAnsi="Times New Roman" w:cs="Times New Roman"/>
          <w:sz w:val="24"/>
          <w:szCs w:val="24"/>
        </w:rPr>
        <w:t>classification</w:t>
      </w:r>
      <w:r>
        <w:rPr>
          <w:rFonts w:ascii="Times New Roman" w:hAnsi="Times New Roman" w:cs="Times New Roman"/>
          <w:sz w:val="24"/>
          <w:szCs w:val="24"/>
        </w:rPr>
        <w:t xml:space="preserve"> </w:t>
      </w:r>
      <w:r w:rsidRPr="001D3537">
        <w:rPr>
          <w:rFonts w:ascii="Times New Roman" w:hAnsi="Times New Roman" w:cs="Times New Roman"/>
          <w:sz w:val="24"/>
          <w:szCs w:val="24"/>
        </w:rPr>
        <w:t>may teach courses as assigned by major directors to the extent permitted by grant policy and degree held (</w:t>
      </w:r>
      <w:r w:rsidR="00103C19" w:rsidRPr="00103C19">
        <w:rPr>
          <w:rFonts w:ascii="Times New Roman" w:hAnsi="Times New Roman" w:cs="Times New Roman"/>
          <w:sz w:val="24"/>
          <w:szCs w:val="24"/>
        </w:rPr>
        <w:t>https://academicaffairs.uoregon.edu/faculty-handbook</w:t>
      </w:r>
      <w:r w:rsidRPr="001D3537">
        <w:rPr>
          <w:rFonts w:ascii="Times New Roman" w:hAnsi="Times New Roman" w:cs="Times New Roman"/>
          <w:sz w:val="24"/>
          <w:szCs w:val="24"/>
        </w:rPr>
        <w:t xml:space="preserve">). The change may </w:t>
      </w:r>
      <w:r w:rsidRPr="001D3537">
        <w:rPr>
          <w:rFonts w:ascii="Times New Roman" w:hAnsi="Times New Roman" w:cs="Times New Roman"/>
          <w:i/>
          <w:sz w:val="24"/>
          <w:szCs w:val="24"/>
        </w:rPr>
        <w:t>not</w:t>
      </w:r>
      <w:r w:rsidRPr="001D3537">
        <w:rPr>
          <w:rFonts w:ascii="Times New Roman" w:hAnsi="Times New Roman" w:cs="Times New Roman"/>
          <w:sz w:val="24"/>
          <w:szCs w:val="24"/>
        </w:rPr>
        <w:t xml:space="preserve"> alter the primary focus of the faculty member’s appointment, which is research, or exceed 1.0 FTE -- </w:t>
      </w:r>
      <w:r w:rsidRPr="001D3537">
        <w:rPr>
          <w:rFonts w:ascii="Times New Roman" w:hAnsi="Times New Roman" w:cs="Times New Roman"/>
          <w:i/>
          <w:sz w:val="24"/>
          <w:szCs w:val="24"/>
        </w:rPr>
        <w:t>unless</w:t>
      </w:r>
      <w:r w:rsidRPr="001D3537">
        <w:rPr>
          <w:rFonts w:ascii="Times New Roman" w:hAnsi="Times New Roman" w:cs="Times New Roman"/>
          <w:sz w:val="24"/>
          <w:szCs w:val="24"/>
        </w:rPr>
        <w:t xml:space="preserve"> the faculty member secures approval for that change in their appointment through appropriate administrative procedures. </w:t>
      </w:r>
    </w:p>
    <w:p w14:paraId="6C523AA5" w14:textId="77777777" w:rsidR="001D3537" w:rsidRPr="001D3537" w:rsidRDefault="001D3537" w:rsidP="001D3537">
      <w:pPr>
        <w:rPr>
          <w:rFonts w:ascii="Times New Roman" w:hAnsi="Times New Roman" w:cs="Times New Roman"/>
          <w:b/>
          <w:sz w:val="24"/>
          <w:szCs w:val="24"/>
        </w:rPr>
      </w:pPr>
      <w:r w:rsidRPr="001D3537">
        <w:rPr>
          <w:rFonts w:ascii="Times New Roman" w:hAnsi="Times New Roman" w:cs="Times New Roman"/>
          <w:b/>
          <w:sz w:val="24"/>
          <w:szCs w:val="24"/>
        </w:rPr>
        <w:t>A.</w:t>
      </w:r>
      <w:r w:rsidRPr="001D3537">
        <w:rPr>
          <w:rFonts w:ascii="Times New Roman" w:hAnsi="Times New Roman" w:cs="Times New Roman"/>
          <w:b/>
          <w:sz w:val="24"/>
          <w:szCs w:val="24"/>
        </w:rPr>
        <w:tab/>
        <w:t>General Duties and Functions</w:t>
      </w:r>
    </w:p>
    <w:p w14:paraId="29A0BEA9" w14:textId="73623D78" w:rsidR="001D3537" w:rsidRPr="001D3537" w:rsidRDefault="00D611EC" w:rsidP="001D3537">
      <w:pPr>
        <w:rPr>
          <w:rFonts w:ascii="Times New Roman" w:hAnsi="Times New Roman" w:cs="Times New Roman"/>
          <w:sz w:val="24"/>
          <w:szCs w:val="24"/>
        </w:rPr>
      </w:pPr>
      <w:r>
        <w:rPr>
          <w:rFonts w:ascii="Times New Roman" w:hAnsi="Times New Roman" w:cs="Times New Roman"/>
          <w:sz w:val="24"/>
          <w:szCs w:val="24"/>
        </w:rPr>
        <w:t>The specific roles and responsibilities for a NTTF in the Research A</w:t>
      </w:r>
      <w:r w:rsidR="00C5705B">
        <w:rPr>
          <w:rFonts w:ascii="Times New Roman" w:hAnsi="Times New Roman" w:cs="Times New Roman"/>
          <w:sz w:val="24"/>
          <w:szCs w:val="24"/>
        </w:rPr>
        <w:t xml:space="preserve">ssociate </w:t>
      </w:r>
      <w:r w:rsidR="00D84AB8">
        <w:rPr>
          <w:rFonts w:ascii="Times New Roman" w:hAnsi="Times New Roman" w:cs="Times New Roman"/>
          <w:sz w:val="24"/>
          <w:szCs w:val="24"/>
        </w:rPr>
        <w:t>classification</w:t>
      </w:r>
      <w:r>
        <w:rPr>
          <w:rFonts w:ascii="Times New Roman" w:hAnsi="Times New Roman" w:cs="Times New Roman"/>
          <w:sz w:val="24"/>
          <w:szCs w:val="24"/>
        </w:rPr>
        <w:t xml:space="preserve"> are defined by his/her job description at the time of hire and at each review. </w:t>
      </w:r>
      <w:r w:rsidR="001D3537" w:rsidRPr="001D3537">
        <w:rPr>
          <w:rFonts w:ascii="Times New Roman" w:hAnsi="Times New Roman" w:cs="Times New Roman"/>
          <w:sz w:val="24"/>
          <w:szCs w:val="24"/>
        </w:rPr>
        <w:t xml:space="preserve">The following duties and functions are </w:t>
      </w:r>
      <w:r>
        <w:rPr>
          <w:rFonts w:ascii="Times New Roman" w:hAnsi="Times New Roman" w:cs="Times New Roman"/>
          <w:sz w:val="24"/>
          <w:szCs w:val="24"/>
        </w:rPr>
        <w:t>the minimum</w:t>
      </w:r>
      <w:r w:rsidRPr="001D3537">
        <w:rPr>
          <w:rFonts w:ascii="Times New Roman" w:hAnsi="Times New Roman" w:cs="Times New Roman"/>
          <w:sz w:val="24"/>
          <w:szCs w:val="24"/>
        </w:rPr>
        <w:t xml:space="preserve"> </w:t>
      </w:r>
      <w:r w:rsidR="001D3537" w:rsidRPr="001D3537">
        <w:rPr>
          <w:rFonts w:ascii="Times New Roman" w:hAnsi="Times New Roman" w:cs="Times New Roman"/>
          <w:sz w:val="24"/>
          <w:szCs w:val="24"/>
        </w:rPr>
        <w:t>condition</w:t>
      </w:r>
      <w:r>
        <w:rPr>
          <w:rFonts w:ascii="Times New Roman" w:hAnsi="Times New Roman" w:cs="Times New Roman"/>
          <w:sz w:val="24"/>
          <w:szCs w:val="24"/>
        </w:rPr>
        <w:t>s</w:t>
      </w:r>
      <w:r w:rsidR="001D3537" w:rsidRPr="001D3537">
        <w:rPr>
          <w:rFonts w:ascii="Times New Roman" w:hAnsi="Times New Roman" w:cs="Times New Roman"/>
          <w:sz w:val="24"/>
          <w:szCs w:val="24"/>
        </w:rPr>
        <w:t xml:space="preserve"> of the appointment to one of the three ranks of Research Associate. </w:t>
      </w:r>
    </w:p>
    <w:p w14:paraId="16BF1078" w14:textId="0A9EACA3" w:rsidR="001D3537" w:rsidRPr="001D3537" w:rsidRDefault="001D3537" w:rsidP="001D3537">
      <w:pPr>
        <w:rPr>
          <w:rFonts w:ascii="Times New Roman" w:hAnsi="Times New Roman" w:cs="Times New Roman"/>
          <w:sz w:val="24"/>
          <w:szCs w:val="24"/>
        </w:rPr>
      </w:pPr>
      <w:r w:rsidRPr="001D3537">
        <w:rPr>
          <w:rFonts w:ascii="Times New Roman" w:hAnsi="Times New Roman" w:cs="Times New Roman"/>
          <w:b/>
          <w:sz w:val="24"/>
          <w:szCs w:val="24"/>
        </w:rPr>
        <w:t>Research Associates</w:t>
      </w:r>
      <w:r w:rsidRPr="001D3537">
        <w:rPr>
          <w:rFonts w:ascii="Times New Roman" w:hAnsi="Times New Roman" w:cs="Times New Roman"/>
          <w:sz w:val="24"/>
          <w:szCs w:val="24"/>
        </w:rPr>
        <w:t xml:space="preserve"> are expected to conduct research and manage grants. These appointments do not have a requirement to engage in instruction</w:t>
      </w:r>
      <w:r w:rsidR="009A75AD">
        <w:rPr>
          <w:rFonts w:ascii="Times New Roman" w:hAnsi="Times New Roman" w:cs="Times New Roman"/>
          <w:sz w:val="24"/>
          <w:szCs w:val="24"/>
        </w:rPr>
        <w:t xml:space="preserve"> nor to</w:t>
      </w:r>
      <w:r w:rsidRPr="001D3537">
        <w:rPr>
          <w:rFonts w:ascii="Times New Roman" w:hAnsi="Times New Roman" w:cs="Times New Roman"/>
          <w:sz w:val="24"/>
          <w:szCs w:val="24"/>
        </w:rPr>
        <w:t xml:space="preserve"> mentor</w:t>
      </w:r>
      <w:r w:rsidR="009A75AD">
        <w:rPr>
          <w:rFonts w:ascii="Times New Roman" w:hAnsi="Times New Roman" w:cs="Times New Roman"/>
          <w:sz w:val="24"/>
          <w:szCs w:val="24"/>
        </w:rPr>
        <w:t xml:space="preserve"> </w:t>
      </w:r>
      <w:r w:rsidRPr="001D3537">
        <w:rPr>
          <w:rFonts w:ascii="Times New Roman" w:hAnsi="Times New Roman" w:cs="Times New Roman"/>
          <w:sz w:val="24"/>
          <w:szCs w:val="24"/>
        </w:rPr>
        <w:t xml:space="preserve">students as part of the operation of a grant or a research laboratory. </w:t>
      </w:r>
    </w:p>
    <w:p w14:paraId="2B6D2EF7" w14:textId="7BD12DA5" w:rsidR="001D3537" w:rsidRPr="001D3537" w:rsidRDefault="001D3537" w:rsidP="00D37F50">
      <w:pPr>
        <w:rPr>
          <w:rFonts w:ascii="Times New Roman" w:hAnsi="Times New Roman" w:cs="Times New Roman"/>
          <w:sz w:val="24"/>
          <w:szCs w:val="24"/>
        </w:rPr>
      </w:pPr>
      <w:r w:rsidRPr="001D3537">
        <w:rPr>
          <w:rFonts w:ascii="Times New Roman" w:hAnsi="Times New Roman" w:cs="Times New Roman"/>
          <w:b/>
          <w:sz w:val="24"/>
          <w:szCs w:val="24"/>
        </w:rPr>
        <w:t>Senior Research Associates I &amp; II</w:t>
      </w:r>
      <w:r w:rsidRPr="001D3537">
        <w:rPr>
          <w:rFonts w:ascii="Times New Roman" w:hAnsi="Times New Roman" w:cs="Times New Roman"/>
          <w:sz w:val="24"/>
          <w:szCs w:val="24"/>
        </w:rPr>
        <w:t xml:space="preserve"> are expected to conduct research and manage grants. These appointments do not have a requirement to engage in instruction</w:t>
      </w:r>
      <w:r w:rsidR="001049DD" w:rsidRPr="001049DD">
        <w:rPr>
          <w:rFonts w:ascii="Times New Roman" w:hAnsi="Times New Roman" w:cs="Times New Roman"/>
          <w:sz w:val="24"/>
          <w:szCs w:val="24"/>
        </w:rPr>
        <w:t xml:space="preserve"> </w:t>
      </w:r>
      <w:r w:rsidR="001049DD">
        <w:rPr>
          <w:rFonts w:ascii="Times New Roman" w:hAnsi="Times New Roman" w:cs="Times New Roman"/>
          <w:sz w:val="24"/>
          <w:szCs w:val="24"/>
        </w:rPr>
        <w:t>nor to</w:t>
      </w:r>
      <w:r w:rsidRPr="001D3537">
        <w:rPr>
          <w:rFonts w:ascii="Times New Roman" w:hAnsi="Times New Roman" w:cs="Times New Roman"/>
          <w:sz w:val="24"/>
          <w:szCs w:val="24"/>
        </w:rPr>
        <w:t xml:space="preserve"> mentor students as part of the operation of a </w:t>
      </w:r>
      <w:r w:rsidR="00D37F50">
        <w:rPr>
          <w:rFonts w:ascii="Times New Roman" w:hAnsi="Times New Roman" w:cs="Times New Roman"/>
          <w:sz w:val="24"/>
          <w:szCs w:val="24"/>
        </w:rPr>
        <w:t xml:space="preserve">grant or a research laboratory </w:t>
      </w:r>
    </w:p>
    <w:p w14:paraId="16AF8171" w14:textId="47ECBA3A" w:rsidR="001D3537" w:rsidRPr="001D3537" w:rsidRDefault="001D3537" w:rsidP="001D3537">
      <w:pPr>
        <w:pStyle w:val="HTMLPreformatted"/>
        <w:rPr>
          <w:rFonts w:ascii="Times New Roman" w:hAnsi="Times New Roman" w:cs="Times New Roman"/>
          <w:sz w:val="24"/>
          <w:szCs w:val="24"/>
        </w:rPr>
      </w:pPr>
      <w:r w:rsidRPr="001D3537">
        <w:rPr>
          <w:rFonts w:ascii="Times New Roman" w:hAnsi="Times New Roman" w:cs="Times New Roman"/>
          <w:sz w:val="24"/>
          <w:szCs w:val="24"/>
        </w:rPr>
        <w:t xml:space="preserve">Senior Research Associates I and II </w:t>
      </w:r>
      <w:r w:rsidR="001049DD">
        <w:rPr>
          <w:rFonts w:ascii="Times New Roman" w:hAnsi="Times New Roman" w:cs="Times New Roman"/>
          <w:sz w:val="24"/>
          <w:szCs w:val="24"/>
        </w:rPr>
        <w:t xml:space="preserve">may apply to </w:t>
      </w:r>
      <w:r w:rsidR="001049DD" w:rsidRPr="001049DD">
        <w:rPr>
          <w:rFonts w:ascii="Times New Roman" w:hAnsi="Times New Roman" w:cs="Times New Roman"/>
          <w:sz w:val="24"/>
          <w:szCs w:val="24"/>
        </w:rPr>
        <w:t xml:space="preserve">Research, Innovation and Graduate Education </w:t>
      </w:r>
      <w:r w:rsidR="001049DD">
        <w:rPr>
          <w:rFonts w:ascii="Times New Roman" w:hAnsi="Times New Roman" w:cs="Times New Roman"/>
          <w:sz w:val="24"/>
          <w:szCs w:val="24"/>
        </w:rPr>
        <w:t xml:space="preserve">to </w:t>
      </w:r>
      <w:r w:rsidR="00E928FF">
        <w:rPr>
          <w:rFonts w:ascii="Times New Roman" w:hAnsi="Times New Roman" w:cs="Times New Roman"/>
          <w:sz w:val="24"/>
          <w:szCs w:val="24"/>
        </w:rPr>
        <w:t>be approved to serve</w:t>
      </w:r>
      <w:r w:rsidRPr="001D3537">
        <w:rPr>
          <w:rFonts w:ascii="Times New Roman" w:hAnsi="Times New Roman" w:cs="Times New Roman"/>
          <w:sz w:val="24"/>
          <w:szCs w:val="24"/>
        </w:rPr>
        <w:t xml:space="preserve"> as a principal investigator. </w:t>
      </w:r>
      <w:r w:rsidR="00B91CE2">
        <w:rPr>
          <w:rFonts w:ascii="Times New Roman" w:hAnsi="Times New Roman" w:cs="Times New Roman"/>
          <w:sz w:val="24"/>
          <w:szCs w:val="24"/>
        </w:rPr>
        <w:t>They m</w:t>
      </w:r>
      <w:r w:rsidR="001049DD">
        <w:rPr>
          <w:rFonts w:ascii="Times New Roman" w:hAnsi="Times New Roman" w:cs="Times New Roman"/>
          <w:sz w:val="24"/>
          <w:szCs w:val="24"/>
        </w:rPr>
        <w:t xml:space="preserve">ay serve on master’s thesis or dissertation on a case by case basis based on the program/department criteria and upon receipt of approval by the graduate school. </w:t>
      </w:r>
    </w:p>
    <w:p w14:paraId="66057901" w14:textId="77777777" w:rsidR="001D3537" w:rsidRPr="001D3537" w:rsidRDefault="001D3537" w:rsidP="001D3537">
      <w:pPr>
        <w:pStyle w:val="HTMLPreformatted"/>
        <w:rPr>
          <w:rFonts w:ascii="Times New Roman" w:hAnsi="Times New Roman" w:cs="Times New Roman"/>
          <w:sz w:val="24"/>
          <w:szCs w:val="24"/>
        </w:rPr>
      </w:pPr>
      <w:r w:rsidRPr="001D3537">
        <w:rPr>
          <w:rFonts w:ascii="Times New Roman" w:hAnsi="Times New Roman" w:cs="Times New Roman"/>
          <w:sz w:val="24"/>
          <w:szCs w:val="24"/>
        </w:rPr>
        <w:t xml:space="preserve"> </w:t>
      </w:r>
    </w:p>
    <w:p w14:paraId="7B001AF6" w14:textId="77777777" w:rsidR="001D3537" w:rsidRPr="001D3537" w:rsidRDefault="001D3537" w:rsidP="001D3537">
      <w:pPr>
        <w:rPr>
          <w:rFonts w:ascii="Times New Roman" w:hAnsi="Times New Roman" w:cs="Times New Roman"/>
          <w:b/>
          <w:sz w:val="24"/>
          <w:szCs w:val="24"/>
        </w:rPr>
      </w:pPr>
      <w:r w:rsidRPr="001D3537">
        <w:rPr>
          <w:rFonts w:ascii="Times New Roman" w:hAnsi="Times New Roman" w:cs="Times New Roman"/>
          <w:b/>
          <w:sz w:val="24"/>
          <w:szCs w:val="24"/>
        </w:rPr>
        <w:t xml:space="preserve">B. </w:t>
      </w:r>
      <w:r w:rsidRPr="001D3537">
        <w:rPr>
          <w:rFonts w:ascii="Times New Roman" w:hAnsi="Times New Roman" w:cs="Times New Roman"/>
          <w:b/>
          <w:sz w:val="24"/>
          <w:szCs w:val="24"/>
        </w:rPr>
        <w:tab/>
        <w:t>Appointment Criteria</w:t>
      </w:r>
    </w:p>
    <w:p w14:paraId="4E175C62" w14:textId="620CF5BF" w:rsidR="001D3537" w:rsidRDefault="00376301" w:rsidP="001D3537">
      <w:pPr>
        <w:pStyle w:val="NormalWeb"/>
        <w:spacing w:before="0" w:beforeAutospacing="0" w:after="0" w:afterAutospacing="0"/>
      </w:pPr>
      <w:r w:rsidRPr="001D3537">
        <w:rPr>
          <w:color w:val="auto"/>
        </w:rPr>
        <w:t>C</w:t>
      </w:r>
      <w:r>
        <w:rPr>
          <w:color w:val="auto"/>
        </w:rPr>
        <w:t>-NTTF</w:t>
      </w:r>
      <w:r w:rsidRPr="001D3537">
        <w:rPr>
          <w:color w:val="auto"/>
        </w:rPr>
        <w:t xml:space="preserve"> </w:t>
      </w:r>
      <w:r>
        <w:rPr>
          <w:color w:val="auto"/>
        </w:rPr>
        <w:t xml:space="preserve">in the </w:t>
      </w:r>
      <w:r w:rsidR="001D3537" w:rsidRPr="001D3537">
        <w:rPr>
          <w:color w:val="auto"/>
        </w:rPr>
        <w:t>Research Associate</w:t>
      </w:r>
      <w:r>
        <w:rPr>
          <w:color w:val="auto"/>
        </w:rPr>
        <w:t xml:space="preserve"> </w:t>
      </w:r>
      <w:r w:rsidR="00D84AB8">
        <w:rPr>
          <w:color w:val="auto"/>
        </w:rPr>
        <w:t>class</w:t>
      </w:r>
      <w:r w:rsidR="000F54A4">
        <w:rPr>
          <w:color w:val="auto"/>
        </w:rPr>
        <w:t>i</w:t>
      </w:r>
      <w:r w:rsidR="00D84AB8">
        <w:rPr>
          <w:color w:val="auto"/>
        </w:rPr>
        <w:t>fication</w:t>
      </w:r>
      <w:r w:rsidR="001D3537" w:rsidRPr="001D3537">
        <w:rPr>
          <w:color w:val="auto"/>
        </w:rPr>
        <w:t xml:space="preserve"> are appointed through a national search.</w:t>
      </w:r>
      <w:r w:rsidR="00E928FF">
        <w:rPr>
          <w:color w:val="auto"/>
        </w:rPr>
        <w:t xml:space="preserve"> Adjunct Research </w:t>
      </w:r>
      <w:r w:rsidR="00382D33">
        <w:rPr>
          <w:color w:val="auto"/>
        </w:rPr>
        <w:t>Associates</w:t>
      </w:r>
      <w:r w:rsidR="00E928FF">
        <w:rPr>
          <w:color w:val="auto"/>
        </w:rPr>
        <w:t xml:space="preserve"> can be hired on a regional search.</w:t>
      </w:r>
      <w:r w:rsidR="001D3537" w:rsidRPr="001D3537">
        <w:rPr>
          <w:color w:val="auto"/>
        </w:rPr>
        <w:t xml:space="preserve"> </w:t>
      </w:r>
      <w:r w:rsidR="001D3537" w:rsidRPr="001D3537">
        <w:t>The appointment process is similar to that used for the appointment of tenure-line faculty. The appointment criteria are as follows:</w:t>
      </w:r>
    </w:p>
    <w:p w14:paraId="713FEFBE" w14:textId="77777777" w:rsidR="001D3537" w:rsidRDefault="001D3537" w:rsidP="001D3537">
      <w:pPr>
        <w:pStyle w:val="NormalWeb"/>
        <w:spacing w:before="0" w:beforeAutospacing="0" w:after="0" w:afterAutospacing="0"/>
      </w:pPr>
    </w:p>
    <w:p w14:paraId="0A669C0D" w14:textId="77777777" w:rsidR="004710A0" w:rsidRPr="001D3537" w:rsidRDefault="004710A0" w:rsidP="001D3537">
      <w:pPr>
        <w:pStyle w:val="NormalWeb"/>
        <w:spacing w:before="0" w:beforeAutospacing="0" w:after="0" w:afterAutospacing="0"/>
      </w:pPr>
    </w:p>
    <w:p w14:paraId="3CDD4B8D" w14:textId="20F7DA7F" w:rsidR="001D3537" w:rsidRPr="001D3537" w:rsidRDefault="001D3537" w:rsidP="001D3537">
      <w:pPr>
        <w:spacing w:after="0"/>
        <w:rPr>
          <w:rFonts w:ascii="Times New Roman" w:hAnsi="Times New Roman" w:cs="Times New Roman"/>
          <w:b/>
          <w:sz w:val="24"/>
          <w:szCs w:val="24"/>
        </w:rPr>
      </w:pPr>
      <w:r w:rsidRPr="001D3537">
        <w:rPr>
          <w:rFonts w:ascii="Times New Roman" w:hAnsi="Times New Roman" w:cs="Times New Roman"/>
          <w:b/>
          <w:sz w:val="24"/>
          <w:szCs w:val="24"/>
        </w:rPr>
        <w:lastRenderedPageBreak/>
        <w:t>Research Associate</w:t>
      </w:r>
      <w:r w:rsidR="00240220">
        <w:rPr>
          <w:rFonts w:ascii="Times New Roman" w:hAnsi="Times New Roman" w:cs="Times New Roman"/>
          <w:b/>
          <w:sz w:val="24"/>
          <w:szCs w:val="24"/>
        </w:rPr>
        <w:t xml:space="preserve"> should meet the following criteria:</w:t>
      </w:r>
    </w:p>
    <w:p w14:paraId="10A8400F" w14:textId="77777777" w:rsidR="001D3537" w:rsidRPr="001D3537" w:rsidRDefault="001D3537" w:rsidP="009C19A7">
      <w:pPr>
        <w:numPr>
          <w:ilvl w:val="0"/>
          <w:numId w:val="29"/>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Doctorate in program field or related field</w:t>
      </w:r>
    </w:p>
    <w:p w14:paraId="21AE3F24" w14:textId="49181072" w:rsidR="001D3537" w:rsidRPr="001D3537" w:rsidRDefault="00240220" w:rsidP="009C19A7">
      <w:pPr>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Demonstrated e</w:t>
      </w:r>
      <w:r w:rsidR="001D3537" w:rsidRPr="001D3537">
        <w:rPr>
          <w:rFonts w:ascii="Times New Roman" w:hAnsi="Times New Roman" w:cs="Times New Roman"/>
          <w:sz w:val="24"/>
          <w:szCs w:val="24"/>
        </w:rPr>
        <w:t>xpertise in areas required for program, grant, or contract</w:t>
      </w:r>
      <w:r w:rsidR="00B91CE2">
        <w:rPr>
          <w:rFonts w:ascii="Times New Roman" w:hAnsi="Times New Roman" w:cs="Times New Roman"/>
          <w:sz w:val="24"/>
          <w:szCs w:val="24"/>
        </w:rPr>
        <w:t xml:space="preserve"> (e.g., supervision of staff, grant writing and management)</w:t>
      </w:r>
    </w:p>
    <w:p w14:paraId="4DFE8BC4" w14:textId="772B01EC" w:rsidR="000F1413" w:rsidRDefault="001D3537" w:rsidP="009C19A7">
      <w:pPr>
        <w:numPr>
          <w:ilvl w:val="0"/>
          <w:numId w:val="29"/>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Experience in research activities required for the position (e.g., data collection, research design)</w:t>
      </w:r>
    </w:p>
    <w:p w14:paraId="39DBEE22" w14:textId="3B3BCFF6" w:rsidR="001D3537" w:rsidRDefault="00240220" w:rsidP="009C19A7">
      <w:pPr>
        <w:numPr>
          <w:ilvl w:val="0"/>
          <w:numId w:val="29"/>
        </w:numPr>
        <w:spacing w:after="0" w:line="240" w:lineRule="auto"/>
        <w:rPr>
          <w:rFonts w:ascii="Times New Roman" w:hAnsi="Times New Roman" w:cs="Times New Roman"/>
          <w:sz w:val="24"/>
          <w:szCs w:val="24"/>
        </w:rPr>
      </w:pPr>
      <w:r w:rsidRPr="000F1413">
        <w:rPr>
          <w:rFonts w:ascii="Times New Roman" w:hAnsi="Times New Roman" w:cs="Times New Roman"/>
          <w:sz w:val="24"/>
          <w:szCs w:val="24"/>
        </w:rPr>
        <w:t>Ability to work under supervision</w:t>
      </w:r>
      <w:r w:rsidR="00B91CE2">
        <w:rPr>
          <w:rFonts w:ascii="Times New Roman" w:hAnsi="Times New Roman" w:cs="Times New Roman"/>
          <w:sz w:val="24"/>
          <w:szCs w:val="24"/>
        </w:rPr>
        <w:t xml:space="preserve"> for completion of project specific activities</w:t>
      </w:r>
    </w:p>
    <w:p w14:paraId="380CAB8D" w14:textId="77777777" w:rsidR="00D37F50" w:rsidRPr="000F1413" w:rsidRDefault="00D37F50" w:rsidP="00D37F50">
      <w:pPr>
        <w:spacing w:after="0" w:line="240" w:lineRule="auto"/>
        <w:ind w:left="720"/>
        <w:rPr>
          <w:rFonts w:ascii="Times New Roman" w:hAnsi="Times New Roman" w:cs="Times New Roman"/>
          <w:sz w:val="24"/>
          <w:szCs w:val="24"/>
        </w:rPr>
      </w:pPr>
    </w:p>
    <w:p w14:paraId="454B7348" w14:textId="3F39C2D2" w:rsidR="001D3537" w:rsidRPr="001D3537" w:rsidRDefault="001D3537" w:rsidP="001D3537">
      <w:pPr>
        <w:spacing w:after="0"/>
        <w:rPr>
          <w:rFonts w:ascii="Times New Roman" w:hAnsi="Times New Roman" w:cs="Times New Roman"/>
          <w:b/>
          <w:sz w:val="24"/>
          <w:szCs w:val="24"/>
        </w:rPr>
      </w:pPr>
      <w:r w:rsidRPr="001D3537">
        <w:rPr>
          <w:rFonts w:ascii="Times New Roman" w:hAnsi="Times New Roman" w:cs="Times New Roman"/>
          <w:b/>
          <w:sz w:val="24"/>
          <w:szCs w:val="24"/>
        </w:rPr>
        <w:t>Senior Research Associate I</w:t>
      </w:r>
      <w:r w:rsidR="00240220" w:rsidRPr="00240220">
        <w:rPr>
          <w:rFonts w:ascii="Times New Roman" w:hAnsi="Times New Roman" w:cs="Times New Roman"/>
          <w:b/>
          <w:sz w:val="24"/>
          <w:szCs w:val="24"/>
        </w:rPr>
        <w:t xml:space="preserve"> </w:t>
      </w:r>
      <w:r w:rsidR="00240220">
        <w:rPr>
          <w:rFonts w:ascii="Times New Roman" w:hAnsi="Times New Roman" w:cs="Times New Roman"/>
          <w:b/>
          <w:sz w:val="24"/>
          <w:szCs w:val="24"/>
        </w:rPr>
        <w:t>should meet the following criteria:</w:t>
      </w:r>
    </w:p>
    <w:p w14:paraId="7A925E54" w14:textId="77777777" w:rsidR="001D3537" w:rsidRPr="001D3537" w:rsidRDefault="001D3537" w:rsidP="009C19A7">
      <w:pPr>
        <w:numPr>
          <w:ilvl w:val="0"/>
          <w:numId w:val="30"/>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Doctorate in program field or related field</w:t>
      </w:r>
    </w:p>
    <w:p w14:paraId="5C39C02A" w14:textId="47F5A9EE" w:rsidR="001D3537" w:rsidRDefault="00B77456" w:rsidP="009C19A7">
      <w:pPr>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Evidence of e</w:t>
      </w:r>
      <w:r w:rsidR="001D3537" w:rsidRPr="001D3537">
        <w:rPr>
          <w:rFonts w:ascii="Times New Roman" w:hAnsi="Times New Roman" w:cs="Times New Roman"/>
          <w:sz w:val="24"/>
          <w:szCs w:val="24"/>
        </w:rPr>
        <w:t>xpertise in areas required for program, grant, or contract (e.g., supervision of staff, grant writing and management)</w:t>
      </w:r>
    </w:p>
    <w:p w14:paraId="4BC82861" w14:textId="3684D838" w:rsidR="00240220" w:rsidRPr="00240220" w:rsidRDefault="00B77456" w:rsidP="009C19A7">
      <w:pPr>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Evidence of e</w:t>
      </w:r>
      <w:r w:rsidRPr="001D3537">
        <w:rPr>
          <w:rFonts w:ascii="Times New Roman" w:hAnsi="Times New Roman" w:cs="Times New Roman"/>
          <w:sz w:val="24"/>
          <w:szCs w:val="24"/>
        </w:rPr>
        <w:t xml:space="preserve">xperience </w:t>
      </w:r>
      <w:r w:rsidR="00240220" w:rsidRPr="001D3537">
        <w:rPr>
          <w:rFonts w:ascii="Times New Roman" w:hAnsi="Times New Roman" w:cs="Times New Roman"/>
          <w:sz w:val="24"/>
          <w:szCs w:val="24"/>
        </w:rPr>
        <w:t>in research activities required for the position (e.g., data collection, research design)</w:t>
      </w:r>
    </w:p>
    <w:p w14:paraId="00A5F573" w14:textId="77777777" w:rsidR="00B91CE2" w:rsidRDefault="00240220" w:rsidP="009C19A7">
      <w:pPr>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Ability to w</w:t>
      </w:r>
      <w:r w:rsidRPr="00240220">
        <w:rPr>
          <w:rFonts w:ascii="Times New Roman" w:hAnsi="Times New Roman" w:cs="Times New Roman"/>
          <w:sz w:val="24"/>
          <w:szCs w:val="24"/>
        </w:rPr>
        <w:t>ork independently, supervise and monitor completion of specific project activities without supervision</w:t>
      </w:r>
    </w:p>
    <w:p w14:paraId="4BBAAE10" w14:textId="4238C787" w:rsidR="00240220" w:rsidRPr="00240220" w:rsidRDefault="00B91CE2" w:rsidP="009C19A7">
      <w:pPr>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240220" w:rsidRPr="00240220">
        <w:rPr>
          <w:rFonts w:ascii="Times New Roman" w:hAnsi="Times New Roman" w:cs="Times New Roman"/>
          <w:sz w:val="24"/>
          <w:szCs w:val="24"/>
        </w:rPr>
        <w:t>emonstrate</w:t>
      </w:r>
      <w:r>
        <w:rPr>
          <w:rFonts w:ascii="Times New Roman" w:hAnsi="Times New Roman" w:cs="Times New Roman"/>
          <w:sz w:val="24"/>
          <w:szCs w:val="24"/>
        </w:rPr>
        <w:t>s</w:t>
      </w:r>
      <w:r w:rsidR="00240220" w:rsidRPr="00240220">
        <w:rPr>
          <w:rFonts w:ascii="Times New Roman" w:hAnsi="Times New Roman" w:cs="Times New Roman"/>
          <w:sz w:val="24"/>
          <w:szCs w:val="24"/>
        </w:rPr>
        <w:t xml:space="preserve"> leadership on research projects (e.g., Project coordinator, Co-Principal Investigator and/or Coordinator</w:t>
      </w:r>
      <w:r>
        <w:rPr>
          <w:rFonts w:ascii="Times New Roman" w:hAnsi="Times New Roman" w:cs="Times New Roman"/>
          <w:sz w:val="24"/>
          <w:szCs w:val="24"/>
        </w:rPr>
        <w:t>, Principal Investigator</w:t>
      </w:r>
      <w:r w:rsidR="00240220" w:rsidRPr="00240220">
        <w:rPr>
          <w:rFonts w:ascii="Times New Roman" w:hAnsi="Times New Roman" w:cs="Times New Roman"/>
          <w:sz w:val="24"/>
          <w:szCs w:val="24"/>
        </w:rPr>
        <w:t>)</w:t>
      </w:r>
    </w:p>
    <w:p w14:paraId="0BB1F632" w14:textId="174B6FB2" w:rsidR="009A75AD" w:rsidRDefault="00240220" w:rsidP="009C19A7">
      <w:pPr>
        <w:numPr>
          <w:ilvl w:val="0"/>
          <w:numId w:val="30"/>
        </w:numPr>
        <w:spacing w:after="0" w:line="240" w:lineRule="auto"/>
        <w:rPr>
          <w:rFonts w:ascii="Times New Roman" w:hAnsi="Times New Roman" w:cs="Times New Roman"/>
          <w:sz w:val="24"/>
          <w:szCs w:val="24"/>
        </w:rPr>
      </w:pPr>
      <w:r w:rsidRPr="00240220">
        <w:rPr>
          <w:rFonts w:ascii="Times New Roman" w:hAnsi="Times New Roman" w:cs="Times New Roman"/>
          <w:sz w:val="24"/>
          <w:szCs w:val="24"/>
        </w:rPr>
        <w:t>Demonstrate</w:t>
      </w:r>
      <w:r w:rsidR="00B91CE2">
        <w:rPr>
          <w:rFonts w:ascii="Times New Roman" w:hAnsi="Times New Roman" w:cs="Times New Roman"/>
          <w:sz w:val="24"/>
          <w:szCs w:val="24"/>
        </w:rPr>
        <w:t>s</w:t>
      </w:r>
      <w:r w:rsidRPr="00240220" w:rsidDel="000F5109">
        <w:rPr>
          <w:rFonts w:ascii="Times New Roman" w:hAnsi="Times New Roman" w:cs="Times New Roman"/>
          <w:sz w:val="24"/>
          <w:szCs w:val="24"/>
        </w:rPr>
        <w:t xml:space="preserve"> </w:t>
      </w:r>
      <w:r w:rsidRPr="00240220">
        <w:rPr>
          <w:rFonts w:ascii="Times New Roman" w:hAnsi="Times New Roman" w:cs="Times New Roman"/>
          <w:sz w:val="24"/>
          <w:szCs w:val="24"/>
        </w:rPr>
        <w:t xml:space="preserve">service and/or leadership, research or outreach unit, and/or college and/or university </w:t>
      </w:r>
      <w:r w:rsidR="00CA51C5">
        <w:rPr>
          <w:rFonts w:ascii="Times New Roman" w:hAnsi="Times New Roman" w:cs="Times New Roman"/>
          <w:sz w:val="24"/>
          <w:szCs w:val="24"/>
        </w:rPr>
        <w:t>and/or profession</w:t>
      </w:r>
    </w:p>
    <w:p w14:paraId="4D8B13E8" w14:textId="11381E06" w:rsidR="00240220" w:rsidRPr="009A75AD" w:rsidRDefault="00240220" w:rsidP="009C19A7">
      <w:pPr>
        <w:numPr>
          <w:ilvl w:val="0"/>
          <w:numId w:val="30"/>
        </w:numPr>
        <w:spacing w:after="0" w:line="240" w:lineRule="auto"/>
        <w:rPr>
          <w:rFonts w:ascii="Times New Roman" w:hAnsi="Times New Roman" w:cs="Times New Roman"/>
          <w:sz w:val="24"/>
          <w:szCs w:val="24"/>
        </w:rPr>
      </w:pPr>
      <w:r w:rsidRPr="009A75AD">
        <w:rPr>
          <w:rFonts w:ascii="Times New Roman" w:hAnsi="Times New Roman" w:cs="Times New Roman"/>
          <w:sz w:val="24"/>
          <w:szCs w:val="24"/>
        </w:rPr>
        <w:t>Documented scholarly contributions to the field through professional products</w:t>
      </w:r>
      <w:r w:rsidR="00B91CE2">
        <w:rPr>
          <w:rFonts w:ascii="Times New Roman" w:hAnsi="Times New Roman" w:cs="Times New Roman"/>
          <w:sz w:val="24"/>
          <w:szCs w:val="24"/>
        </w:rPr>
        <w:t xml:space="preserve"> commensurate with job description</w:t>
      </w:r>
      <w:r w:rsidRPr="009A75AD">
        <w:rPr>
          <w:rFonts w:ascii="Times New Roman" w:hAnsi="Times New Roman" w:cs="Times New Roman"/>
          <w:sz w:val="24"/>
          <w:szCs w:val="24"/>
        </w:rPr>
        <w:t xml:space="preserve"> (e.g., research publications, professional presentations, grant applications, technical report</w:t>
      </w:r>
      <w:r w:rsidR="00CA51C5" w:rsidRPr="009A75AD">
        <w:rPr>
          <w:rFonts w:ascii="Times New Roman" w:hAnsi="Times New Roman" w:cs="Times New Roman"/>
          <w:sz w:val="24"/>
          <w:szCs w:val="24"/>
        </w:rPr>
        <w:t>, products, tools</w:t>
      </w:r>
      <w:r w:rsidRPr="009A75AD">
        <w:rPr>
          <w:rFonts w:ascii="Times New Roman" w:hAnsi="Times New Roman" w:cs="Times New Roman"/>
          <w:sz w:val="24"/>
          <w:szCs w:val="24"/>
        </w:rPr>
        <w:t>)</w:t>
      </w:r>
    </w:p>
    <w:p w14:paraId="0D986C19" w14:textId="77777777" w:rsidR="001D3537" w:rsidRPr="001D3537" w:rsidRDefault="001D3537" w:rsidP="001D3537">
      <w:pPr>
        <w:spacing w:after="0" w:line="240" w:lineRule="auto"/>
        <w:ind w:left="720"/>
        <w:rPr>
          <w:rFonts w:ascii="Times New Roman" w:hAnsi="Times New Roman" w:cs="Times New Roman"/>
          <w:sz w:val="24"/>
          <w:szCs w:val="24"/>
        </w:rPr>
      </w:pPr>
    </w:p>
    <w:p w14:paraId="2B77A891" w14:textId="5CC0B20E" w:rsidR="001D3537" w:rsidRPr="001D3537" w:rsidRDefault="001D3537" w:rsidP="000F4A27">
      <w:pPr>
        <w:spacing w:after="0"/>
        <w:rPr>
          <w:rFonts w:ascii="Times New Roman" w:hAnsi="Times New Roman" w:cs="Times New Roman"/>
          <w:b/>
          <w:sz w:val="24"/>
          <w:szCs w:val="24"/>
        </w:rPr>
      </w:pPr>
      <w:r w:rsidRPr="001D3537">
        <w:rPr>
          <w:rFonts w:ascii="Times New Roman" w:hAnsi="Times New Roman" w:cs="Times New Roman"/>
          <w:b/>
          <w:sz w:val="24"/>
          <w:szCs w:val="24"/>
        </w:rPr>
        <w:t>Senior Research Associate II</w:t>
      </w:r>
      <w:r w:rsidR="00240220">
        <w:rPr>
          <w:rFonts w:ascii="Times New Roman" w:hAnsi="Times New Roman" w:cs="Times New Roman"/>
          <w:b/>
          <w:sz w:val="24"/>
          <w:szCs w:val="24"/>
        </w:rPr>
        <w:t xml:space="preserve"> should meet the following criteria:</w:t>
      </w:r>
    </w:p>
    <w:p w14:paraId="288A7FF8" w14:textId="77777777" w:rsidR="001D3537" w:rsidRPr="001D3537" w:rsidRDefault="001D3537" w:rsidP="009C19A7">
      <w:pPr>
        <w:numPr>
          <w:ilvl w:val="0"/>
          <w:numId w:val="31"/>
        </w:numPr>
        <w:spacing w:after="0" w:line="240" w:lineRule="auto"/>
        <w:rPr>
          <w:rFonts w:ascii="Times New Roman" w:hAnsi="Times New Roman" w:cs="Times New Roman"/>
          <w:sz w:val="24"/>
          <w:szCs w:val="24"/>
        </w:rPr>
      </w:pPr>
      <w:r w:rsidRPr="001D3537">
        <w:rPr>
          <w:rFonts w:ascii="Times New Roman" w:hAnsi="Times New Roman" w:cs="Times New Roman"/>
          <w:sz w:val="24"/>
          <w:szCs w:val="24"/>
        </w:rPr>
        <w:t>Doctorate in program field or related field</w:t>
      </w:r>
    </w:p>
    <w:p w14:paraId="645C16E5" w14:textId="274FAE89" w:rsidR="001D3537" w:rsidRDefault="00240220" w:rsidP="009C19A7">
      <w:pPr>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Documented e</w:t>
      </w:r>
      <w:r w:rsidRPr="001D3537">
        <w:rPr>
          <w:rFonts w:ascii="Times New Roman" w:hAnsi="Times New Roman" w:cs="Times New Roman"/>
          <w:sz w:val="24"/>
          <w:szCs w:val="24"/>
        </w:rPr>
        <w:t xml:space="preserve">xpertise </w:t>
      </w:r>
      <w:r w:rsidR="001D3537" w:rsidRPr="001D3537">
        <w:rPr>
          <w:rFonts w:ascii="Times New Roman" w:hAnsi="Times New Roman" w:cs="Times New Roman"/>
          <w:sz w:val="24"/>
          <w:szCs w:val="24"/>
        </w:rPr>
        <w:t>in areas required for program, grant, or contract (e.g., supervision of staff, grant writing and management)</w:t>
      </w:r>
    </w:p>
    <w:p w14:paraId="64001629" w14:textId="21679E22" w:rsidR="00240220" w:rsidRPr="00240220" w:rsidRDefault="00B77456" w:rsidP="009C19A7">
      <w:pPr>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Evidence of e</w:t>
      </w:r>
      <w:r w:rsidR="00240220" w:rsidRPr="001D3537">
        <w:rPr>
          <w:rFonts w:ascii="Times New Roman" w:hAnsi="Times New Roman" w:cs="Times New Roman"/>
          <w:sz w:val="24"/>
          <w:szCs w:val="24"/>
        </w:rPr>
        <w:t>xperience in research activities required for the position (e.g., data collection, research design)</w:t>
      </w:r>
    </w:p>
    <w:p w14:paraId="3944C6BB" w14:textId="77777777" w:rsidR="000F1413" w:rsidRDefault="00240220" w:rsidP="009C19A7">
      <w:pPr>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Ability to w</w:t>
      </w:r>
      <w:r w:rsidRPr="00240220">
        <w:rPr>
          <w:rFonts w:ascii="Times New Roman" w:hAnsi="Times New Roman" w:cs="Times New Roman"/>
          <w:sz w:val="24"/>
          <w:szCs w:val="24"/>
        </w:rPr>
        <w:t xml:space="preserve">ork independently, supervise and monitor completion of specific project activities without supervision </w:t>
      </w:r>
    </w:p>
    <w:p w14:paraId="725EFCF5" w14:textId="19B502D8" w:rsidR="00240220" w:rsidRPr="00240220" w:rsidRDefault="00B77456" w:rsidP="009C19A7">
      <w:pPr>
        <w:numPr>
          <w:ilvl w:val="0"/>
          <w:numId w:val="31"/>
        </w:numPr>
        <w:spacing w:after="0" w:line="240" w:lineRule="auto"/>
        <w:rPr>
          <w:rFonts w:ascii="Times New Roman" w:hAnsi="Times New Roman" w:cs="Times New Roman"/>
          <w:sz w:val="24"/>
          <w:szCs w:val="24"/>
        </w:rPr>
      </w:pPr>
      <w:r w:rsidRPr="00240220">
        <w:rPr>
          <w:rFonts w:ascii="Times New Roman" w:hAnsi="Times New Roman" w:cs="Times New Roman"/>
          <w:sz w:val="24"/>
          <w:szCs w:val="24"/>
        </w:rPr>
        <w:t>Demonstrate</w:t>
      </w:r>
      <w:r>
        <w:rPr>
          <w:rFonts w:ascii="Times New Roman" w:hAnsi="Times New Roman" w:cs="Times New Roman"/>
          <w:sz w:val="24"/>
          <w:szCs w:val="24"/>
        </w:rPr>
        <w:t>d</w:t>
      </w:r>
      <w:r w:rsidRPr="00240220">
        <w:rPr>
          <w:rFonts w:ascii="Times New Roman" w:hAnsi="Times New Roman" w:cs="Times New Roman"/>
          <w:sz w:val="24"/>
          <w:szCs w:val="24"/>
        </w:rPr>
        <w:t xml:space="preserve"> </w:t>
      </w:r>
      <w:r w:rsidR="00240220" w:rsidRPr="00240220">
        <w:rPr>
          <w:rFonts w:ascii="Times New Roman" w:hAnsi="Times New Roman" w:cs="Times New Roman"/>
          <w:sz w:val="24"/>
          <w:szCs w:val="24"/>
        </w:rPr>
        <w:t>leadership on research projects (e.g., Co-Principal Investigator</w:t>
      </w:r>
      <w:r w:rsidR="00C5705B">
        <w:rPr>
          <w:rFonts w:ascii="Times New Roman" w:hAnsi="Times New Roman" w:cs="Times New Roman"/>
          <w:sz w:val="24"/>
          <w:szCs w:val="24"/>
        </w:rPr>
        <w:t>, Principal Investigator</w:t>
      </w:r>
      <w:r w:rsidR="00CE559D">
        <w:rPr>
          <w:rFonts w:ascii="Times New Roman" w:hAnsi="Times New Roman" w:cs="Times New Roman"/>
          <w:sz w:val="24"/>
          <w:szCs w:val="24"/>
        </w:rPr>
        <w:t>)</w:t>
      </w:r>
    </w:p>
    <w:p w14:paraId="4846ED08" w14:textId="734E2C8B" w:rsidR="00240220" w:rsidRDefault="00240220" w:rsidP="009C19A7">
      <w:pPr>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Demonstrated</w:t>
      </w:r>
      <w:r w:rsidRPr="00240220" w:rsidDel="000F5109">
        <w:rPr>
          <w:rFonts w:ascii="Times New Roman" w:hAnsi="Times New Roman" w:cs="Times New Roman"/>
          <w:sz w:val="24"/>
          <w:szCs w:val="24"/>
        </w:rPr>
        <w:t xml:space="preserve"> </w:t>
      </w:r>
      <w:r w:rsidRPr="00240220">
        <w:rPr>
          <w:rFonts w:ascii="Times New Roman" w:hAnsi="Times New Roman" w:cs="Times New Roman"/>
          <w:sz w:val="24"/>
          <w:szCs w:val="24"/>
        </w:rPr>
        <w:t xml:space="preserve">service and/or leadership, research or outreach unit, and/or college and/or university </w:t>
      </w:r>
      <w:r w:rsidR="00CA51C5">
        <w:rPr>
          <w:rFonts w:ascii="Times New Roman" w:hAnsi="Times New Roman" w:cs="Times New Roman"/>
          <w:sz w:val="24"/>
          <w:szCs w:val="24"/>
        </w:rPr>
        <w:t>and/or profession</w:t>
      </w:r>
    </w:p>
    <w:p w14:paraId="262599FA" w14:textId="77777777" w:rsidR="00240220" w:rsidRPr="00240220" w:rsidRDefault="00240220" w:rsidP="009C19A7">
      <w:pPr>
        <w:numPr>
          <w:ilvl w:val="0"/>
          <w:numId w:val="31"/>
        </w:numPr>
        <w:spacing w:after="0" w:line="240" w:lineRule="auto"/>
        <w:rPr>
          <w:rFonts w:ascii="Times New Roman" w:hAnsi="Times New Roman" w:cs="Times New Roman"/>
          <w:sz w:val="24"/>
          <w:szCs w:val="24"/>
        </w:rPr>
      </w:pPr>
      <w:r w:rsidRPr="00240220">
        <w:rPr>
          <w:rFonts w:ascii="Times New Roman" w:hAnsi="Times New Roman" w:cs="Times New Roman"/>
          <w:sz w:val="24"/>
          <w:szCs w:val="24"/>
        </w:rPr>
        <w:t xml:space="preserve">Documented expanded service and/or leadership in the field, research or outreach unit, college and/or university (e.g., Director of unit) </w:t>
      </w:r>
    </w:p>
    <w:p w14:paraId="562637DA" w14:textId="75E84E84" w:rsidR="001D3537" w:rsidRPr="008B447F" w:rsidRDefault="00240220" w:rsidP="009C19A7">
      <w:pPr>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Documented w</w:t>
      </w:r>
      <w:r w:rsidRPr="00240220">
        <w:rPr>
          <w:rFonts w:ascii="Times New Roman" w:hAnsi="Times New Roman" w:cs="Times New Roman"/>
          <w:sz w:val="24"/>
          <w:szCs w:val="24"/>
        </w:rPr>
        <w:t>idening of the scope of impact  and audience of scholarly activities (e.g., h</w:t>
      </w:r>
      <w:r w:rsidR="00C2156E">
        <w:rPr>
          <w:rFonts w:ascii="Times New Roman" w:hAnsi="Times New Roman" w:cs="Times New Roman"/>
          <w:sz w:val="24"/>
          <w:szCs w:val="24"/>
        </w:rPr>
        <w:t>old</w:t>
      </w:r>
      <w:r w:rsidRPr="00240220">
        <w:rPr>
          <w:rFonts w:ascii="Times New Roman" w:hAnsi="Times New Roman" w:cs="Times New Roman"/>
          <w:sz w:val="24"/>
          <w:szCs w:val="24"/>
        </w:rPr>
        <w:t>ing a state or national office in professional organization, journal editor, editorial board, journals</w:t>
      </w:r>
      <w:r w:rsidR="008B447F">
        <w:rPr>
          <w:rFonts w:ascii="Times New Roman" w:hAnsi="Times New Roman" w:cs="Times New Roman"/>
          <w:sz w:val="24"/>
          <w:szCs w:val="24"/>
        </w:rPr>
        <w:t>)</w:t>
      </w:r>
    </w:p>
    <w:p w14:paraId="1339964B" w14:textId="77777777" w:rsidR="001D3537" w:rsidRPr="001D3537" w:rsidRDefault="001D3537" w:rsidP="001D3537">
      <w:pPr>
        <w:spacing w:after="0" w:line="240" w:lineRule="auto"/>
        <w:ind w:left="720"/>
        <w:rPr>
          <w:rFonts w:ascii="Times New Roman" w:hAnsi="Times New Roman" w:cs="Times New Roman"/>
          <w:sz w:val="24"/>
          <w:szCs w:val="24"/>
        </w:rPr>
      </w:pPr>
    </w:p>
    <w:p w14:paraId="04E89279" w14:textId="04B08DE4" w:rsidR="001D3537" w:rsidRPr="001D3537" w:rsidRDefault="00706597" w:rsidP="001D3537">
      <w:pPr>
        <w:rPr>
          <w:rFonts w:ascii="Times New Roman" w:hAnsi="Times New Roman" w:cs="Times New Roman"/>
          <w:sz w:val="24"/>
          <w:szCs w:val="24"/>
        </w:rPr>
      </w:pPr>
      <w:r>
        <w:rPr>
          <w:rFonts w:ascii="Times New Roman" w:hAnsi="Times New Roman" w:cs="Times New Roman"/>
          <w:b/>
          <w:sz w:val="24"/>
          <w:szCs w:val="24"/>
          <w:u w:val="single"/>
        </w:rPr>
        <w:t>Research Professor</w:t>
      </w:r>
      <w:r w:rsidRPr="001D3537">
        <w:rPr>
          <w:rFonts w:ascii="Times New Roman" w:hAnsi="Times New Roman" w:cs="Times New Roman"/>
          <w:b/>
          <w:sz w:val="24"/>
          <w:szCs w:val="24"/>
          <w:u w:val="single"/>
        </w:rPr>
        <w:t xml:space="preserve"> </w:t>
      </w:r>
    </w:p>
    <w:p w14:paraId="6947CFFF" w14:textId="1C7965D6" w:rsidR="001D3537" w:rsidRPr="001D3537" w:rsidRDefault="00D84AB8" w:rsidP="001D3537">
      <w:pPr>
        <w:rPr>
          <w:rFonts w:ascii="Times New Roman" w:hAnsi="Times New Roman" w:cs="Times New Roman"/>
          <w:b/>
          <w:sz w:val="24"/>
          <w:szCs w:val="24"/>
          <w:u w:val="single"/>
        </w:rPr>
      </w:pPr>
      <w:r>
        <w:rPr>
          <w:rFonts w:ascii="Times New Roman" w:hAnsi="Times New Roman" w:cs="Times New Roman"/>
          <w:sz w:val="24"/>
          <w:szCs w:val="24"/>
        </w:rPr>
        <w:t>There are a series</w:t>
      </w:r>
      <w:r w:rsidR="001D3537" w:rsidRPr="001D3537">
        <w:rPr>
          <w:rFonts w:ascii="Times New Roman" w:hAnsi="Times New Roman" w:cs="Times New Roman"/>
          <w:sz w:val="24"/>
          <w:szCs w:val="24"/>
        </w:rPr>
        <w:t xml:space="preserve"> of three ranks for </w:t>
      </w:r>
      <w:r>
        <w:rPr>
          <w:rFonts w:ascii="Times New Roman" w:hAnsi="Times New Roman" w:cs="Times New Roman"/>
          <w:sz w:val="24"/>
          <w:szCs w:val="24"/>
        </w:rPr>
        <w:t xml:space="preserve">the </w:t>
      </w:r>
      <w:r w:rsidR="001D3537" w:rsidRPr="001D3537">
        <w:rPr>
          <w:rFonts w:ascii="Times New Roman" w:hAnsi="Times New Roman" w:cs="Times New Roman"/>
          <w:sz w:val="24"/>
          <w:szCs w:val="24"/>
        </w:rPr>
        <w:t>Research Professor</w:t>
      </w:r>
      <w:r>
        <w:rPr>
          <w:rFonts w:ascii="Times New Roman" w:hAnsi="Times New Roman" w:cs="Times New Roman"/>
          <w:sz w:val="24"/>
          <w:szCs w:val="24"/>
        </w:rPr>
        <w:t xml:space="preserve"> classification</w:t>
      </w:r>
    </w:p>
    <w:p w14:paraId="030351A4" w14:textId="77777777" w:rsidR="001D3537" w:rsidRPr="006670A0" w:rsidRDefault="001D3537" w:rsidP="001D3537">
      <w:pPr>
        <w:rPr>
          <w:rFonts w:ascii="Times New Roman" w:hAnsi="Times New Roman" w:cs="Times New Roman"/>
          <w:b/>
          <w:sz w:val="24"/>
          <w:szCs w:val="24"/>
        </w:rPr>
      </w:pPr>
      <w:r w:rsidRPr="001D3537">
        <w:rPr>
          <w:rFonts w:ascii="Times New Roman" w:hAnsi="Times New Roman" w:cs="Times New Roman"/>
          <w:b/>
          <w:sz w:val="24"/>
          <w:szCs w:val="24"/>
        </w:rPr>
        <w:lastRenderedPageBreak/>
        <w:t>A.</w:t>
      </w:r>
      <w:r w:rsidRPr="001D3537">
        <w:rPr>
          <w:rFonts w:ascii="Times New Roman" w:hAnsi="Times New Roman" w:cs="Times New Roman"/>
          <w:b/>
          <w:sz w:val="24"/>
          <w:szCs w:val="24"/>
        </w:rPr>
        <w:tab/>
        <w:t>General Duties and Functions</w:t>
      </w:r>
    </w:p>
    <w:p w14:paraId="315FB88D" w14:textId="152E5EBA" w:rsidR="001D3537" w:rsidRPr="00F269F0" w:rsidRDefault="001D3537" w:rsidP="001D3537">
      <w:pPr>
        <w:rPr>
          <w:rFonts w:ascii="Times New Roman" w:hAnsi="Times New Roman" w:cs="Times New Roman"/>
          <w:sz w:val="24"/>
          <w:szCs w:val="24"/>
        </w:rPr>
      </w:pPr>
      <w:r w:rsidRPr="001D3537">
        <w:rPr>
          <w:rFonts w:ascii="Times New Roman" w:hAnsi="Times New Roman" w:cs="Times New Roman"/>
          <w:b/>
          <w:sz w:val="24"/>
          <w:szCs w:val="24"/>
        </w:rPr>
        <w:t>Research Assistant Professor</w:t>
      </w:r>
      <w:r w:rsidR="00E447C5">
        <w:rPr>
          <w:rFonts w:ascii="Times New Roman" w:hAnsi="Times New Roman" w:cs="Times New Roman"/>
          <w:b/>
          <w:sz w:val="24"/>
          <w:szCs w:val="24"/>
        </w:rPr>
        <w:t>s</w:t>
      </w:r>
      <w:r w:rsidR="009A75AD">
        <w:rPr>
          <w:rFonts w:ascii="Times New Roman" w:hAnsi="Times New Roman" w:cs="Times New Roman"/>
          <w:b/>
          <w:sz w:val="24"/>
          <w:szCs w:val="24"/>
        </w:rPr>
        <w:t xml:space="preserve"> </w:t>
      </w:r>
      <w:r w:rsidR="00E447C5" w:rsidRPr="00E447C5">
        <w:rPr>
          <w:rFonts w:ascii="Times New Roman" w:hAnsi="Times New Roman" w:cs="Times New Roman"/>
          <w:sz w:val="24"/>
          <w:szCs w:val="24"/>
        </w:rPr>
        <w:t>have</w:t>
      </w:r>
      <w:r w:rsidR="00E447C5">
        <w:rPr>
          <w:rFonts w:ascii="Times New Roman" w:hAnsi="Times New Roman" w:cs="Times New Roman"/>
          <w:b/>
          <w:sz w:val="24"/>
          <w:szCs w:val="24"/>
        </w:rPr>
        <w:t xml:space="preserve"> </w:t>
      </w:r>
      <w:r w:rsidR="001049DD" w:rsidRPr="001049DD">
        <w:rPr>
          <w:rFonts w:ascii="Times New Roman" w:hAnsi="Times New Roman" w:cs="Times New Roman"/>
          <w:sz w:val="24"/>
          <w:szCs w:val="24"/>
        </w:rPr>
        <w:t xml:space="preserve">similar research duties </w:t>
      </w:r>
      <w:r w:rsidR="00E447C5">
        <w:rPr>
          <w:rFonts w:ascii="Times New Roman" w:hAnsi="Times New Roman" w:cs="Times New Roman"/>
          <w:sz w:val="24"/>
          <w:szCs w:val="24"/>
        </w:rPr>
        <w:t>to</w:t>
      </w:r>
      <w:r w:rsidR="001049DD" w:rsidRPr="001049DD">
        <w:rPr>
          <w:rFonts w:ascii="Times New Roman" w:hAnsi="Times New Roman" w:cs="Times New Roman"/>
          <w:sz w:val="24"/>
          <w:szCs w:val="24"/>
        </w:rPr>
        <w:t xml:space="preserve"> assistant professor</w:t>
      </w:r>
      <w:r w:rsidR="00E447C5">
        <w:rPr>
          <w:rFonts w:ascii="Times New Roman" w:hAnsi="Times New Roman" w:cs="Times New Roman"/>
          <w:sz w:val="24"/>
          <w:szCs w:val="24"/>
        </w:rPr>
        <w:t>s</w:t>
      </w:r>
      <w:r w:rsidR="001049DD" w:rsidRPr="001049DD">
        <w:rPr>
          <w:rFonts w:ascii="Times New Roman" w:hAnsi="Times New Roman" w:cs="Times New Roman"/>
          <w:sz w:val="24"/>
          <w:szCs w:val="24"/>
        </w:rPr>
        <w:t xml:space="preserve"> in </w:t>
      </w:r>
      <w:r w:rsidR="00E447C5">
        <w:rPr>
          <w:rFonts w:ascii="Times New Roman" w:hAnsi="Times New Roman" w:cs="Times New Roman"/>
          <w:sz w:val="24"/>
          <w:szCs w:val="24"/>
        </w:rPr>
        <w:t xml:space="preserve">the </w:t>
      </w:r>
      <w:r w:rsidR="001049DD" w:rsidRPr="001049DD">
        <w:rPr>
          <w:rFonts w:ascii="Times New Roman" w:hAnsi="Times New Roman" w:cs="Times New Roman"/>
          <w:sz w:val="24"/>
          <w:szCs w:val="24"/>
        </w:rPr>
        <w:t xml:space="preserve">COE </w:t>
      </w:r>
      <w:r w:rsidR="00E447C5">
        <w:rPr>
          <w:rFonts w:ascii="Times New Roman" w:hAnsi="Times New Roman" w:cs="Times New Roman"/>
          <w:sz w:val="24"/>
          <w:szCs w:val="24"/>
        </w:rPr>
        <w:t xml:space="preserve">and </w:t>
      </w:r>
      <w:r w:rsidR="009A75AD" w:rsidRPr="001D3537">
        <w:rPr>
          <w:rFonts w:ascii="Times New Roman" w:hAnsi="Times New Roman" w:cs="Times New Roman"/>
          <w:sz w:val="24"/>
          <w:szCs w:val="24"/>
        </w:rPr>
        <w:t>are expected to conduct research</w:t>
      </w:r>
      <w:r w:rsidR="001049DD" w:rsidRPr="001049DD">
        <w:rPr>
          <w:rFonts w:ascii="Times New Roman" w:hAnsi="Times New Roman" w:cs="Times New Roman"/>
          <w:sz w:val="24"/>
          <w:szCs w:val="24"/>
        </w:rPr>
        <w:t xml:space="preserve"> </w:t>
      </w:r>
      <w:r w:rsidR="001049DD">
        <w:rPr>
          <w:rFonts w:ascii="Times New Roman" w:hAnsi="Times New Roman" w:cs="Times New Roman"/>
          <w:sz w:val="24"/>
          <w:szCs w:val="24"/>
        </w:rPr>
        <w:t>and disseminate th</w:t>
      </w:r>
      <w:r w:rsidR="00E447C5">
        <w:rPr>
          <w:rFonts w:ascii="Times New Roman" w:hAnsi="Times New Roman" w:cs="Times New Roman"/>
          <w:sz w:val="24"/>
          <w:szCs w:val="24"/>
        </w:rPr>
        <w:t>eir</w:t>
      </w:r>
      <w:r w:rsidR="001049DD">
        <w:rPr>
          <w:rFonts w:ascii="Times New Roman" w:hAnsi="Times New Roman" w:cs="Times New Roman"/>
          <w:sz w:val="24"/>
          <w:szCs w:val="24"/>
        </w:rPr>
        <w:t xml:space="preserve"> work through presentations and publications. </w:t>
      </w:r>
      <w:r w:rsidR="001049DD" w:rsidRPr="001D3537">
        <w:rPr>
          <w:rFonts w:ascii="Times New Roman" w:hAnsi="Times New Roman" w:cs="Times New Roman"/>
          <w:sz w:val="24"/>
          <w:szCs w:val="24"/>
        </w:rPr>
        <w:t xml:space="preserve"> </w:t>
      </w:r>
      <w:r w:rsidR="001049DD">
        <w:rPr>
          <w:rFonts w:ascii="Times New Roman" w:hAnsi="Times New Roman" w:cs="Times New Roman"/>
          <w:sz w:val="24"/>
          <w:szCs w:val="24"/>
        </w:rPr>
        <w:t xml:space="preserve"> </w:t>
      </w:r>
      <w:r w:rsidR="00E447C5">
        <w:rPr>
          <w:rFonts w:ascii="Times New Roman" w:hAnsi="Times New Roman" w:cs="Times New Roman"/>
          <w:sz w:val="24"/>
          <w:szCs w:val="24"/>
        </w:rPr>
        <w:t>They</w:t>
      </w:r>
      <w:r w:rsidR="001049DD">
        <w:rPr>
          <w:rFonts w:ascii="Times New Roman" w:hAnsi="Times New Roman" w:cs="Times New Roman"/>
          <w:sz w:val="24"/>
          <w:szCs w:val="24"/>
        </w:rPr>
        <w:t xml:space="preserve"> are also expected to</w:t>
      </w:r>
      <w:r w:rsidR="009A75AD" w:rsidRPr="001D3537">
        <w:rPr>
          <w:rFonts w:ascii="Times New Roman" w:hAnsi="Times New Roman" w:cs="Times New Roman"/>
          <w:sz w:val="24"/>
          <w:szCs w:val="24"/>
        </w:rPr>
        <w:t xml:space="preserve"> manage grants</w:t>
      </w:r>
      <w:r w:rsidR="001049DD">
        <w:rPr>
          <w:rFonts w:ascii="Times New Roman" w:hAnsi="Times New Roman" w:cs="Times New Roman"/>
          <w:sz w:val="24"/>
          <w:szCs w:val="24"/>
        </w:rPr>
        <w:t xml:space="preserve"> including staff, budgetary responsibilities, CITI approval, </w:t>
      </w:r>
      <w:r w:rsidR="00E447C5">
        <w:rPr>
          <w:rFonts w:ascii="Times New Roman" w:hAnsi="Times New Roman" w:cs="Times New Roman"/>
          <w:sz w:val="24"/>
          <w:szCs w:val="24"/>
        </w:rPr>
        <w:t xml:space="preserve">Research Compliance </w:t>
      </w:r>
      <w:r w:rsidR="001049DD">
        <w:rPr>
          <w:rFonts w:ascii="Times New Roman" w:hAnsi="Times New Roman" w:cs="Times New Roman"/>
          <w:sz w:val="24"/>
          <w:szCs w:val="24"/>
        </w:rPr>
        <w:t>and other related tasks</w:t>
      </w:r>
      <w:r w:rsidR="009A75AD" w:rsidRPr="001D3537">
        <w:rPr>
          <w:rFonts w:ascii="Times New Roman" w:hAnsi="Times New Roman" w:cs="Times New Roman"/>
          <w:sz w:val="24"/>
          <w:szCs w:val="24"/>
        </w:rPr>
        <w:t xml:space="preserve">. These appointments do not have a requirement to engage in instruction, though </w:t>
      </w:r>
      <w:r w:rsidR="009A75AD">
        <w:rPr>
          <w:rFonts w:ascii="Times New Roman" w:hAnsi="Times New Roman" w:cs="Times New Roman"/>
          <w:sz w:val="24"/>
          <w:szCs w:val="24"/>
        </w:rPr>
        <w:t xml:space="preserve">are expected to </w:t>
      </w:r>
      <w:r w:rsidR="009A75AD" w:rsidRPr="001D3537">
        <w:rPr>
          <w:rFonts w:ascii="Times New Roman" w:hAnsi="Times New Roman" w:cs="Times New Roman"/>
          <w:sz w:val="24"/>
          <w:szCs w:val="24"/>
        </w:rPr>
        <w:t xml:space="preserve">mentor students as part of the operation of a grant or a research laboratory. </w:t>
      </w:r>
      <w:r w:rsidR="001049DD">
        <w:rPr>
          <w:rFonts w:ascii="Times New Roman" w:hAnsi="Times New Roman" w:cs="Times New Roman"/>
          <w:sz w:val="24"/>
          <w:szCs w:val="24"/>
        </w:rPr>
        <w:t xml:space="preserve">These individuals simultaneously will be reviewed for permanent approval by </w:t>
      </w:r>
      <w:r w:rsidR="001049DD" w:rsidRPr="001049DD">
        <w:rPr>
          <w:rFonts w:ascii="Times New Roman" w:hAnsi="Times New Roman" w:cs="Times New Roman"/>
          <w:sz w:val="24"/>
          <w:szCs w:val="24"/>
        </w:rPr>
        <w:t>Research, Innovation and Graduate Education t</w:t>
      </w:r>
      <w:r w:rsidR="001049DD">
        <w:rPr>
          <w:rFonts w:ascii="Times New Roman" w:hAnsi="Times New Roman" w:cs="Times New Roman"/>
          <w:sz w:val="24"/>
          <w:szCs w:val="24"/>
        </w:rPr>
        <w:t>o serve</w:t>
      </w:r>
      <w:r w:rsidR="001049DD" w:rsidRPr="001D3537">
        <w:rPr>
          <w:rFonts w:ascii="Times New Roman" w:hAnsi="Times New Roman" w:cs="Times New Roman"/>
          <w:sz w:val="24"/>
          <w:szCs w:val="24"/>
        </w:rPr>
        <w:t xml:space="preserve"> as a principal investigator.</w:t>
      </w:r>
      <w:r w:rsidR="001049DD">
        <w:rPr>
          <w:rFonts w:ascii="Times New Roman" w:hAnsi="Times New Roman" w:cs="Times New Roman"/>
          <w:sz w:val="24"/>
          <w:szCs w:val="24"/>
        </w:rPr>
        <w:t xml:space="preserve"> These individuals </w:t>
      </w:r>
      <w:r w:rsidR="001049DD" w:rsidRPr="00F269F0">
        <w:rPr>
          <w:rFonts w:ascii="Times New Roman" w:hAnsi="Times New Roman" w:cs="Times New Roman"/>
          <w:sz w:val="24"/>
          <w:szCs w:val="24"/>
        </w:rPr>
        <w:t xml:space="preserve">will simultaneously be reviewed </w:t>
      </w:r>
      <w:r w:rsidR="00E447C5" w:rsidRPr="00F269F0">
        <w:rPr>
          <w:rFonts w:ascii="Times New Roman" w:hAnsi="Times New Roman" w:cs="Times New Roman"/>
          <w:sz w:val="24"/>
          <w:szCs w:val="24"/>
        </w:rPr>
        <w:t xml:space="preserve">by the Graduate School </w:t>
      </w:r>
      <w:r w:rsidR="001049DD" w:rsidRPr="00F269F0">
        <w:rPr>
          <w:rFonts w:ascii="Times New Roman" w:hAnsi="Times New Roman" w:cs="Times New Roman"/>
          <w:sz w:val="24"/>
          <w:szCs w:val="24"/>
        </w:rPr>
        <w:t xml:space="preserve">for permanent approval </w:t>
      </w:r>
      <w:r w:rsidR="00E447C5" w:rsidRPr="00F269F0">
        <w:rPr>
          <w:rFonts w:ascii="Times New Roman" w:hAnsi="Times New Roman" w:cs="Times New Roman"/>
          <w:sz w:val="24"/>
          <w:szCs w:val="24"/>
        </w:rPr>
        <w:t>to serve as members of master’s thesis and doctoral dissertation committees.</w:t>
      </w:r>
    </w:p>
    <w:p w14:paraId="6E0554F6" w14:textId="7C6FDD71" w:rsidR="009A75AD" w:rsidRPr="008A403D" w:rsidRDefault="001D3537" w:rsidP="00F269F0">
      <w:pPr>
        <w:tabs>
          <w:tab w:val="left" w:pos="8640"/>
        </w:tabs>
        <w:rPr>
          <w:rFonts w:ascii="Times New Roman" w:hAnsi="Times New Roman" w:cs="Times New Roman"/>
          <w:b/>
          <w:sz w:val="24"/>
          <w:szCs w:val="24"/>
        </w:rPr>
      </w:pPr>
      <w:r w:rsidRPr="00F269F0">
        <w:rPr>
          <w:rFonts w:ascii="Times New Roman" w:hAnsi="Times New Roman" w:cs="Times New Roman"/>
          <w:b/>
          <w:sz w:val="24"/>
          <w:szCs w:val="24"/>
        </w:rPr>
        <w:t>Research Associate Professor</w:t>
      </w:r>
      <w:r w:rsidR="00A21295" w:rsidRPr="00F269F0">
        <w:rPr>
          <w:rFonts w:ascii="Times New Roman" w:hAnsi="Times New Roman" w:cs="Times New Roman"/>
          <w:b/>
          <w:sz w:val="24"/>
          <w:szCs w:val="24"/>
        </w:rPr>
        <w:t>s</w:t>
      </w:r>
      <w:r w:rsidR="009A75AD" w:rsidRPr="00F269F0">
        <w:rPr>
          <w:rFonts w:ascii="Times New Roman" w:hAnsi="Times New Roman" w:cs="Times New Roman"/>
          <w:b/>
          <w:sz w:val="24"/>
          <w:szCs w:val="24"/>
        </w:rPr>
        <w:t xml:space="preserve"> </w:t>
      </w:r>
      <w:r w:rsidR="00A21295" w:rsidRPr="00F269F0">
        <w:rPr>
          <w:rFonts w:ascii="Times New Roman" w:hAnsi="Times New Roman" w:cs="Times New Roman"/>
          <w:sz w:val="24"/>
          <w:szCs w:val="24"/>
        </w:rPr>
        <w:t xml:space="preserve">have research duties </w:t>
      </w:r>
      <w:r w:rsidR="001049DD" w:rsidRPr="00F269F0">
        <w:rPr>
          <w:rFonts w:ascii="Times New Roman" w:hAnsi="Times New Roman" w:cs="Times New Roman"/>
          <w:sz w:val="24"/>
          <w:szCs w:val="24"/>
        </w:rPr>
        <w:t>similar to associate professor</w:t>
      </w:r>
      <w:r w:rsidR="00A21295" w:rsidRPr="00F269F0">
        <w:rPr>
          <w:rFonts w:ascii="Times New Roman" w:hAnsi="Times New Roman" w:cs="Times New Roman"/>
          <w:sz w:val="24"/>
          <w:szCs w:val="24"/>
        </w:rPr>
        <w:t>s</w:t>
      </w:r>
      <w:r w:rsidR="001049DD" w:rsidRPr="00F269F0">
        <w:rPr>
          <w:rFonts w:ascii="Times New Roman" w:hAnsi="Times New Roman" w:cs="Times New Roman"/>
          <w:sz w:val="24"/>
          <w:szCs w:val="24"/>
        </w:rPr>
        <w:t xml:space="preserve"> in </w:t>
      </w:r>
      <w:r w:rsidR="00A21295" w:rsidRPr="00F269F0">
        <w:rPr>
          <w:rFonts w:ascii="Times New Roman" w:hAnsi="Times New Roman" w:cs="Times New Roman"/>
          <w:sz w:val="24"/>
          <w:szCs w:val="24"/>
        </w:rPr>
        <w:t xml:space="preserve">the </w:t>
      </w:r>
      <w:r w:rsidR="001049DD" w:rsidRPr="00F269F0">
        <w:rPr>
          <w:rFonts w:ascii="Times New Roman" w:hAnsi="Times New Roman" w:cs="Times New Roman"/>
          <w:sz w:val="24"/>
          <w:szCs w:val="24"/>
        </w:rPr>
        <w:t>COE</w:t>
      </w:r>
      <w:r w:rsidR="00A21295" w:rsidRPr="00F269F0">
        <w:rPr>
          <w:rFonts w:ascii="Times New Roman" w:hAnsi="Times New Roman" w:cs="Times New Roman"/>
          <w:sz w:val="24"/>
          <w:szCs w:val="24"/>
        </w:rPr>
        <w:t xml:space="preserve"> and</w:t>
      </w:r>
      <w:r w:rsidR="001049DD" w:rsidRPr="00F269F0">
        <w:rPr>
          <w:rFonts w:ascii="Times New Roman" w:hAnsi="Times New Roman" w:cs="Times New Roman"/>
          <w:sz w:val="24"/>
          <w:szCs w:val="24"/>
        </w:rPr>
        <w:t xml:space="preserve"> </w:t>
      </w:r>
      <w:r w:rsidR="009A75AD" w:rsidRPr="00F269F0">
        <w:rPr>
          <w:rFonts w:ascii="Times New Roman" w:hAnsi="Times New Roman" w:cs="Times New Roman"/>
          <w:sz w:val="24"/>
          <w:szCs w:val="24"/>
        </w:rPr>
        <w:t>are expected to conduct independent</w:t>
      </w:r>
      <w:r w:rsidR="00A21295" w:rsidRPr="00F269F0">
        <w:rPr>
          <w:rFonts w:ascii="Times New Roman" w:hAnsi="Times New Roman" w:cs="Times New Roman"/>
          <w:sz w:val="24"/>
          <w:szCs w:val="24"/>
        </w:rPr>
        <w:t xml:space="preserve"> research</w:t>
      </w:r>
      <w:r w:rsidR="009A75AD" w:rsidRPr="00F269F0">
        <w:rPr>
          <w:rFonts w:ascii="Times New Roman" w:hAnsi="Times New Roman" w:cs="Times New Roman"/>
          <w:sz w:val="24"/>
          <w:szCs w:val="24"/>
        </w:rPr>
        <w:t xml:space="preserve"> </w:t>
      </w:r>
      <w:r w:rsidR="001049DD" w:rsidRPr="00F269F0">
        <w:rPr>
          <w:rFonts w:ascii="Times New Roman" w:hAnsi="Times New Roman" w:cs="Times New Roman"/>
          <w:sz w:val="24"/>
          <w:szCs w:val="24"/>
        </w:rPr>
        <w:t>and disseminate this work through presentations and publications.</w:t>
      </w:r>
      <w:r w:rsidR="009A75AD" w:rsidRPr="00F269F0">
        <w:rPr>
          <w:rFonts w:ascii="Times New Roman" w:hAnsi="Times New Roman" w:cs="Times New Roman"/>
          <w:sz w:val="24"/>
          <w:szCs w:val="24"/>
        </w:rPr>
        <w:t xml:space="preserve"> </w:t>
      </w:r>
      <w:r w:rsidR="00A21295" w:rsidRPr="00F269F0">
        <w:rPr>
          <w:rFonts w:ascii="Times New Roman" w:hAnsi="Times New Roman" w:cs="Times New Roman"/>
          <w:sz w:val="24"/>
          <w:szCs w:val="24"/>
        </w:rPr>
        <w:t>T</w:t>
      </w:r>
      <w:r w:rsidR="001049DD" w:rsidRPr="00F269F0">
        <w:rPr>
          <w:rFonts w:ascii="Times New Roman" w:hAnsi="Times New Roman" w:cs="Times New Roman"/>
          <w:sz w:val="24"/>
          <w:szCs w:val="24"/>
        </w:rPr>
        <w:t xml:space="preserve">hey are also expected to manage grants including staff, budgetary responsibilities, CITI approval, </w:t>
      </w:r>
      <w:r w:rsidR="00A21295" w:rsidRPr="00F269F0">
        <w:rPr>
          <w:rFonts w:ascii="Times New Roman" w:hAnsi="Times New Roman" w:cs="Times New Roman"/>
          <w:sz w:val="24"/>
          <w:szCs w:val="24"/>
        </w:rPr>
        <w:t xml:space="preserve">Research Compliance </w:t>
      </w:r>
      <w:r w:rsidR="001049DD" w:rsidRPr="00F269F0">
        <w:rPr>
          <w:rFonts w:ascii="Times New Roman" w:hAnsi="Times New Roman" w:cs="Times New Roman"/>
          <w:sz w:val="24"/>
          <w:szCs w:val="24"/>
        </w:rPr>
        <w:t>and other related tasks</w:t>
      </w:r>
      <w:r w:rsidR="009A75AD" w:rsidRPr="00F269F0">
        <w:rPr>
          <w:rFonts w:ascii="Times New Roman" w:hAnsi="Times New Roman" w:cs="Times New Roman"/>
          <w:sz w:val="24"/>
          <w:szCs w:val="24"/>
        </w:rPr>
        <w:t>. These appointments do not have a requirement to engage in instruction, though there may be some mentoring of students as part of the operation of a grant or a research laboratory</w:t>
      </w:r>
      <w:r w:rsidR="001049DD" w:rsidRPr="00F269F0">
        <w:rPr>
          <w:rFonts w:ascii="Times New Roman" w:hAnsi="Times New Roman" w:cs="Times New Roman"/>
          <w:sz w:val="24"/>
          <w:szCs w:val="24"/>
        </w:rPr>
        <w:t xml:space="preserve">. These individuals simultaneously will be reviewed for permanent approval by Research, Innovation and Graduate Education to serve as a principal investigator. </w:t>
      </w:r>
      <w:r w:rsidR="00A21295" w:rsidRPr="00F269F0">
        <w:rPr>
          <w:rFonts w:ascii="Times New Roman" w:hAnsi="Times New Roman" w:cs="Times New Roman"/>
          <w:sz w:val="24"/>
          <w:szCs w:val="24"/>
        </w:rPr>
        <w:t xml:space="preserve">These individuals will simultaneously be reviewed by the Graduate School for approval </w:t>
      </w:r>
      <w:r w:rsidR="008A403D">
        <w:rPr>
          <w:rFonts w:ascii="Times New Roman" w:hAnsi="Times New Roman" w:cs="Times New Roman"/>
          <w:sz w:val="24"/>
          <w:szCs w:val="24"/>
        </w:rPr>
        <w:t xml:space="preserve">as Graduate Faculty and to </w:t>
      </w:r>
      <w:r w:rsidR="00A21295" w:rsidRPr="00F269F0">
        <w:rPr>
          <w:rFonts w:ascii="Times New Roman" w:hAnsi="Times New Roman" w:cs="Times New Roman"/>
          <w:sz w:val="24"/>
          <w:szCs w:val="24"/>
        </w:rPr>
        <w:t>serve as members of master’s thesis and doctoral dissertation committees.</w:t>
      </w:r>
    </w:p>
    <w:p w14:paraId="36DA2A4F" w14:textId="6A8F43F1" w:rsidR="006670A0" w:rsidRPr="001049DD" w:rsidRDefault="001D3537" w:rsidP="001D3537">
      <w:pPr>
        <w:rPr>
          <w:rFonts w:ascii="Times New Roman" w:hAnsi="Times New Roman" w:cs="Times New Roman"/>
          <w:sz w:val="24"/>
          <w:szCs w:val="24"/>
        </w:rPr>
      </w:pPr>
      <w:r w:rsidRPr="00F269F0">
        <w:rPr>
          <w:rFonts w:ascii="Times New Roman" w:hAnsi="Times New Roman" w:cs="Times New Roman"/>
          <w:b/>
          <w:sz w:val="24"/>
          <w:szCs w:val="24"/>
        </w:rPr>
        <w:t xml:space="preserve">Research </w:t>
      </w:r>
      <w:r w:rsidR="009A75AD" w:rsidRPr="00F269F0">
        <w:rPr>
          <w:rFonts w:ascii="Times New Roman" w:hAnsi="Times New Roman" w:cs="Times New Roman"/>
          <w:b/>
          <w:sz w:val="24"/>
          <w:szCs w:val="24"/>
        </w:rPr>
        <w:t xml:space="preserve">Full </w:t>
      </w:r>
      <w:r w:rsidRPr="00F269F0">
        <w:rPr>
          <w:rFonts w:ascii="Times New Roman" w:hAnsi="Times New Roman" w:cs="Times New Roman"/>
          <w:b/>
          <w:sz w:val="24"/>
          <w:szCs w:val="24"/>
        </w:rPr>
        <w:t>Professor</w:t>
      </w:r>
      <w:r w:rsidR="00A21295" w:rsidRPr="00F269F0">
        <w:rPr>
          <w:rFonts w:ascii="Times New Roman" w:hAnsi="Times New Roman" w:cs="Times New Roman"/>
          <w:b/>
          <w:sz w:val="24"/>
          <w:szCs w:val="24"/>
        </w:rPr>
        <w:t>s</w:t>
      </w:r>
      <w:r w:rsidR="00A21295" w:rsidRPr="00F269F0">
        <w:rPr>
          <w:rFonts w:ascii="Times New Roman" w:hAnsi="Times New Roman" w:cs="Times New Roman"/>
          <w:sz w:val="24"/>
          <w:szCs w:val="24"/>
        </w:rPr>
        <w:t xml:space="preserve"> have</w:t>
      </w:r>
      <w:r w:rsidR="001049DD" w:rsidRPr="00F269F0">
        <w:rPr>
          <w:rFonts w:ascii="Times New Roman" w:hAnsi="Times New Roman" w:cs="Times New Roman"/>
          <w:b/>
          <w:sz w:val="24"/>
          <w:szCs w:val="24"/>
        </w:rPr>
        <w:t xml:space="preserve"> </w:t>
      </w:r>
      <w:r w:rsidR="001049DD" w:rsidRPr="00F269F0">
        <w:rPr>
          <w:rFonts w:ascii="Times New Roman" w:hAnsi="Times New Roman" w:cs="Times New Roman"/>
          <w:sz w:val="24"/>
          <w:szCs w:val="24"/>
        </w:rPr>
        <w:t xml:space="preserve">similar research duties </w:t>
      </w:r>
      <w:r w:rsidR="00A21295" w:rsidRPr="00F269F0">
        <w:rPr>
          <w:rFonts w:ascii="Times New Roman" w:hAnsi="Times New Roman" w:cs="Times New Roman"/>
          <w:sz w:val="24"/>
          <w:szCs w:val="24"/>
        </w:rPr>
        <w:t>to</w:t>
      </w:r>
      <w:r w:rsidR="001049DD" w:rsidRPr="00F269F0">
        <w:rPr>
          <w:rFonts w:ascii="Times New Roman" w:hAnsi="Times New Roman" w:cs="Times New Roman"/>
          <w:sz w:val="24"/>
          <w:szCs w:val="24"/>
        </w:rPr>
        <w:t xml:space="preserve"> full professor</w:t>
      </w:r>
      <w:r w:rsidR="00A21295" w:rsidRPr="00F269F0">
        <w:rPr>
          <w:rFonts w:ascii="Times New Roman" w:hAnsi="Times New Roman" w:cs="Times New Roman"/>
          <w:sz w:val="24"/>
          <w:szCs w:val="24"/>
        </w:rPr>
        <w:t>s</w:t>
      </w:r>
      <w:r w:rsidR="001049DD" w:rsidRPr="00F269F0">
        <w:rPr>
          <w:rFonts w:ascii="Times New Roman" w:hAnsi="Times New Roman" w:cs="Times New Roman"/>
          <w:sz w:val="24"/>
          <w:szCs w:val="24"/>
        </w:rPr>
        <w:t xml:space="preserve"> in </w:t>
      </w:r>
      <w:r w:rsidR="00A21295" w:rsidRPr="00F269F0">
        <w:rPr>
          <w:rFonts w:ascii="Times New Roman" w:hAnsi="Times New Roman" w:cs="Times New Roman"/>
          <w:sz w:val="24"/>
          <w:szCs w:val="24"/>
        </w:rPr>
        <w:t xml:space="preserve">the </w:t>
      </w:r>
      <w:r w:rsidR="001049DD" w:rsidRPr="00F269F0">
        <w:rPr>
          <w:rFonts w:ascii="Times New Roman" w:hAnsi="Times New Roman" w:cs="Times New Roman"/>
          <w:sz w:val="24"/>
          <w:szCs w:val="24"/>
        </w:rPr>
        <w:t xml:space="preserve">COE </w:t>
      </w:r>
      <w:r w:rsidR="00A21295" w:rsidRPr="00F269F0">
        <w:rPr>
          <w:rFonts w:ascii="Times New Roman" w:hAnsi="Times New Roman" w:cs="Times New Roman"/>
          <w:sz w:val="24"/>
          <w:szCs w:val="24"/>
        </w:rPr>
        <w:t xml:space="preserve">and </w:t>
      </w:r>
      <w:r w:rsidR="001049DD" w:rsidRPr="00F269F0">
        <w:rPr>
          <w:rFonts w:ascii="Times New Roman" w:hAnsi="Times New Roman" w:cs="Times New Roman"/>
          <w:sz w:val="24"/>
          <w:szCs w:val="24"/>
        </w:rPr>
        <w:t xml:space="preserve">are expected to conduct independent research and disseminate this work through presentations and publications.  </w:t>
      </w:r>
      <w:r w:rsidR="00A21295" w:rsidRPr="00F269F0">
        <w:rPr>
          <w:rFonts w:ascii="Times New Roman" w:hAnsi="Times New Roman" w:cs="Times New Roman"/>
          <w:sz w:val="24"/>
          <w:szCs w:val="24"/>
        </w:rPr>
        <w:t>T</w:t>
      </w:r>
      <w:r w:rsidR="001049DD" w:rsidRPr="00F269F0">
        <w:rPr>
          <w:rFonts w:ascii="Times New Roman" w:hAnsi="Times New Roman" w:cs="Times New Roman"/>
          <w:sz w:val="24"/>
          <w:szCs w:val="24"/>
        </w:rPr>
        <w:t xml:space="preserve">hey are also expected to manage grants including staff, budgetary responsibilities, CITI approval, </w:t>
      </w:r>
      <w:r w:rsidR="00A21295" w:rsidRPr="00F269F0">
        <w:rPr>
          <w:rFonts w:ascii="Times New Roman" w:hAnsi="Times New Roman" w:cs="Times New Roman"/>
          <w:sz w:val="24"/>
          <w:szCs w:val="24"/>
        </w:rPr>
        <w:t xml:space="preserve">Research Compliance </w:t>
      </w:r>
      <w:r w:rsidR="001049DD" w:rsidRPr="00F269F0">
        <w:rPr>
          <w:rFonts w:ascii="Times New Roman" w:hAnsi="Times New Roman" w:cs="Times New Roman"/>
          <w:sz w:val="24"/>
          <w:szCs w:val="24"/>
        </w:rPr>
        <w:t xml:space="preserve">and other related tasks. These appointments do not have a requirement to engage in instruction, though there may be some mentoring of students as part of the operation of a grant or a research laboratory. These individuals will be simultaneously reviewed for permanent approval by Research, Innovation and Graduate Education to serve as a principal investigator. </w:t>
      </w:r>
      <w:r w:rsidR="00A21295" w:rsidRPr="00F269F0">
        <w:rPr>
          <w:rFonts w:ascii="Times New Roman" w:hAnsi="Times New Roman" w:cs="Times New Roman"/>
          <w:sz w:val="24"/>
          <w:szCs w:val="24"/>
        </w:rPr>
        <w:t xml:space="preserve">These individuals will simultaneously be reviewed by the Graduate School for approval </w:t>
      </w:r>
      <w:r w:rsidR="008A403D">
        <w:rPr>
          <w:rFonts w:ascii="Times New Roman" w:hAnsi="Times New Roman" w:cs="Times New Roman"/>
          <w:sz w:val="24"/>
          <w:szCs w:val="24"/>
        </w:rPr>
        <w:t xml:space="preserve">as Graduate Faculty and </w:t>
      </w:r>
      <w:r w:rsidR="00A21295" w:rsidRPr="00F269F0">
        <w:rPr>
          <w:rFonts w:ascii="Times New Roman" w:hAnsi="Times New Roman" w:cs="Times New Roman"/>
          <w:sz w:val="24"/>
          <w:szCs w:val="24"/>
        </w:rPr>
        <w:t>to serve as members of master’s</w:t>
      </w:r>
      <w:r w:rsidR="00A21295">
        <w:rPr>
          <w:rFonts w:ascii="Times New Roman" w:hAnsi="Times New Roman" w:cs="Times New Roman"/>
          <w:sz w:val="24"/>
          <w:szCs w:val="24"/>
        </w:rPr>
        <w:t xml:space="preserve"> thesis and doctoral dissertation committees.</w:t>
      </w:r>
    </w:p>
    <w:p w14:paraId="6A95F456" w14:textId="77777777" w:rsidR="001D3537" w:rsidRPr="006670A0" w:rsidRDefault="001D3537" w:rsidP="006670A0">
      <w:pPr>
        <w:rPr>
          <w:rFonts w:ascii="Times New Roman" w:hAnsi="Times New Roman" w:cs="Times New Roman"/>
          <w:b/>
          <w:sz w:val="24"/>
          <w:szCs w:val="24"/>
        </w:rPr>
      </w:pPr>
      <w:r w:rsidRPr="001D3537">
        <w:rPr>
          <w:rFonts w:ascii="Times New Roman" w:hAnsi="Times New Roman" w:cs="Times New Roman"/>
          <w:b/>
          <w:sz w:val="24"/>
          <w:szCs w:val="24"/>
        </w:rPr>
        <w:t xml:space="preserve">B. </w:t>
      </w:r>
      <w:r w:rsidRPr="001D3537">
        <w:rPr>
          <w:rFonts w:ascii="Times New Roman" w:hAnsi="Times New Roman" w:cs="Times New Roman"/>
          <w:b/>
          <w:sz w:val="24"/>
          <w:szCs w:val="24"/>
        </w:rPr>
        <w:tab/>
        <w:t>Appointment Criteria</w:t>
      </w:r>
    </w:p>
    <w:p w14:paraId="15CB66B4" w14:textId="53E35ADA" w:rsidR="001D3537" w:rsidRDefault="001D3537" w:rsidP="006670A0">
      <w:pPr>
        <w:pStyle w:val="NormalWeb"/>
        <w:spacing w:before="0" w:beforeAutospacing="0" w:after="0" w:afterAutospacing="0"/>
      </w:pPr>
      <w:r w:rsidRPr="001D3537">
        <w:rPr>
          <w:color w:val="auto"/>
        </w:rPr>
        <w:t xml:space="preserve">Research Professors are appointed through a national search. </w:t>
      </w:r>
      <w:r w:rsidRPr="001D3537">
        <w:t>The appointment process is similar to that used for the appointment of tenure-line faculty. The appointment criteria are as follows:</w:t>
      </w:r>
    </w:p>
    <w:p w14:paraId="372FCA9A" w14:textId="77777777" w:rsidR="006670A0" w:rsidRPr="001D3537" w:rsidRDefault="006670A0" w:rsidP="006670A0">
      <w:pPr>
        <w:pStyle w:val="NormalWeb"/>
        <w:spacing w:before="0" w:beforeAutospacing="0" w:after="0" w:afterAutospacing="0"/>
      </w:pPr>
    </w:p>
    <w:p w14:paraId="3F7C4D2A" w14:textId="02554536" w:rsidR="001D3537" w:rsidRDefault="001D3537" w:rsidP="009A75AD">
      <w:pPr>
        <w:spacing w:after="0"/>
        <w:rPr>
          <w:rFonts w:ascii="Times New Roman" w:hAnsi="Times New Roman" w:cs="Times New Roman"/>
          <w:b/>
          <w:sz w:val="24"/>
          <w:szCs w:val="24"/>
        </w:rPr>
      </w:pPr>
      <w:r w:rsidRPr="001D3537">
        <w:rPr>
          <w:rFonts w:ascii="Times New Roman" w:hAnsi="Times New Roman" w:cs="Times New Roman"/>
          <w:b/>
          <w:sz w:val="24"/>
          <w:szCs w:val="24"/>
        </w:rPr>
        <w:t>Research Assistant Professor</w:t>
      </w:r>
      <w:r w:rsidR="009A75AD">
        <w:rPr>
          <w:rFonts w:ascii="Times New Roman" w:hAnsi="Times New Roman" w:cs="Times New Roman"/>
          <w:b/>
          <w:sz w:val="24"/>
          <w:szCs w:val="24"/>
        </w:rPr>
        <w:t xml:space="preserve"> should meet the following criteria:</w:t>
      </w:r>
    </w:p>
    <w:p w14:paraId="3AB9AF84" w14:textId="77777777" w:rsidR="009A75AD" w:rsidRPr="009A75AD" w:rsidRDefault="009A75AD" w:rsidP="009C19A7">
      <w:pPr>
        <w:pStyle w:val="ListParagraph"/>
        <w:numPr>
          <w:ilvl w:val="0"/>
          <w:numId w:val="32"/>
        </w:numPr>
        <w:tabs>
          <w:tab w:val="left" w:pos="431"/>
        </w:tabs>
        <w:spacing w:line="240" w:lineRule="auto"/>
        <w:rPr>
          <w:rFonts w:ascii="Times New Roman" w:hAnsi="Times New Roman" w:cs="Times New Roman"/>
          <w:sz w:val="24"/>
          <w:szCs w:val="24"/>
        </w:rPr>
      </w:pPr>
      <w:r w:rsidRPr="009A75AD">
        <w:rPr>
          <w:rFonts w:ascii="Times New Roman" w:hAnsi="Times New Roman" w:cs="Times New Roman"/>
          <w:sz w:val="24"/>
          <w:szCs w:val="24"/>
        </w:rPr>
        <w:t>Doctorate in program field or related field</w:t>
      </w:r>
    </w:p>
    <w:p w14:paraId="008F200B" w14:textId="54214678" w:rsidR="009A75AD" w:rsidRPr="009A75AD" w:rsidRDefault="009A75AD" w:rsidP="009C19A7">
      <w:pPr>
        <w:pStyle w:val="ListParagraph"/>
        <w:numPr>
          <w:ilvl w:val="0"/>
          <w:numId w:val="32"/>
        </w:numPr>
        <w:tabs>
          <w:tab w:val="left" w:pos="431"/>
        </w:tabs>
        <w:spacing w:line="240" w:lineRule="auto"/>
        <w:rPr>
          <w:rFonts w:ascii="Times New Roman" w:hAnsi="Times New Roman" w:cs="Times New Roman"/>
          <w:sz w:val="24"/>
          <w:szCs w:val="24"/>
        </w:rPr>
      </w:pPr>
      <w:r w:rsidRPr="009A75AD">
        <w:rPr>
          <w:rFonts w:ascii="Times New Roman" w:hAnsi="Times New Roman" w:cs="Times New Roman"/>
          <w:sz w:val="24"/>
          <w:szCs w:val="24"/>
        </w:rPr>
        <w:lastRenderedPageBreak/>
        <w:t>Expertise in content areas required for program, grant, or contract procurement (e.g. school psychology, early literacy, item response theory)</w:t>
      </w:r>
    </w:p>
    <w:p w14:paraId="0DCCE53F" w14:textId="1B994B4E" w:rsidR="009A75AD" w:rsidRDefault="009A75AD" w:rsidP="009C19A7">
      <w:pPr>
        <w:pStyle w:val="ListParagraph"/>
        <w:numPr>
          <w:ilvl w:val="0"/>
          <w:numId w:val="32"/>
        </w:numPr>
        <w:tabs>
          <w:tab w:val="left" w:pos="431"/>
        </w:tabs>
        <w:spacing w:line="240" w:lineRule="auto"/>
        <w:rPr>
          <w:ins w:id="3" w:author="randy" w:date="2015-02-04T09:30:00Z"/>
          <w:rFonts w:ascii="Times New Roman" w:hAnsi="Times New Roman" w:cs="Times New Roman"/>
          <w:sz w:val="24"/>
          <w:szCs w:val="24"/>
        </w:rPr>
      </w:pPr>
      <w:r w:rsidRPr="009A75AD">
        <w:rPr>
          <w:rFonts w:ascii="Times New Roman" w:hAnsi="Times New Roman" w:cs="Times New Roman"/>
          <w:sz w:val="24"/>
          <w:szCs w:val="24"/>
        </w:rPr>
        <w:t>Documented expertise in research and scholarship (e.g., data collection, research design, data analysis, scholarly publications)</w:t>
      </w:r>
    </w:p>
    <w:p w14:paraId="274C6C6F" w14:textId="17E2DFD8" w:rsidR="00021635" w:rsidRPr="00021635" w:rsidRDefault="00021635" w:rsidP="00021635">
      <w:pPr>
        <w:pStyle w:val="ListParagraph"/>
        <w:numPr>
          <w:ilvl w:val="0"/>
          <w:numId w:val="32"/>
        </w:numPr>
        <w:tabs>
          <w:tab w:val="left" w:pos="431"/>
        </w:tabs>
        <w:spacing w:line="240" w:lineRule="auto"/>
        <w:rPr>
          <w:rFonts w:ascii="Times New Roman" w:hAnsi="Times New Roman" w:cs="Times New Roman"/>
          <w:sz w:val="24"/>
          <w:szCs w:val="24"/>
        </w:rPr>
      </w:pPr>
      <w:ins w:id="4" w:author="randy" w:date="2015-02-04T09:30:00Z">
        <w:r>
          <w:rPr>
            <w:rFonts w:ascii="Times New Roman" w:hAnsi="Times New Roman" w:cs="Times New Roman"/>
            <w:sz w:val="24"/>
            <w:szCs w:val="24"/>
          </w:rPr>
          <w:t xml:space="preserve">Documented ability to mentor student </w:t>
        </w:r>
        <w:commentRangeStart w:id="5"/>
        <w:r>
          <w:rPr>
            <w:rFonts w:ascii="Times New Roman" w:hAnsi="Times New Roman" w:cs="Times New Roman"/>
            <w:sz w:val="24"/>
            <w:szCs w:val="24"/>
          </w:rPr>
          <w:t>research</w:t>
        </w:r>
      </w:ins>
      <w:commentRangeEnd w:id="5"/>
      <w:ins w:id="6" w:author="randy" w:date="2015-02-04T14:28:00Z">
        <w:r w:rsidR="004554F7">
          <w:rPr>
            <w:rStyle w:val="CommentReference"/>
          </w:rPr>
          <w:commentReference w:id="5"/>
        </w:r>
      </w:ins>
    </w:p>
    <w:p w14:paraId="08834B8D" w14:textId="6DB19952" w:rsidR="009A75AD" w:rsidRPr="009A75AD" w:rsidRDefault="009C6DA2" w:rsidP="009C19A7">
      <w:pPr>
        <w:pStyle w:val="ListParagraph"/>
        <w:numPr>
          <w:ilvl w:val="0"/>
          <w:numId w:val="32"/>
        </w:numPr>
        <w:tabs>
          <w:tab w:val="left" w:pos="431"/>
        </w:tabs>
        <w:spacing w:line="240" w:lineRule="auto"/>
        <w:rPr>
          <w:rFonts w:ascii="Times New Roman" w:hAnsi="Times New Roman" w:cs="Times New Roman"/>
          <w:sz w:val="24"/>
          <w:szCs w:val="24"/>
        </w:rPr>
      </w:pPr>
      <w:r>
        <w:rPr>
          <w:rFonts w:ascii="Times New Roman" w:hAnsi="Times New Roman" w:cs="Times New Roman"/>
          <w:sz w:val="24"/>
          <w:szCs w:val="24"/>
        </w:rPr>
        <w:t>Record of s</w:t>
      </w:r>
      <w:r w:rsidRPr="009A75AD">
        <w:rPr>
          <w:rFonts w:ascii="Times New Roman" w:hAnsi="Times New Roman" w:cs="Times New Roman"/>
          <w:sz w:val="24"/>
          <w:szCs w:val="24"/>
        </w:rPr>
        <w:t xml:space="preserve">cholarly contributions to the field through professional products equivalent to </w:t>
      </w:r>
      <w:r w:rsidR="00B85123">
        <w:rPr>
          <w:rFonts w:ascii="Times New Roman" w:hAnsi="Times New Roman" w:cs="Times New Roman"/>
          <w:sz w:val="24"/>
          <w:szCs w:val="24"/>
        </w:rPr>
        <w:t xml:space="preserve"> an </w:t>
      </w:r>
      <w:r w:rsidRPr="009A75AD">
        <w:rPr>
          <w:rFonts w:ascii="Times New Roman" w:hAnsi="Times New Roman" w:cs="Times New Roman"/>
          <w:sz w:val="24"/>
          <w:szCs w:val="24"/>
        </w:rPr>
        <w:t>ass</w:t>
      </w:r>
      <w:r w:rsidR="00856B88">
        <w:rPr>
          <w:rFonts w:ascii="Times New Roman" w:hAnsi="Times New Roman" w:cs="Times New Roman"/>
          <w:sz w:val="24"/>
          <w:szCs w:val="24"/>
        </w:rPr>
        <w:t>istant</w:t>
      </w:r>
      <w:r w:rsidRPr="009A75AD">
        <w:rPr>
          <w:rFonts w:ascii="Times New Roman" w:hAnsi="Times New Roman" w:cs="Times New Roman"/>
          <w:sz w:val="24"/>
          <w:szCs w:val="24"/>
        </w:rPr>
        <w:t xml:space="preserve"> professor (e.g., research publications, professional presentations, grant applications)</w:t>
      </w:r>
      <w:r>
        <w:rPr>
          <w:rFonts w:ascii="Times New Roman" w:hAnsi="Times New Roman" w:cs="Times New Roman"/>
          <w:sz w:val="24"/>
          <w:szCs w:val="24"/>
        </w:rPr>
        <w:t>,</w:t>
      </w:r>
    </w:p>
    <w:p w14:paraId="5565BABC" w14:textId="5CC29E4D" w:rsidR="009A75AD" w:rsidRPr="009A75AD" w:rsidRDefault="009A75AD" w:rsidP="009C19A7">
      <w:pPr>
        <w:pStyle w:val="ListParagraph"/>
        <w:numPr>
          <w:ilvl w:val="0"/>
          <w:numId w:val="32"/>
        </w:numPr>
        <w:tabs>
          <w:tab w:val="left" w:pos="431"/>
        </w:tabs>
        <w:spacing w:line="240" w:lineRule="auto"/>
        <w:rPr>
          <w:rFonts w:ascii="Times New Roman" w:hAnsi="Times New Roman" w:cs="Times New Roman"/>
          <w:sz w:val="24"/>
          <w:szCs w:val="24"/>
        </w:rPr>
      </w:pPr>
      <w:r w:rsidRPr="009A75AD">
        <w:rPr>
          <w:rFonts w:ascii="Times New Roman" w:hAnsi="Times New Roman" w:cs="Times New Roman"/>
          <w:sz w:val="24"/>
          <w:szCs w:val="24"/>
        </w:rPr>
        <w:t xml:space="preserve">Documented capacity to serve as a principal investigator on </w:t>
      </w:r>
      <w:r w:rsidR="00393F51">
        <w:rPr>
          <w:rFonts w:ascii="Times New Roman" w:hAnsi="Times New Roman" w:cs="Times New Roman"/>
          <w:sz w:val="24"/>
          <w:szCs w:val="24"/>
        </w:rPr>
        <w:t xml:space="preserve">internally or </w:t>
      </w:r>
      <w:r w:rsidRPr="009A75AD">
        <w:rPr>
          <w:rFonts w:ascii="Times New Roman" w:hAnsi="Times New Roman" w:cs="Times New Roman"/>
          <w:sz w:val="24"/>
          <w:szCs w:val="24"/>
        </w:rPr>
        <w:t>externally funded projects</w:t>
      </w:r>
    </w:p>
    <w:p w14:paraId="1EA90838" w14:textId="4B0BFD3F" w:rsidR="001D3537" w:rsidRDefault="001D3537" w:rsidP="009A75AD">
      <w:pPr>
        <w:spacing w:after="0"/>
        <w:rPr>
          <w:rFonts w:ascii="Times New Roman" w:hAnsi="Times New Roman" w:cs="Times New Roman"/>
          <w:b/>
          <w:sz w:val="24"/>
          <w:szCs w:val="24"/>
        </w:rPr>
      </w:pPr>
      <w:r w:rsidRPr="001D3537">
        <w:rPr>
          <w:rFonts w:ascii="Times New Roman" w:hAnsi="Times New Roman" w:cs="Times New Roman"/>
          <w:b/>
          <w:sz w:val="24"/>
          <w:szCs w:val="24"/>
        </w:rPr>
        <w:t>Research Associate Professor</w:t>
      </w:r>
      <w:r w:rsidR="009A75AD">
        <w:rPr>
          <w:rFonts w:ascii="Times New Roman" w:hAnsi="Times New Roman" w:cs="Times New Roman"/>
          <w:b/>
          <w:sz w:val="24"/>
          <w:szCs w:val="24"/>
        </w:rPr>
        <w:t xml:space="preserve"> should meet the following criteria:</w:t>
      </w:r>
    </w:p>
    <w:p w14:paraId="308AB591" w14:textId="77777777" w:rsidR="004710A0" w:rsidRPr="009A75AD" w:rsidRDefault="004710A0" w:rsidP="004710A0">
      <w:pPr>
        <w:pStyle w:val="ListParagraph"/>
        <w:numPr>
          <w:ilvl w:val="0"/>
          <w:numId w:val="32"/>
        </w:numPr>
        <w:tabs>
          <w:tab w:val="left" w:pos="431"/>
        </w:tabs>
        <w:spacing w:line="240" w:lineRule="auto"/>
        <w:rPr>
          <w:rFonts w:ascii="Times New Roman" w:hAnsi="Times New Roman" w:cs="Times New Roman"/>
          <w:sz w:val="24"/>
          <w:szCs w:val="24"/>
        </w:rPr>
      </w:pPr>
      <w:r w:rsidRPr="009A75AD">
        <w:rPr>
          <w:rFonts w:ascii="Times New Roman" w:hAnsi="Times New Roman" w:cs="Times New Roman"/>
          <w:sz w:val="24"/>
          <w:szCs w:val="24"/>
        </w:rPr>
        <w:t>Doctorate in program field or related field</w:t>
      </w:r>
    </w:p>
    <w:p w14:paraId="54645105" w14:textId="77777777" w:rsidR="004710A0" w:rsidRPr="009A75AD" w:rsidRDefault="004710A0" w:rsidP="004710A0">
      <w:pPr>
        <w:pStyle w:val="ListParagraph"/>
        <w:numPr>
          <w:ilvl w:val="0"/>
          <w:numId w:val="32"/>
        </w:numPr>
        <w:tabs>
          <w:tab w:val="left" w:pos="431"/>
        </w:tabs>
        <w:spacing w:line="240" w:lineRule="auto"/>
        <w:rPr>
          <w:rFonts w:ascii="Times New Roman" w:hAnsi="Times New Roman" w:cs="Times New Roman"/>
          <w:sz w:val="24"/>
          <w:szCs w:val="24"/>
        </w:rPr>
      </w:pPr>
      <w:r w:rsidRPr="009A75AD">
        <w:rPr>
          <w:rFonts w:ascii="Times New Roman" w:hAnsi="Times New Roman" w:cs="Times New Roman"/>
          <w:sz w:val="24"/>
          <w:szCs w:val="24"/>
        </w:rPr>
        <w:t>Expertise in content areas required for program, grant, or contract procurement (e.g. school psychology, early literacy, item response theory)</w:t>
      </w:r>
    </w:p>
    <w:p w14:paraId="27850263" w14:textId="77777777" w:rsidR="004710A0" w:rsidRDefault="004710A0" w:rsidP="004710A0">
      <w:pPr>
        <w:pStyle w:val="ListParagraph"/>
        <w:numPr>
          <w:ilvl w:val="0"/>
          <w:numId w:val="32"/>
        </w:numPr>
        <w:tabs>
          <w:tab w:val="left" w:pos="431"/>
        </w:tabs>
        <w:spacing w:line="240" w:lineRule="auto"/>
        <w:rPr>
          <w:ins w:id="7" w:author="randy" w:date="2015-02-04T09:30:00Z"/>
          <w:rFonts w:ascii="Times New Roman" w:hAnsi="Times New Roman" w:cs="Times New Roman"/>
          <w:sz w:val="24"/>
          <w:szCs w:val="24"/>
        </w:rPr>
      </w:pPr>
      <w:r w:rsidRPr="009A75AD">
        <w:rPr>
          <w:rFonts w:ascii="Times New Roman" w:hAnsi="Times New Roman" w:cs="Times New Roman"/>
          <w:sz w:val="24"/>
          <w:szCs w:val="24"/>
        </w:rPr>
        <w:t>Documented expertise in research and scholarship (e.g., data collection, research design, data analysis, scholarly publications)</w:t>
      </w:r>
    </w:p>
    <w:p w14:paraId="25DC38E4" w14:textId="482DFCEA" w:rsidR="00021635" w:rsidRPr="00021635" w:rsidRDefault="00021635" w:rsidP="00021635">
      <w:pPr>
        <w:pStyle w:val="ListParagraph"/>
        <w:numPr>
          <w:ilvl w:val="0"/>
          <w:numId w:val="32"/>
        </w:numPr>
        <w:tabs>
          <w:tab w:val="left" w:pos="431"/>
        </w:tabs>
        <w:spacing w:line="240" w:lineRule="auto"/>
        <w:rPr>
          <w:rFonts w:ascii="Times New Roman" w:hAnsi="Times New Roman" w:cs="Times New Roman"/>
          <w:sz w:val="24"/>
          <w:szCs w:val="24"/>
        </w:rPr>
      </w:pPr>
      <w:ins w:id="8" w:author="randy" w:date="2015-02-04T09:30:00Z">
        <w:r>
          <w:rPr>
            <w:rFonts w:ascii="Times New Roman" w:hAnsi="Times New Roman" w:cs="Times New Roman"/>
            <w:sz w:val="24"/>
            <w:szCs w:val="24"/>
          </w:rPr>
          <w:t>Documented ability to mentor student research</w:t>
        </w:r>
      </w:ins>
    </w:p>
    <w:p w14:paraId="099C0BAC" w14:textId="53733DBE" w:rsidR="009A75AD" w:rsidRPr="009A75AD" w:rsidRDefault="009A75AD" w:rsidP="009C19A7">
      <w:pPr>
        <w:pStyle w:val="ListParagraph"/>
        <w:numPr>
          <w:ilvl w:val="0"/>
          <w:numId w:val="32"/>
        </w:numPr>
        <w:tabs>
          <w:tab w:val="left" w:pos="431"/>
        </w:tabs>
        <w:spacing w:line="240" w:lineRule="auto"/>
        <w:rPr>
          <w:rFonts w:ascii="Times New Roman" w:hAnsi="Times New Roman" w:cs="Times New Roman"/>
          <w:sz w:val="24"/>
          <w:szCs w:val="24"/>
        </w:rPr>
      </w:pPr>
      <w:r w:rsidRPr="009A75AD">
        <w:rPr>
          <w:rFonts w:ascii="Times New Roman" w:hAnsi="Times New Roman" w:cs="Times New Roman"/>
          <w:sz w:val="24"/>
          <w:szCs w:val="24"/>
        </w:rPr>
        <w:t>Scholarly contributions to the field through professional products equivalent to tenured associate professor (e.g., research publications, professional presentations, grant applications)</w:t>
      </w:r>
      <w:r w:rsidR="00BC7B28">
        <w:rPr>
          <w:rFonts w:ascii="Times New Roman" w:hAnsi="Times New Roman" w:cs="Times New Roman"/>
          <w:sz w:val="24"/>
          <w:szCs w:val="24"/>
        </w:rPr>
        <w:t>, with the</w:t>
      </w:r>
      <w:r w:rsidRPr="009A75AD">
        <w:rPr>
          <w:rFonts w:ascii="Times New Roman" w:hAnsi="Times New Roman" w:cs="Times New Roman"/>
          <w:sz w:val="24"/>
          <w:szCs w:val="24"/>
        </w:rPr>
        <w:t xml:space="preserve"> recognition that different professional contributions may carry different weights within a discipline</w:t>
      </w:r>
      <w:del w:id="9" w:author="randy" w:date="2015-02-04T09:30:00Z">
        <w:r w:rsidR="00BC7B28" w:rsidDel="00021635">
          <w:rPr>
            <w:rFonts w:ascii="Times New Roman" w:hAnsi="Times New Roman" w:cs="Times New Roman"/>
            <w:sz w:val="24"/>
            <w:szCs w:val="24"/>
          </w:rPr>
          <w:delText>.</w:delText>
        </w:r>
      </w:del>
      <w:r w:rsidR="00BC7B28">
        <w:rPr>
          <w:rFonts w:ascii="Times New Roman" w:hAnsi="Times New Roman" w:cs="Times New Roman"/>
          <w:sz w:val="24"/>
          <w:szCs w:val="24"/>
        </w:rPr>
        <w:t xml:space="preserve"> </w:t>
      </w:r>
    </w:p>
    <w:p w14:paraId="69BD0589" w14:textId="071490FF" w:rsidR="00393F51" w:rsidRPr="009A75AD" w:rsidRDefault="009A75AD" w:rsidP="009C19A7">
      <w:pPr>
        <w:pStyle w:val="ListParagraph"/>
        <w:numPr>
          <w:ilvl w:val="0"/>
          <w:numId w:val="32"/>
        </w:numPr>
        <w:tabs>
          <w:tab w:val="left" w:pos="431"/>
        </w:tabs>
        <w:spacing w:line="240" w:lineRule="auto"/>
        <w:rPr>
          <w:rFonts w:ascii="Times New Roman" w:hAnsi="Times New Roman" w:cs="Times New Roman"/>
          <w:sz w:val="24"/>
          <w:szCs w:val="24"/>
        </w:rPr>
      </w:pPr>
      <w:r w:rsidRPr="009A75AD">
        <w:rPr>
          <w:rFonts w:ascii="Times New Roman" w:hAnsi="Times New Roman" w:cs="Times New Roman"/>
          <w:sz w:val="24"/>
          <w:szCs w:val="24"/>
        </w:rPr>
        <w:t>Documented service and/or leadership in the field, research or outreach unit, college and/or university</w:t>
      </w:r>
    </w:p>
    <w:p w14:paraId="138A3D2D" w14:textId="77777777" w:rsidR="00393F51" w:rsidRDefault="00393F51" w:rsidP="00E447C5">
      <w:pPr>
        <w:pStyle w:val="ListParagraph"/>
        <w:numPr>
          <w:ilvl w:val="0"/>
          <w:numId w:val="32"/>
        </w:numPr>
        <w:tabs>
          <w:tab w:val="left" w:pos="431"/>
        </w:tabs>
        <w:spacing w:line="240" w:lineRule="auto"/>
        <w:rPr>
          <w:rFonts w:ascii="Times New Roman" w:hAnsi="Times New Roman" w:cs="Times New Roman"/>
          <w:sz w:val="24"/>
          <w:szCs w:val="24"/>
        </w:rPr>
      </w:pPr>
      <w:r w:rsidRPr="00E447C5">
        <w:rPr>
          <w:rFonts w:ascii="Times New Roman" w:hAnsi="Times New Roman" w:cs="Times New Roman"/>
          <w:sz w:val="24"/>
          <w:szCs w:val="24"/>
        </w:rPr>
        <w:t xml:space="preserve">Documented program of external funding that funds a portion of FTE as PI or Co-PI status  (or equivalent) over an extended period of time </w:t>
      </w:r>
    </w:p>
    <w:p w14:paraId="02B48C34" w14:textId="4C0E259E" w:rsidR="00C04C30" w:rsidRPr="00E447C5" w:rsidRDefault="001D3537" w:rsidP="00E447C5">
      <w:pPr>
        <w:rPr>
          <w:rFonts w:ascii="Times New Roman" w:hAnsi="Times New Roman" w:cs="Times New Roman"/>
          <w:b/>
          <w:sz w:val="24"/>
          <w:szCs w:val="24"/>
        </w:rPr>
      </w:pPr>
      <w:r w:rsidRPr="00E447C5">
        <w:rPr>
          <w:rFonts w:ascii="Times New Roman" w:hAnsi="Times New Roman" w:cs="Times New Roman"/>
          <w:b/>
          <w:sz w:val="24"/>
          <w:szCs w:val="24"/>
        </w:rPr>
        <w:t>Research Professor</w:t>
      </w:r>
      <w:r w:rsidR="009A75AD" w:rsidRPr="00E447C5">
        <w:rPr>
          <w:rFonts w:ascii="Times New Roman" w:hAnsi="Times New Roman" w:cs="Times New Roman"/>
          <w:b/>
          <w:sz w:val="24"/>
          <w:szCs w:val="24"/>
        </w:rPr>
        <w:t xml:space="preserve"> should meet the following criteria:</w:t>
      </w:r>
    </w:p>
    <w:p w14:paraId="294DCD9C" w14:textId="203142DE" w:rsidR="004710A0" w:rsidRPr="009A75AD" w:rsidRDefault="00F269F0" w:rsidP="004710A0">
      <w:pPr>
        <w:pStyle w:val="ListParagraph"/>
        <w:numPr>
          <w:ilvl w:val="0"/>
          <w:numId w:val="32"/>
        </w:numPr>
        <w:tabs>
          <w:tab w:val="left" w:pos="431"/>
        </w:tabs>
        <w:spacing w:line="240" w:lineRule="auto"/>
        <w:rPr>
          <w:rFonts w:ascii="Times New Roman" w:hAnsi="Times New Roman" w:cs="Times New Roman"/>
          <w:sz w:val="24"/>
          <w:szCs w:val="24"/>
        </w:rPr>
      </w:pPr>
      <w:r>
        <w:rPr>
          <w:rFonts w:ascii="Times New Roman" w:hAnsi="Times New Roman" w:cs="Times New Roman"/>
          <w:sz w:val="24"/>
          <w:szCs w:val="24"/>
        </w:rPr>
        <w:t>Doc</w:t>
      </w:r>
      <w:r w:rsidR="004710A0" w:rsidRPr="009A75AD">
        <w:rPr>
          <w:rFonts w:ascii="Times New Roman" w:hAnsi="Times New Roman" w:cs="Times New Roman"/>
          <w:sz w:val="24"/>
          <w:szCs w:val="24"/>
        </w:rPr>
        <w:t>torate in program field or related field</w:t>
      </w:r>
    </w:p>
    <w:p w14:paraId="28D5AC65" w14:textId="77777777" w:rsidR="004710A0" w:rsidRPr="009A75AD" w:rsidRDefault="004710A0" w:rsidP="004710A0">
      <w:pPr>
        <w:pStyle w:val="ListParagraph"/>
        <w:numPr>
          <w:ilvl w:val="0"/>
          <w:numId w:val="32"/>
        </w:numPr>
        <w:tabs>
          <w:tab w:val="left" w:pos="431"/>
        </w:tabs>
        <w:spacing w:line="240" w:lineRule="auto"/>
        <w:rPr>
          <w:rFonts w:ascii="Times New Roman" w:hAnsi="Times New Roman" w:cs="Times New Roman"/>
          <w:sz w:val="24"/>
          <w:szCs w:val="24"/>
        </w:rPr>
      </w:pPr>
      <w:r w:rsidRPr="009A75AD">
        <w:rPr>
          <w:rFonts w:ascii="Times New Roman" w:hAnsi="Times New Roman" w:cs="Times New Roman"/>
          <w:sz w:val="24"/>
          <w:szCs w:val="24"/>
        </w:rPr>
        <w:t>Expertise in content areas required for program, grant, or contract procurement (e.g. school psychology, early literacy, item response theory)</w:t>
      </w:r>
    </w:p>
    <w:p w14:paraId="2843668D" w14:textId="77777777" w:rsidR="004710A0" w:rsidDel="00021635" w:rsidRDefault="004710A0">
      <w:pPr>
        <w:pStyle w:val="ListParagraph"/>
        <w:numPr>
          <w:ilvl w:val="0"/>
          <w:numId w:val="32"/>
        </w:numPr>
        <w:tabs>
          <w:tab w:val="left" w:pos="431"/>
        </w:tabs>
        <w:spacing w:line="240" w:lineRule="auto"/>
        <w:rPr>
          <w:del w:id="10" w:author="randy" w:date="2015-02-04T09:28:00Z"/>
          <w:rFonts w:ascii="Times New Roman" w:hAnsi="Times New Roman" w:cs="Times New Roman"/>
          <w:sz w:val="24"/>
          <w:szCs w:val="24"/>
        </w:rPr>
        <w:pPrChange w:id="11" w:author="randy" w:date="2015-02-04T09:28:00Z">
          <w:pPr>
            <w:pStyle w:val="ListParagraph"/>
            <w:numPr>
              <w:numId w:val="32"/>
            </w:numPr>
            <w:tabs>
              <w:tab w:val="left" w:pos="456"/>
            </w:tabs>
            <w:spacing w:line="240" w:lineRule="auto"/>
            <w:ind w:left="791" w:hanging="360"/>
          </w:pPr>
        </w:pPrChange>
      </w:pPr>
      <w:r w:rsidRPr="009A75AD">
        <w:rPr>
          <w:rFonts w:ascii="Times New Roman" w:hAnsi="Times New Roman" w:cs="Times New Roman"/>
          <w:sz w:val="24"/>
          <w:szCs w:val="24"/>
        </w:rPr>
        <w:t>Documented expertise in research and scholarship (e.g., data collection, research design, data analysis, scholarly publications)</w:t>
      </w:r>
    </w:p>
    <w:p w14:paraId="5E73B0F8" w14:textId="77777777" w:rsidR="00021635" w:rsidRPr="009A75AD" w:rsidRDefault="00021635" w:rsidP="004710A0">
      <w:pPr>
        <w:pStyle w:val="ListParagraph"/>
        <w:numPr>
          <w:ilvl w:val="0"/>
          <w:numId w:val="32"/>
        </w:numPr>
        <w:tabs>
          <w:tab w:val="left" w:pos="431"/>
        </w:tabs>
        <w:spacing w:line="240" w:lineRule="auto"/>
        <w:rPr>
          <w:ins w:id="12" w:author="randy" w:date="2015-02-04T09:29:00Z"/>
          <w:rFonts w:ascii="Times New Roman" w:hAnsi="Times New Roman" w:cs="Times New Roman"/>
          <w:sz w:val="24"/>
          <w:szCs w:val="24"/>
        </w:rPr>
      </w:pPr>
    </w:p>
    <w:p w14:paraId="04400D75" w14:textId="4AA9E876" w:rsidR="009A75AD" w:rsidRPr="00021635" w:rsidRDefault="00021635">
      <w:pPr>
        <w:pStyle w:val="ListParagraph"/>
        <w:numPr>
          <w:ilvl w:val="0"/>
          <w:numId w:val="32"/>
        </w:numPr>
        <w:tabs>
          <w:tab w:val="left" w:pos="431"/>
        </w:tabs>
        <w:spacing w:line="240" w:lineRule="auto"/>
        <w:rPr>
          <w:rFonts w:ascii="Times New Roman" w:hAnsi="Times New Roman" w:cs="Times New Roman"/>
          <w:sz w:val="24"/>
          <w:szCs w:val="24"/>
        </w:rPr>
        <w:pPrChange w:id="13" w:author="randy" w:date="2015-02-04T09:28:00Z">
          <w:pPr>
            <w:pStyle w:val="ListParagraph"/>
            <w:numPr>
              <w:numId w:val="32"/>
            </w:numPr>
            <w:tabs>
              <w:tab w:val="left" w:pos="456"/>
            </w:tabs>
            <w:spacing w:line="240" w:lineRule="auto"/>
            <w:ind w:left="791" w:hanging="360"/>
          </w:pPr>
        </w:pPrChange>
      </w:pPr>
      <w:ins w:id="14" w:author="randy" w:date="2015-02-04T09:29:00Z">
        <w:r>
          <w:rPr>
            <w:rFonts w:ascii="Times New Roman" w:hAnsi="Times New Roman" w:cs="Times New Roman"/>
            <w:sz w:val="24"/>
            <w:szCs w:val="24"/>
          </w:rPr>
          <w:t>Documented ability to mentor student research</w:t>
        </w:r>
      </w:ins>
    </w:p>
    <w:p w14:paraId="2850E253" w14:textId="53994566" w:rsidR="009A75AD" w:rsidRPr="009A75AD" w:rsidRDefault="009A75AD" w:rsidP="009C19A7">
      <w:pPr>
        <w:pStyle w:val="ListParagraph"/>
        <w:numPr>
          <w:ilvl w:val="0"/>
          <w:numId w:val="32"/>
        </w:numPr>
        <w:tabs>
          <w:tab w:val="left" w:pos="431"/>
        </w:tabs>
        <w:spacing w:line="240" w:lineRule="auto"/>
        <w:rPr>
          <w:rFonts w:ascii="Times New Roman" w:hAnsi="Times New Roman" w:cs="Times New Roman"/>
          <w:sz w:val="24"/>
          <w:szCs w:val="24"/>
        </w:rPr>
      </w:pPr>
      <w:r w:rsidRPr="009A75AD">
        <w:rPr>
          <w:rFonts w:ascii="Times New Roman" w:hAnsi="Times New Roman" w:cs="Times New Roman"/>
          <w:sz w:val="24"/>
          <w:szCs w:val="24"/>
        </w:rPr>
        <w:t>Scholarly contributions to the field through professional products equivalent to tenured full professor (e.g., research publications, professional presentations, grant applications)</w:t>
      </w:r>
      <w:r w:rsidR="00BC7B28">
        <w:rPr>
          <w:rFonts w:ascii="Times New Roman" w:hAnsi="Times New Roman" w:cs="Times New Roman"/>
          <w:sz w:val="24"/>
          <w:szCs w:val="24"/>
        </w:rPr>
        <w:t>, w</w:t>
      </w:r>
      <w:r w:rsidRPr="009A75AD">
        <w:rPr>
          <w:rFonts w:ascii="Times New Roman" w:hAnsi="Times New Roman" w:cs="Times New Roman"/>
          <w:sz w:val="24"/>
          <w:szCs w:val="24"/>
        </w:rPr>
        <w:t>ith recognition that different professional contributions may carry different weights within a discipline</w:t>
      </w:r>
      <w:del w:id="15" w:author="randy" w:date="2015-02-04T09:29:00Z">
        <w:r w:rsidR="00BC7B28" w:rsidDel="00021635">
          <w:rPr>
            <w:rFonts w:ascii="Times New Roman" w:hAnsi="Times New Roman" w:cs="Times New Roman"/>
            <w:sz w:val="24"/>
            <w:szCs w:val="24"/>
          </w:rPr>
          <w:delText>.</w:delText>
        </w:r>
      </w:del>
      <w:r w:rsidR="00BC7B28">
        <w:rPr>
          <w:rFonts w:ascii="Times New Roman" w:hAnsi="Times New Roman" w:cs="Times New Roman"/>
          <w:sz w:val="24"/>
          <w:szCs w:val="24"/>
        </w:rPr>
        <w:t xml:space="preserve"> </w:t>
      </w:r>
    </w:p>
    <w:p w14:paraId="0D8CEE07" w14:textId="3A0845A7" w:rsidR="00393F51" w:rsidRPr="009A75AD" w:rsidRDefault="009A75AD" w:rsidP="009C19A7">
      <w:pPr>
        <w:pStyle w:val="ListParagraph"/>
        <w:numPr>
          <w:ilvl w:val="0"/>
          <w:numId w:val="32"/>
        </w:numPr>
        <w:tabs>
          <w:tab w:val="left" w:pos="456"/>
        </w:tabs>
        <w:spacing w:line="240" w:lineRule="auto"/>
        <w:rPr>
          <w:rFonts w:ascii="Times New Roman" w:hAnsi="Times New Roman" w:cs="Times New Roman"/>
          <w:sz w:val="24"/>
          <w:szCs w:val="24"/>
        </w:rPr>
      </w:pPr>
      <w:r w:rsidRPr="009A75AD">
        <w:rPr>
          <w:rFonts w:ascii="Times New Roman" w:hAnsi="Times New Roman" w:cs="Times New Roman"/>
          <w:sz w:val="24"/>
          <w:szCs w:val="24"/>
        </w:rPr>
        <w:t>Documented service and/or leadership in the field, research or outreach unit, college and/or university</w:t>
      </w:r>
    </w:p>
    <w:p w14:paraId="609529DC" w14:textId="5422DDE8" w:rsidR="00393F51" w:rsidRDefault="00393F51" w:rsidP="00E447C5">
      <w:pPr>
        <w:pStyle w:val="ListParagraph"/>
        <w:numPr>
          <w:ilvl w:val="0"/>
          <w:numId w:val="32"/>
        </w:numPr>
        <w:tabs>
          <w:tab w:val="left" w:pos="456"/>
        </w:tabs>
        <w:spacing w:line="240" w:lineRule="auto"/>
        <w:rPr>
          <w:rFonts w:ascii="Times New Roman" w:hAnsi="Times New Roman" w:cs="Times New Roman"/>
          <w:sz w:val="24"/>
          <w:szCs w:val="24"/>
        </w:rPr>
      </w:pPr>
      <w:r w:rsidRPr="00E447C5">
        <w:rPr>
          <w:rFonts w:ascii="Times New Roman" w:hAnsi="Times New Roman" w:cs="Times New Roman"/>
          <w:sz w:val="24"/>
          <w:szCs w:val="24"/>
        </w:rPr>
        <w:t>Documented program of external funding that funds the majority of FTE as PI or Co-PI status  (or equivalent) over an extended period of time</w:t>
      </w:r>
      <w:r w:rsidRPr="00933CF3" w:rsidDel="00393F51">
        <w:rPr>
          <w:rFonts w:ascii="Times New Roman" w:hAnsi="Times New Roman" w:cs="Times New Roman"/>
          <w:sz w:val="24"/>
          <w:szCs w:val="24"/>
        </w:rPr>
        <w:t xml:space="preserve"> </w:t>
      </w:r>
    </w:p>
    <w:p w14:paraId="77A63699" w14:textId="77777777" w:rsidR="00933CF3" w:rsidRPr="00933CF3" w:rsidRDefault="00933CF3" w:rsidP="00B85123">
      <w:pPr>
        <w:pStyle w:val="ListParagraph"/>
        <w:tabs>
          <w:tab w:val="left" w:pos="456"/>
        </w:tabs>
        <w:spacing w:line="240" w:lineRule="auto"/>
        <w:ind w:left="791"/>
        <w:rPr>
          <w:rFonts w:ascii="Times New Roman" w:hAnsi="Times New Roman" w:cs="Times New Roman"/>
          <w:sz w:val="24"/>
          <w:szCs w:val="24"/>
        </w:rPr>
      </w:pPr>
    </w:p>
    <w:p w14:paraId="1D7D5C77" w14:textId="77777777" w:rsidR="004710A0" w:rsidRDefault="004710A0" w:rsidP="00B85123">
      <w:pPr>
        <w:ind w:left="1080"/>
        <w:jc w:val="center"/>
        <w:rPr>
          <w:rFonts w:ascii="Times New Roman" w:hAnsi="Times New Roman" w:cs="Times New Roman"/>
          <w:b/>
          <w:sz w:val="24"/>
          <w:szCs w:val="24"/>
        </w:rPr>
      </w:pPr>
    </w:p>
    <w:p w14:paraId="6D510E7B" w14:textId="77777777" w:rsidR="004710A0" w:rsidRDefault="004710A0" w:rsidP="00B85123">
      <w:pPr>
        <w:ind w:left="1080"/>
        <w:jc w:val="center"/>
        <w:rPr>
          <w:rFonts w:ascii="Times New Roman" w:hAnsi="Times New Roman" w:cs="Times New Roman"/>
          <w:b/>
          <w:sz w:val="24"/>
          <w:szCs w:val="24"/>
        </w:rPr>
      </w:pPr>
    </w:p>
    <w:p w14:paraId="7C5CB0A0" w14:textId="5A3A8CFE" w:rsidR="008B447F" w:rsidRPr="00B85123" w:rsidRDefault="008B447F" w:rsidP="00B85123">
      <w:pPr>
        <w:ind w:left="1080"/>
        <w:jc w:val="center"/>
        <w:rPr>
          <w:rFonts w:ascii="Times New Roman" w:hAnsi="Times New Roman" w:cs="Times New Roman"/>
          <w:b/>
          <w:sz w:val="24"/>
          <w:szCs w:val="24"/>
        </w:rPr>
      </w:pPr>
      <w:r w:rsidRPr="00B85123">
        <w:rPr>
          <w:rFonts w:ascii="Times New Roman" w:hAnsi="Times New Roman" w:cs="Times New Roman"/>
          <w:b/>
          <w:sz w:val="24"/>
          <w:szCs w:val="24"/>
        </w:rPr>
        <w:t>Performance Review</w:t>
      </w:r>
      <w:r w:rsidR="00C5705B" w:rsidRPr="00B85123">
        <w:rPr>
          <w:rFonts w:ascii="Times New Roman" w:hAnsi="Times New Roman" w:cs="Times New Roman"/>
          <w:b/>
          <w:sz w:val="24"/>
          <w:szCs w:val="24"/>
        </w:rPr>
        <w:t>s for Officers of Instruction and Research</w:t>
      </w:r>
    </w:p>
    <w:p w14:paraId="0AF0D7C0" w14:textId="5153E117" w:rsidR="008B447F" w:rsidRPr="00486ADC" w:rsidRDefault="008B447F" w:rsidP="008B447F">
      <w:pPr>
        <w:rPr>
          <w:rFonts w:ascii="Times New Roman" w:hAnsi="Times New Roman" w:cs="Times New Roman"/>
          <w:sz w:val="24"/>
          <w:szCs w:val="24"/>
        </w:rPr>
      </w:pPr>
      <w:r w:rsidRPr="00486ADC">
        <w:rPr>
          <w:rFonts w:ascii="Times New Roman" w:hAnsi="Times New Roman" w:cs="Times New Roman"/>
          <w:sz w:val="24"/>
          <w:szCs w:val="24"/>
        </w:rPr>
        <w:t>Reviews for C</w:t>
      </w:r>
      <w:r>
        <w:rPr>
          <w:rFonts w:ascii="Times New Roman" w:hAnsi="Times New Roman" w:cs="Times New Roman"/>
          <w:sz w:val="24"/>
          <w:szCs w:val="24"/>
        </w:rPr>
        <w:t>-</w:t>
      </w:r>
      <w:r w:rsidRPr="00486ADC">
        <w:rPr>
          <w:rFonts w:ascii="Times New Roman" w:hAnsi="Times New Roman" w:cs="Times New Roman"/>
          <w:sz w:val="24"/>
          <w:szCs w:val="24"/>
        </w:rPr>
        <w:t xml:space="preserve">NTTF are for the purpose of determining if the </w:t>
      </w:r>
      <w:r w:rsidR="00B85123">
        <w:rPr>
          <w:rFonts w:ascii="Times New Roman" w:hAnsi="Times New Roman" w:cs="Times New Roman"/>
          <w:sz w:val="24"/>
          <w:szCs w:val="24"/>
        </w:rPr>
        <w:t>C-</w:t>
      </w:r>
      <w:r w:rsidRPr="00486ADC">
        <w:rPr>
          <w:rFonts w:ascii="Times New Roman" w:hAnsi="Times New Roman" w:cs="Times New Roman"/>
          <w:sz w:val="24"/>
          <w:szCs w:val="24"/>
        </w:rPr>
        <w:t xml:space="preserve">NTTF member is meeting the standard of excellence appropriate to a major research university. They should be designed to help the </w:t>
      </w:r>
      <w:r w:rsidR="00B85123">
        <w:rPr>
          <w:rFonts w:ascii="Times New Roman" w:hAnsi="Times New Roman" w:cs="Times New Roman"/>
          <w:sz w:val="24"/>
          <w:szCs w:val="24"/>
        </w:rPr>
        <w:t>C-</w:t>
      </w:r>
      <w:r w:rsidRPr="00486ADC">
        <w:rPr>
          <w:rFonts w:ascii="Times New Roman" w:hAnsi="Times New Roman" w:cs="Times New Roman"/>
          <w:sz w:val="24"/>
          <w:szCs w:val="24"/>
        </w:rPr>
        <w:t>NTTF members grow as scholars, researchers and educators, identify areas of strength, and ident</w:t>
      </w:r>
      <w:r>
        <w:rPr>
          <w:rFonts w:ascii="Times New Roman" w:hAnsi="Times New Roman" w:cs="Times New Roman"/>
          <w:sz w:val="24"/>
          <w:szCs w:val="24"/>
        </w:rPr>
        <w:t xml:space="preserve">ify areas that need improvement. </w:t>
      </w:r>
      <w:r w:rsidRPr="00486ADC">
        <w:rPr>
          <w:rFonts w:ascii="Times New Roman" w:hAnsi="Times New Roman" w:cs="Times New Roman"/>
          <w:sz w:val="24"/>
          <w:szCs w:val="24"/>
        </w:rPr>
        <w:t xml:space="preserve">Reviews for </w:t>
      </w:r>
      <w:r w:rsidR="00B85123">
        <w:rPr>
          <w:rFonts w:ascii="Times New Roman" w:hAnsi="Times New Roman" w:cs="Times New Roman"/>
          <w:sz w:val="24"/>
          <w:szCs w:val="24"/>
        </w:rPr>
        <w:t>C-</w:t>
      </w:r>
      <w:r w:rsidRPr="00486ADC">
        <w:rPr>
          <w:rFonts w:ascii="Times New Roman" w:hAnsi="Times New Roman" w:cs="Times New Roman"/>
          <w:sz w:val="24"/>
          <w:szCs w:val="24"/>
        </w:rPr>
        <w:t xml:space="preserve">NTTF will include: regular reviews associated with contract renewal and promotion reviews. If a </w:t>
      </w:r>
      <w:r w:rsidR="00382D33">
        <w:rPr>
          <w:rFonts w:ascii="Times New Roman" w:hAnsi="Times New Roman" w:cs="Times New Roman"/>
          <w:sz w:val="24"/>
          <w:szCs w:val="24"/>
        </w:rPr>
        <w:t>C-NTTF</w:t>
      </w:r>
      <w:r w:rsidRPr="00486ADC">
        <w:rPr>
          <w:rFonts w:ascii="Times New Roman" w:hAnsi="Times New Roman" w:cs="Times New Roman"/>
          <w:sz w:val="24"/>
          <w:szCs w:val="24"/>
        </w:rPr>
        <w:t xml:space="preserve"> member seeks promotion in a year when a contract review is due, only a single review must be completed. The decision on whether to promote and the decision on whether to renew, however, must be made independently.</w:t>
      </w:r>
    </w:p>
    <w:p w14:paraId="54918A56" w14:textId="02C78E40" w:rsidR="008B447F" w:rsidRDefault="008B447F" w:rsidP="008B447F">
      <w:pPr>
        <w:rPr>
          <w:rFonts w:ascii="Times New Roman" w:hAnsi="Times New Roman" w:cs="Times New Roman"/>
          <w:sz w:val="24"/>
          <w:szCs w:val="24"/>
        </w:rPr>
      </w:pPr>
      <w:r w:rsidRPr="003C4238">
        <w:rPr>
          <w:rFonts w:ascii="Times New Roman" w:hAnsi="Times New Roman" w:cs="Times New Roman"/>
          <w:sz w:val="24"/>
          <w:szCs w:val="24"/>
        </w:rPr>
        <w:t xml:space="preserve">All NTTF </w:t>
      </w:r>
      <w:r>
        <w:rPr>
          <w:rFonts w:ascii="Times New Roman" w:hAnsi="Times New Roman" w:cs="Times New Roman"/>
          <w:sz w:val="24"/>
          <w:szCs w:val="24"/>
        </w:rPr>
        <w:t xml:space="preserve">(C-NTTF, Adjuncts, </w:t>
      </w:r>
      <w:proofErr w:type="gramStart"/>
      <w:r>
        <w:rPr>
          <w:rFonts w:ascii="Times New Roman" w:hAnsi="Times New Roman" w:cs="Times New Roman"/>
          <w:sz w:val="24"/>
          <w:szCs w:val="24"/>
        </w:rPr>
        <w:t>Postdoctoral</w:t>
      </w:r>
      <w:proofErr w:type="gramEnd"/>
      <w:r>
        <w:rPr>
          <w:rFonts w:ascii="Times New Roman" w:hAnsi="Times New Roman" w:cs="Times New Roman"/>
          <w:sz w:val="24"/>
          <w:szCs w:val="24"/>
        </w:rPr>
        <w:t xml:space="preserve"> Fellows) </w:t>
      </w:r>
      <w:r w:rsidRPr="003C4238">
        <w:rPr>
          <w:rFonts w:ascii="Times New Roman" w:hAnsi="Times New Roman" w:cs="Times New Roman"/>
          <w:sz w:val="24"/>
          <w:szCs w:val="24"/>
        </w:rPr>
        <w:t xml:space="preserve">should discuss their efforts and performance with their immediate supervisor </w:t>
      </w:r>
      <w:r w:rsidRPr="00234C25">
        <w:rPr>
          <w:rFonts w:ascii="Times New Roman" w:hAnsi="Times New Roman" w:cs="Times New Roman"/>
          <w:i/>
          <w:sz w:val="24"/>
          <w:szCs w:val="24"/>
        </w:rPr>
        <w:t>at least once in each contract period</w:t>
      </w:r>
      <w:r w:rsidRPr="003C4238">
        <w:rPr>
          <w:rFonts w:ascii="Times New Roman" w:hAnsi="Times New Roman" w:cs="Times New Roman"/>
          <w:sz w:val="24"/>
          <w:szCs w:val="24"/>
        </w:rPr>
        <w:t xml:space="preserve"> prior to consideration for renewal </w:t>
      </w:r>
      <w:r w:rsidRPr="00234C25">
        <w:rPr>
          <w:rFonts w:ascii="Times New Roman" w:hAnsi="Times New Roman" w:cs="Times New Roman"/>
          <w:i/>
          <w:sz w:val="24"/>
          <w:szCs w:val="24"/>
        </w:rPr>
        <w:t>or once every three academic or fiscal years of employment,</w:t>
      </w:r>
      <w:r>
        <w:rPr>
          <w:rFonts w:ascii="Times New Roman" w:hAnsi="Times New Roman" w:cs="Times New Roman"/>
          <w:sz w:val="24"/>
          <w:szCs w:val="24"/>
        </w:rPr>
        <w:t xml:space="preserve"> whichever is sooner.</w:t>
      </w:r>
      <w:r w:rsidRPr="003C4238">
        <w:rPr>
          <w:rFonts w:ascii="Times New Roman" w:hAnsi="Times New Roman" w:cs="Times New Roman"/>
          <w:sz w:val="24"/>
          <w:szCs w:val="24"/>
        </w:rPr>
        <w:t xml:space="preserve"> The review will consider the faculty member’s performance since the last review</w:t>
      </w:r>
      <w:r>
        <w:rPr>
          <w:rFonts w:ascii="Times New Roman" w:hAnsi="Times New Roman" w:cs="Times New Roman"/>
          <w:sz w:val="24"/>
          <w:szCs w:val="24"/>
        </w:rPr>
        <w:t>.</w:t>
      </w:r>
      <w:r w:rsidR="00B77456">
        <w:rPr>
          <w:rFonts w:ascii="Times New Roman" w:hAnsi="Times New Roman" w:cs="Times New Roman"/>
          <w:sz w:val="24"/>
          <w:szCs w:val="24"/>
        </w:rPr>
        <w:t xml:space="preserve"> At each review (or at the time of significant change in job responsibilities) a job description should be updated to reflect the responsibilities for evaluation period. </w:t>
      </w:r>
      <w:r w:rsidRPr="003C4238" w:rsidDel="0083476A">
        <w:rPr>
          <w:rFonts w:ascii="Times New Roman" w:hAnsi="Times New Roman" w:cs="Times New Roman"/>
          <w:sz w:val="24"/>
          <w:szCs w:val="24"/>
        </w:rPr>
        <w:t xml:space="preserve"> </w:t>
      </w:r>
    </w:p>
    <w:p w14:paraId="6B7FCB02" w14:textId="28A1CA7D" w:rsidR="00D67100" w:rsidRDefault="008B447F" w:rsidP="008B447F">
      <w:pPr>
        <w:rPr>
          <w:rFonts w:ascii="Times New Roman" w:hAnsi="Times New Roman" w:cs="Times New Roman"/>
          <w:sz w:val="24"/>
          <w:szCs w:val="24"/>
        </w:rPr>
      </w:pPr>
      <w:r>
        <w:rPr>
          <w:rFonts w:ascii="Times New Roman" w:hAnsi="Times New Roman" w:cs="Times New Roman"/>
          <w:sz w:val="24"/>
          <w:szCs w:val="24"/>
        </w:rPr>
        <w:t>T</w:t>
      </w:r>
      <w:r w:rsidRPr="00E464A2">
        <w:rPr>
          <w:rFonts w:ascii="Times New Roman" w:hAnsi="Times New Roman" w:cs="Times New Roman"/>
          <w:sz w:val="24"/>
          <w:szCs w:val="24"/>
        </w:rPr>
        <w:t xml:space="preserve">he </w:t>
      </w:r>
      <w:r>
        <w:rPr>
          <w:rFonts w:ascii="Times New Roman" w:hAnsi="Times New Roman" w:cs="Times New Roman"/>
          <w:sz w:val="24"/>
          <w:szCs w:val="24"/>
        </w:rPr>
        <w:t>review for C-NTTF should include</w:t>
      </w:r>
      <w:r w:rsidRPr="00E464A2">
        <w:rPr>
          <w:rFonts w:ascii="Times New Roman" w:hAnsi="Times New Roman" w:cs="Times New Roman"/>
          <w:sz w:val="24"/>
          <w:szCs w:val="24"/>
        </w:rPr>
        <w:t xml:space="preserve"> </w:t>
      </w:r>
      <w:r>
        <w:rPr>
          <w:rFonts w:ascii="Times New Roman" w:hAnsi="Times New Roman" w:cs="Times New Roman"/>
          <w:sz w:val="24"/>
          <w:szCs w:val="24"/>
        </w:rPr>
        <w:t xml:space="preserve">examination </w:t>
      </w:r>
      <w:r w:rsidR="00CE559D">
        <w:rPr>
          <w:rFonts w:ascii="Times New Roman" w:hAnsi="Times New Roman" w:cs="Times New Roman"/>
          <w:sz w:val="24"/>
          <w:szCs w:val="24"/>
        </w:rPr>
        <w:t>of performance</w:t>
      </w:r>
      <w:r>
        <w:rPr>
          <w:rFonts w:ascii="Times New Roman" w:hAnsi="Times New Roman" w:cs="Times New Roman"/>
          <w:sz w:val="24"/>
          <w:szCs w:val="24"/>
        </w:rPr>
        <w:t xml:space="preserve"> </w:t>
      </w:r>
      <w:r w:rsidR="003A6489">
        <w:rPr>
          <w:rFonts w:ascii="Times New Roman" w:hAnsi="Times New Roman" w:cs="Times New Roman"/>
          <w:sz w:val="24"/>
          <w:szCs w:val="24"/>
        </w:rPr>
        <w:t xml:space="preserve">as defined in </w:t>
      </w:r>
      <w:r w:rsidR="007E7120">
        <w:rPr>
          <w:rFonts w:ascii="Times New Roman" w:hAnsi="Times New Roman" w:cs="Times New Roman"/>
          <w:sz w:val="24"/>
          <w:szCs w:val="24"/>
        </w:rPr>
        <w:t xml:space="preserve">the </w:t>
      </w:r>
      <w:r w:rsidR="00C2156E">
        <w:rPr>
          <w:rFonts w:ascii="Times New Roman" w:hAnsi="Times New Roman" w:cs="Times New Roman"/>
          <w:sz w:val="24"/>
          <w:szCs w:val="24"/>
        </w:rPr>
        <w:t xml:space="preserve">individual’s </w:t>
      </w:r>
      <w:r w:rsidR="003A6489">
        <w:rPr>
          <w:rFonts w:ascii="Times New Roman" w:hAnsi="Times New Roman" w:cs="Times New Roman"/>
          <w:sz w:val="24"/>
          <w:szCs w:val="24"/>
        </w:rPr>
        <w:t>job description</w:t>
      </w:r>
      <w:r>
        <w:rPr>
          <w:rFonts w:ascii="Times New Roman" w:hAnsi="Times New Roman" w:cs="Times New Roman"/>
          <w:sz w:val="24"/>
          <w:szCs w:val="24"/>
        </w:rPr>
        <w:t xml:space="preserve"> (e.g., </w:t>
      </w:r>
      <w:r w:rsidR="003A6489">
        <w:rPr>
          <w:rFonts w:ascii="Times New Roman" w:hAnsi="Times New Roman" w:cs="Times New Roman"/>
          <w:sz w:val="24"/>
          <w:szCs w:val="24"/>
        </w:rPr>
        <w:t xml:space="preserve">research, </w:t>
      </w:r>
      <w:r>
        <w:rPr>
          <w:rFonts w:ascii="Times New Roman" w:hAnsi="Times New Roman" w:cs="Times New Roman"/>
          <w:sz w:val="24"/>
          <w:szCs w:val="24"/>
        </w:rPr>
        <w:t>teaching, scholarship, service; see COE</w:t>
      </w:r>
      <w:r w:rsidR="00B85123">
        <w:rPr>
          <w:rFonts w:ascii="Times New Roman" w:hAnsi="Times New Roman" w:cs="Times New Roman"/>
          <w:sz w:val="24"/>
          <w:szCs w:val="24"/>
        </w:rPr>
        <w:t xml:space="preserve"> </w:t>
      </w:r>
      <w:r>
        <w:rPr>
          <w:rFonts w:ascii="Times New Roman" w:hAnsi="Times New Roman" w:cs="Times New Roman"/>
          <w:sz w:val="24"/>
          <w:szCs w:val="24"/>
        </w:rPr>
        <w:t>Policy</w:t>
      </w:r>
      <w:r w:rsidR="00C2156E">
        <w:rPr>
          <w:rFonts w:ascii="Times New Roman" w:hAnsi="Times New Roman" w:cs="Times New Roman"/>
          <w:sz w:val="24"/>
          <w:szCs w:val="24"/>
        </w:rPr>
        <w:t xml:space="preserve"> on the </w:t>
      </w:r>
      <w:r w:rsidR="00636BA9">
        <w:rPr>
          <w:rFonts w:ascii="Times New Roman" w:hAnsi="Times New Roman" w:cs="Times New Roman"/>
          <w:sz w:val="24"/>
          <w:szCs w:val="24"/>
        </w:rPr>
        <w:t>NTTF Workload</w:t>
      </w:r>
      <w:r>
        <w:rPr>
          <w:rFonts w:ascii="Times New Roman" w:hAnsi="Times New Roman" w:cs="Times New Roman"/>
          <w:sz w:val="24"/>
          <w:szCs w:val="24"/>
        </w:rPr>
        <w:t xml:space="preserve">). This </w:t>
      </w:r>
      <w:r w:rsidRPr="00E464A2">
        <w:rPr>
          <w:rFonts w:ascii="Times New Roman" w:hAnsi="Times New Roman" w:cs="Times New Roman"/>
          <w:sz w:val="24"/>
          <w:szCs w:val="24"/>
        </w:rPr>
        <w:t xml:space="preserve">will include an assessment of work quality, impact on the field </w:t>
      </w:r>
      <w:r>
        <w:rPr>
          <w:rFonts w:ascii="Times New Roman" w:hAnsi="Times New Roman" w:cs="Times New Roman"/>
          <w:sz w:val="24"/>
          <w:szCs w:val="24"/>
        </w:rPr>
        <w:t xml:space="preserve">(regionally, </w:t>
      </w:r>
      <w:r w:rsidRPr="00E464A2">
        <w:rPr>
          <w:rFonts w:ascii="Times New Roman" w:hAnsi="Times New Roman" w:cs="Times New Roman"/>
          <w:sz w:val="24"/>
          <w:szCs w:val="24"/>
        </w:rPr>
        <w:t>nationally and</w:t>
      </w:r>
      <w:r>
        <w:rPr>
          <w:rFonts w:ascii="Times New Roman" w:hAnsi="Times New Roman" w:cs="Times New Roman"/>
          <w:sz w:val="24"/>
          <w:szCs w:val="24"/>
        </w:rPr>
        <w:t>/or</w:t>
      </w:r>
      <w:r w:rsidRPr="00E464A2">
        <w:rPr>
          <w:rFonts w:ascii="Times New Roman" w:hAnsi="Times New Roman" w:cs="Times New Roman"/>
          <w:sz w:val="24"/>
          <w:szCs w:val="24"/>
        </w:rPr>
        <w:t xml:space="preserve"> internationally</w:t>
      </w:r>
      <w:r>
        <w:rPr>
          <w:rFonts w:ascii="Times New Roman" w:hAnsi="Times New Roman" w:cs="Times New Roman"/>
          <w:sz w:val="24"/>
          <w:szCs w:val="24"/>
        </w:rPr>
        <w:t>)</w:t>
      </w:r>
      <w:r w:rsidRPr="00E464A2">
        <w:rPr>
          <w:rFonts w:ascii="Times New Roman" w:hAnsi="Times New Roman" w:cs="Times New Roman"/>
          <w:sz w:val="24"/>
          <w:szCs w:val="24"/>
        </w:rPr>
        <w:t>, and overall contribution to the discipline or program</w:t>
      </w:r>
      <w:r>
        <w:rPr>
          <w:rFonts w:ascii="Times New Roman" w:hAnsi="Times New Roman" w:cs="Times New Roman"/>
          <w:sz w:val="24"/>
          <w:szCs w:val="24"/>
        </w:rPr>
        <w:t xml:space="preserve">. The review should examine these areas in relation to the promotion criteria </w:t>
      </w:r>
      <w:r w:rsidR="007E7120">
        <w:rPr>
          <w:rFonts w:ascii="Times New Roman" w:hAnsi="Times New Roman" w:cs="Times New Roman"/>
          <w:sz w:val="24"/>
          <w:szCs w:val="24"/>
        </w:rPr>
        <w:t xml:space="preserve">outlined </w:t>
      </w:r>
      <w:r>
        <w:rPr>
          <w:rFonts w:ascii="Times New Roman" w:hAnsi="Times New Roman" w:cs="Times New Roman"/>
          <w:sz w:val="24"/>
          <w:szCs w:val="24"/>
        </w:rPr>
        <w:t>later in this policy and if the C-NTTF plans to enter the promotion process, the expected date to proceed</w:t>
      </w:r>
      <w:r w:rsidRPr="00E464A2">
        <w:rPr>
          <w:rFonts w:ascii="Times New Roman" w:hAnsi="Times New Roman" w:cs="Times New Roman"/>
          <w:sz w:val="24"/>
          <w:szCs w:val="24"/>
        </w:rPr>
        <w:t>.</w:t>
      </w:r>
      <w:r w:rsidR="00B77456" w:rsidRPr="00B77456">
        <w:rPr>
          <w:rFonts w:ascii="Times New Roman" w:hAnsi="Times New Roman" w:cs="Times New Roman"/>
          <w:sz w:val="24"/>
          <w:szCs w:val="24"/>
        </w:rPr>
        <w:t xml:space="preserve"> </w:t>
      </w:r>
      <w:r w:rsidR="00B77456">
        <w:rPr>
          <w:rFonts w:ascii="Times New Roman" w:hAnsi="Times New Roman" w:cs="Times New Roman"/>
          <w:sz w:val="24"/>
          <w:szCs w:val="24"/>
        </w:rPr>
        <w:t>For C-NTTF t</w:t>
      </w:r>
      <w:r w:rsidR="00B77456" w:rsidRPr="003C4238" w:rsidDel="0083476A">
        <w:rPr>
          <w:rFonts w:ascii="Times New Roman" w:hAnsi="Times New Roman" w:cs="Times New Roman"/>
          <w:sz w:val="24"/>
          <w:szCs w:val="24"/>
        </w:rPr>
        <w:t xml:space="preserve">hree years after a change in rank, there should also be a </w:t>
      </w:r>
      <w:r w:rsidR="00B77456" w:rsidRPr="003C4238" w:rsidDel="0083476A">
        <w:rPr>
          <w:rFonts w:ascii="Times New Roman" w:hAnsi="Times New Roman" w:cs="Times New Roman"/>
          <w:i/>
          <w:sz w:val="24"/>
          <w:szCs w:val="24"/>
        </w:rPr>
        <w:t xml:space="preserve">substantive evaluation </w:t>
      </w:r>
      <w:r w:rsidR="00B77456" w:rsidRPr="003C4238" w:rsidDel="0083476A">
        <w:rPr>
          <w:rFonts w:ascii="Times New Roman" w:hAnsi="Times New Roman" w:cs="Times New Roman"/>
          <w:sz w:val="24"/>
          <w:szCs w:val="24"/>
        </w:rPr>
        <w:t>to review and identify the areas needed to advance at the next promotion review.</w:t>
      </w:r>
      <w:r w:rsidR="003A6489">
        <w:rPr>
          <w:rFonts w:ascii="Times New Roman" w:hAnsi="Times New Roman" w:cs="Times New Roman"/>
          <w:sz w:val="24"/>
          <w:szCs w:val="24"/>
        </w:rPr>
        <w:t xml:space="preserve"> </w:t>
      </w:r>
    </w:p>
    <w:p w14:paraId="6E74D7D0" w14:textId="3EB21205" w:rsidR="008B447F" w:rsidRPr="003C4238" w:rsidRDefault="008B447F" w:rsidP="008B447F">
      <w:pPr>
        <w:rPr>
          <w:rFonts w:ascii="Times New Roman" w:hAnsi="Times New Roman" w:cs="Times New Roman"/>
          <w:sz w:val="24"/>
          <w:szCs w:val="24"/>
        </w:rPr>
      </w:pPr>
      <w:r>
        <w:rPr>
          <w:rFonts w:ascii="Times New Roman" w:hAnsi="Times New Roman" w:cs="Times New Roman"/>
          <w:sz w:val="24"/>
          <w:szCs w:val="24"/>
        </w:rPr>
        <w:t>For adjuncts and postdoctoral fellows who are not eligible for promotion</w:t>
      </w:r>
      <w:r w:rsidR="00D67100">
        <w:rPr>
          <w:rFonts w:ascii="Times New Roman" w:hAnsi="Times New Roman" w:cs="Times New Roman"/>
          <w:sz w:val="24"/>
          <w:szCs w:val="24"/>
        </w:rPr>
        <w:t>, reviews</w:t>
      </w:r>
      <w:r>
        <w:rPr>
          <w:rFonts w:ascii="Times New Roman" w:hAnsi="Times New Roman" w:cs="Times New Roman"/>
          <w:sz w:val="24"/>
          <w:szCs w:val="24"/>
        </w:rPr>
        <w:t xml:space="preserve"> should at a minimum include a review of their course evaluations and any other feedback provided by students or community members (e.g., supervisor feedback forms). This review must occur before a</w:t>
      </w:r>
      <w:r w:rsidR="00E928FF">
        <w:rPr>
          <w:rFonts w:ascii="Times New Roman" w:hAnsi="Times New Roman" w:cs="Times New Roman"/>
          <w:sz w:val="24"/>
          <w:szCs w:val="24"/>
        </w:rPr>
        <w:t xml:space="preserve"> new</w:t>
      </w:r>
      <w:r>
        <w:rPr>
          <w:rFonts w:ascii="Times New Roman" w:hAnsi="Times New Roman" w:cs="Times New Roman"/>
          <w:sz w:val="24"/>
          <w:szCs w:val="24"/>
        </w:rPr>
        <w:t xml:space="preserve"> contract can be developed for the adjunct. </w:t>
      </w:r>
    </w:p>
    <w:p w14:paraId="138826D9" w14:textId="77777777" w:rsidR="008B447F" w:rsidRDefault="008B447F" w:rsidP="008B447F">
      <w:pPr>
        <w:spacing w:after="0"/>
        <w:jc w:val="center"/>
        <w:rPr>
          <w:rFonts w:ascii="Times New Roman" w:hAnsi="Times New Roman" w:cs="Times New Roman"/>
          <w:b/>
          <w:sz w:val="24"/>
          <w:szCs w:val="24"/>
        </w:rPr>
      </w:pPr>
      <w:r w:rsidRPr="004C45BB">
        <w:rPr>
          <w:rFonts w:ascii="Times New Roman" w:hAnsi="Times New Roman" w:cs="Times New Roman"/>
          <w:b/>
          <w:sz w:val="24"/>
          <w:szCs w:val="24"/>
        </w:rPr>
        <w:t>Promotion Process</w:t>
      </w:r>
    </w:p>
    <w:p w14:paraId="6947160A" w14:textId="745AC5B6" w:rsidR="008B447F" w:rsidRDefault="008B447F" w:rsidP="008B447F">
      <w:pPr>
        <w:spacing w:after="0"/>
        <w:jc w:val="center"/>
        <w:rPr>
          <w:rFonts w:ascii="Times New Roman" w:hAnsi="Times New Roman" w:cs="Times New Roman"/>
          <w:sz w:val="24"/>
          <w:szCs w:val="24"/>
        </w:rPr>
      </w:pPr>
    </w:p>
    <w:p w14:paraId="67257B36" w14:textId="108D6CE3" w:rsidR="008B447F" w:rsidRPr="000F54A4" w:rsidRDefault="008B447F" w:rsidP="008B447F">
      <w:pPr>
        <w:pStyle w:val="NormalWeb"/>
        <w:spacing w:before="0" w:beforeAutospacing="0" w:line="276" w:lineRule="auto"/>
        <w:rPr>
          <w:color w:val="auto"/>
        </w:rPr>
      </w:pPr>
      <w:r w:rsidRPr="000F54A4">
        <w:rPr>
          <w:color w:val="auto"/>
        </w:rPr>
        <w:t xml:space="preserve">All C-NTTF holding a rank within the Instructional </w:t>
      </w:r>
      <w:r w:rsidR="00E1321F">
        <w:rPr>
          <w:color w:val="auto"/>
        </w:rPr>
        <w:t xml:space="preserve">(with exception of Professor of Practice) </w:t>
      </w:r>
      <w:r w:rsidRPr="000F54A4">
        <w:rPr>
          <w:color w:val="auto"/>
        </w:rPr>
        <w:t>or Research</w:t>
      </w:r>
      <w:r w:rsidR="00D84AB8" w:rsidRPr="000F54A4">
        <w:rPr>
          <w:color w:val="auto"/>
        </w:rPr>
        <w:t xml:space="preserve"> classification</w:t>
      </w:r>
      <w:r w:rsidRPr="000F54A4">
        <w:rPr>
          <w:color w:val="auto"/>
        </w:rPr>
        <w:t xml:space="preserve"> will be reviewed for promotion against the approved criteria </w:t>
      </w:r>
      <w:r w:rsidR="00D92365" w:rsidRPr="000F54A4">
        <w:rPr>
          <w:color w:val="auto"/>
        </w:rPr>
        <w:t>included in this document.</w:t>
      </w:r>
      <w:r w:rsidRPr="000F54A4">
        <w:rPr>
          <w:color w:val="auto"/>
        </w:rPr>
        <w:t xml:space="preserve"> C-NTTF candidates </w:t>
      </w:r>
      <w:r w:rsidR="00D93D51" w:rsidRPr="000F54A4">
        <w:rPr>
          <w:color w:val="auto"/>
        </w:rPr>
        <w:t xml:space="preserve">will </w:t>
      </w:r>
      <w:r w:rsidRPr="000F54A4">
        <w:rPr>
          <w:color w:val="auto"/>
        </w:rPr>
        <w:t>only be evaluated by the criteria approved and made available to the candidate.</w:t>
      </w:r>
    </w:p>
    <w:p w14:paraId="23F4B0F1" w14:textId="793DF5DB" w:rsidR="008B447F" w:rsidRPr="00486ADC" w:rsidRDefault="008B447F" w:rsidP="008B447F">
      <w:pPr>
        <w:pStyle w:val="NormalWeb"/>
        <w:spacing w:before="0" w:beforeAutospacing="0" w:line="276" w:lineRule="auto"/>
      </w:pPr>
      <w:r w:rsidRPr="000F54A4">
        <w:rPr>
          <w:b/>
          <w:color w:val="auto"/>
        </w:rPr>
        <w:lastRenderedPageBreak/>
        <w:t>Initiating the Promotion Process.</w:t>
      </w:r>
      <w:r>
        <w:rPr>
          <w:b/>
        </w:rPr>
        <w:t xml:space="preserve"> </w:t>
      </w:r>
      <w:r w:rsidRPr="0061540F" w:rsidDel="0083476A">
        <w:rPr>
          <w:rFonts w:eastAsiaTheme="minorHAnsi"/>
          <w:color w:val="auto"/>
        </w:rPr>
        <w:t xml:space="preserve">The promotion process for </w:t>
      </w:r>
      <w:r w:rsidRPr="0061540F">
        <w:rPr>
          <w:rFonts w:eastAsiaTheme="minorHAnsi"/>
          <w:color w:val="auto"/>
        </w:rPr>
        <w:t>C</w:t>
      </w:r>
      <w:r>
        <w:rPr>
          <w:rFonts w:eastAsiaTheme="minorHAnsi"/>
          <w:color w:val="auto"/>
        </w:rPr>
        <w:t>-</w:t>
      </w:r>
      <w:r w:rsidRPr="0061540F" w:rsidDel="0083476A">
        <w:rPr>
          <w:rFonts w:eastAsiaTheme="minorHAnsi"/>
          <w:color w:val="auto"/>
        </w:rPr>
        <w:t>NTTF</w:t>
      </w:r>
      <w:r w:rsidRPr="0061540F">
        <w:rPr>
          <w:rFonts w:eastAsiaTheme="minorHAnsi"/>
          <w:color w:val="auto"/>
        </w:rPr>
        <w:t xml:space="preserve"> (Instructional and Research) </w:t>
      </w:r>
      <w:r w:rsidRPr="0061540F" w:rsidDel="0083476A">
        <w:rPr>
          <w:rFonts w:eastAsiaTheme="minorHAnsi"/>
          <w:color w:val="auto"/>
        </w:rPr>
        <w:t xml:space="preserve">provides an opportunity for formal review and evaluation of the appointee with a promotion in rank and an associated salary increase for successful promotions. </w:t>
      </w:r>
      <w:r w:rsidRPr="0061540F">
        <w:rPr>
          <w:rFonts w:eastAsiaTheme="minorHAnsi"/>
          <w:color w:val="auto"/>
        </w:rPr>
        <w:t>All C</w:t>
      </w:r>
      <w:r>
        <w:rPr>
          <w:rFonts w:eastAsiaTheme="minorHAnsi"/>
          <w:color w:val="auto"/>
        </w:rPr>
        <w:t>-</w:t>
      </w:r>
      <w:r w:rsidRPr="0061540F">
        <w:rPr>
          <w:rFonts w:eastAsiaTheme="minorHAnsi"/>
          <w:color w:val="auto"/>
        </w:rPr>
        <w:t>NTTF will be eligible for promotion after accumulating six years of service at an average of .4 FTE or greater, accrued at no greater</w:t>
      </w:r>
      <w:r w:rsidR="00D774D9">
        <w:rPr>
          <w:rFonts w:eastAsiaTheme="minorHAnsi"/>
          <w:color w:val="auto"/>
        </w:rPr>
        <w:t xml:space="preserve"> </w:t>
      </w:r>
      <w:r w:rsidRPr="0061540F">
        <w:rPr>
          <w:rFonts w:eastAsiaTheme="minorHAnsi"/>
          <w:color w:val="auto"/>
        </w:rPr>
        <w:t xml:space="preserve">than three terms per academic year for </w:t>
      </w:r>
      <w:r>
        <w:rPr>
          <w:rFonts w:eastAsiaTheme="minorHAnsi"/>
          <w:color w:val="auto"/>
        </w:rPr>
        <w:t>C-NTTF</w:t>
      </w:r>
      <w:r w:rsidRPr="0061540F">
        <w:rPr>
          <w:rFonts w:eastAsiaTheme="minorHAnsi"/>
          <w:color w:val="auto"/>
        </w:rPr>
        <w:t xml:space="preserve"> on nine month contracts, and at four terms per year for </w:t>
      </w:r>
      <w:r>
        <w:rPr>
          <w:rFonts w:eastAsiaTheme="minorHAnsi"/>
          <w:color w:val="auto"/>
        </w:rPr>
        <w:t>C-NTTF</w:t>
      </w:r>
      <w:r w:rsidRPr="0061540F">
        <w:rPr>
          <w:rFonts w:eastAsiaTheme="minorHAnsi"/>
          <w:color w:val="auto"/>
        </w:rPr>
        <w:t xml:space="preserve"> on 12-month contracts. For all </w:t>
      </w:r>
      <w:r>
        <w:rPr>
          <w:rFonts w:eastAsiaTheme="minorHAnsi"/>
          <w:color w:val="auto"/>
        </w:rPr>
        <w:t>C-</w:t>
      </w:r>
      <w:r w:rsidRPr="0061540F">
        <w:rPr>
          <w:rFonts w:eastAsiaTheme="minorHAnsi"/>
          <w:color w:val="auto"/>
        </w:rPr>
        <w:t>NTTF, promotion is elective and does not involve an “up or out” decision. C</w:t>
      </w:r>
      <w:r>
        <w:rPr>
          <w:rFonts w:eastAsiaTheme="minorHAnsi"/>
          <w:color w:val="auto"/>
        </w:rPr>
        <w:t>-</w:t>
      </w:r>
      <w:r w:rsidRPr="0061540F">
        <w:rPr>
          <w:rFonts w:eastAsiaTheme="minorHAnsi"/>
          <w:color w:val="auto"/>
        </w:rPr>
        <w:t>NTTF who do not wish to be considered for promotion may continue employment</w:t>
      </w:r>
      <w:r>
        <w:t xml:space="preserve"> at their current rank as long as eligible to do so. </w:t>
      </w:r>
    </w:p>
    <w:p w14:paraId="2B756518" w14:textId="77777777" w:rsidR="00D67100" w:rsidRDefault="008B447F" w:rsidP="008B447F">
      <w:pPr>
        <w:rPr>
          <w:rFonts w:ascii="Times New Roman" w:hAnsi="Times New Roman" w:cs="Times New Roman"/>
          <w:sz w:val="24"/>
          <w:szCs w:val="24"/>
        </w:rPr>
      </w:pPr>
      <w:r w:rsidRPr="008B6603">
        <w:rPr>
          <w:rFonts w:ascii="Times New Roman" w:hAnsi="Times New Roman" w:cs="Times New Roman"/>
          <w:sz w:val="24"/>
          <w:szCs w:val="24"/>
        </w:rPr>
        <w:t xml:space="preserve">During reviews following the initial promotion, the date of the next </w:t>
      </w:r>
      <w:r>
        <w:rPr>
          <w:rFonts w:ascii="Times New Roman" w:hAnsi="Times New Roman" w:cs="Times New Roman"/>
          <w:sz w:val="24"/>
          <w:szCs w:val="24"/>
        </w:rPr>
        <w:t xml:space="preserve">promotion </w:t>
      </w:r>
      <w:r w:rsidRPr="008B6603">
        <w:rPr>
          <w:rFonts w:ascii="Times New Roman" w:hAnsi="Times New Roman" w:cs="Times New Roman"/>
          <w:sz w:val="24"/>
          <w:szCs w:val="24"/>
        </w:rPr>
        <w:t xml:space="preserve">review should typically occur at 6-year intervals (with a review at 3-years of service). If a recommendation is made to continue the appointment but not promote, the faculty member may be offered an appointment to continue at their same rank. </w:t>
      </w:r>
    </w:p>
    <w:p w14:paraId="7D34DDB8" w14:textId="617F3DE0" w:rsidR="008B447F" w:rsidRPr="008B6603" w:rsidRDefault="008B447F" w:rsidP="008B447F">
      <w:r w:rsidRPr="008B6603">
        <w:rPr>
          <w:rFonts w:ascii="Times New Roman" w:hAnsi="Times New Roman" w:cs="Times New Roman"/>
          <w:sz w:val="24"/>
          <w:szCs w:val="24"/>
        </w:rPr>
        <w:t xml:space="preserve">Candidates wishing to </w:t>
      </w:r>
      <w:r w:rsidR="00207C5E">
        <w:rPr>
          <w:rFonts w:ascii="Times New Roman" w:hAnsi="Times New Roman" w:cs="Times New Roman"/>
          <w:sz w:val="24"/>
          <w:szCs w:val="24"/>
        </w:rPr>
        <w:t xml:space="preserve">apply and be </w:t>
      </w:r>
      <w:r w:rsidRPr="008B6603">
        <w:rPr>
          <w:rFonts w:ascii="Times New Roman" w:hAnsi="Times New Roman" w:cs="Times New Roman"/>
          <w:sz w:val="24"/>
          <w:szCs w:val="24"/>
        </w:rPr>
        <w:t xml:space="preserve">considered for promotion should provide written notification to the appropriate department or unit head </w:t>
      </w:r>
      <w:r>
        <w:rPr>
          <w:rFonts w:ascii="Times New Roman" w:hAnsi="Times New Roman" w:cs="Times New Roman"/>
          <w:sz w:val="24"/>
          <w:szCs w:val="24"/>
        </w:rPr>
        <w:t xml:space="preserve">by </w:t>
      </w:r>
      <w:r w:rsidR="00207C5E">
        <w:rPr>
          <w:rFonts w:ascii="Times New Roman" w:hAnsi="Times New Roman" w:cs="Times New Roman"/>
          <w:sz w:val="24"/>
          <w:szCs w:val="24"/>
        </w:rPr>
        <w:t>July</w:t>
      </w:r>
      <w:r>
        <w:rPr>
          <w:rFonts w:ascii="Times New Roman" w:hAnsi="Times New Roman" w:cs="Times New Roman"/>
          <w:sz w:val="24"/>
          <w:szCs w:val="24"/>
        </w:rPr>
        <w:t>1 of</w:t>
      </w:r>
      <w:r w:rsidRPr="008B6603">
        <w:rPr>
          <w:rFonts w:ascii="Times New Roman" w:hAnsi="Times New Roman" w:cs="Times New Roman"/>
          <w:sz w:val="24"/>
          <w:szCs w:val="24"/>
        </w:rPr>
        <w:t xml:space="preserve"> the year prior to the year when promotion is sought. For example, if the candidate wishes to be</w:t>
      </w:r>
      <w:r w:rsidR="00C2156E">
        <w:rPr>
          <w:rFonts w:ascii="Times New Roman" w:hAnsi="Times New Roman" w:cs="Times New Roman"/>
          <w:sz w:val="24"/>
          <w:szCs w:val="24"/>
        </w:rPr>
        <w:t>gin</w:t>
      </w:r>
      <w:r w:rsidRPr="008B6603">
        <w:rPr>
          <w:rFonts w:ascii="Times New Roman" w:hAnsi="Times New Roman" w:cs="Times New Roman"/>
          <w:sz w:val="24"/>
          <w:szCs w:val="24"/>
        </w:rPr>
        <w:t xml:space="preserve"> </w:t>
      </w:r>
      <w:r w:rsidR="00C2156E">
        <w:rPr>
          <w:rFonts w:ascii="Times New Roman" w:hAnsi="Times New Roman" w:cs="Times New Roman"/>
          <w:sz w:val="24"/>
          <w:szCs w:val="24"/>
        </w:rPr>
        <w:t xml:space="preserve">the </w:t>
      </w:r>
      <w:r w:rsidRPr="008B6603">
        <w:rPr>
          <w:rFonts w:ascii="Times New Roman" w:hAnsi="Times New Roman" w:cs="Times New Roman"/>
          <w:sz w:val="24"/>
          <w:szCs w:val="24"/>
        </w:rPr>
        <w:t>promot</w:t>
      </w:r>
      <w:r w:rsidR="00C2156E">
        <w:rPr>
          <w:rFonts w:ascii="Times New Roman" w:hAnsi="Times New Roman" w:cs="Times New Roman"/>
          <w:sz w:val="24"/>
          <w:szCs w:val="24"/>
        </w:rPr>
        <w:t>ion process</w:t>
      </w:r>
      <w:r w:rsidRPr="008B6603">
        <w:rPr>
          <w:rFonts w:ascii="Times New Roman" w:hAnsi="Times New Roman" w:cs="Times New Roman"/>
          <w:sz w:val="24"/>
          <w:szCs w:val="24"/>
        </w:rPr>
        <w:t xml:space="preserve"> in </w:t>
      </w:r>
      <w:proofErr w:type="gramStart"/>
      <w:r w:rsidRPr="008B6603">
        <w:rPr>
          <w:rFonts w:ascii="Times New Roman" w:hAnsi="Times New Roman" w:cs="Times New Roman"/>
          <w:sz w:val="24"/>
          <w:szCs w:val="24"/>
        </w:rPr>
        <w:t>Fall</w:t>
      </w:r>
      <w:proofErr w:type="gramEnd"/>
      <w:r w:rsidRPr="008B6603">
        <w:rPr>
          <w:rFonts w:ascii="Times New Roman" w:hAnsi="Times New Roman" w:cs="Times New Roman"/>
          <w:sz w:val="24"/>
          <w:szCs w:val="24"/>
        </w:rPr>
        <w:t xml:space="preserve"> of 2018, the candidate should notify in writing their department or unit head no later than </w:t>
      </w:r>
      <w:r w:rsidR="00207C5E">
        <w:rPr>
          <w:rFonts w:ascii="Times New Roman" w:hAnsi="Times New Roman" w:cs="Times New Roman"/>
          <w:sz w:val="24"/>
          <w:szCs w:val="24"/>
        </w:rPr>
        <w:t>July</w:t>
      </w:r>
      <w:r w:rsidRPr="008B6603">
        <w:rPr>
          <w:rFonts w:ascii="Times New Roman" w:hAnsi="Times New Roman" w:cs="Times New Roman"/>
          <w:sz w:val="24"/>
          <w:szCs w:val="24"/>
        </w:rPr>
        <w:t xml:space="preserve">1, 2018. </w:t>
      </w:r>
      <w:r w:rsidR="00207C5E">
        <w:rPr>
          <w:rFonts w:ascii="Times New Roman" w:hAnsi="Times New Roman" w:cs="Times New Roman"/>
          <w:sz w:val="24"/>
          <w:szCs w:val="24"/>
        </w:rPr>
        <w:t>It is however, recommended that the notification occur earlier, by April 1</w:t>
      </w:r>
      <w:r w:rsidR="00207C5E" w:rsidRPr="00207C5E">
        <w:rPr>
          <w:rFonts w:ascii="Times New Roman" w:hAnsi="Times New Roman" w:cs="Times New Roman"/>
          <w:sz w:val="24"/>
          <w:szCs w:val="24"/>
          <w:vertAlign w:val="superscript"/>
        </w:rPr>
        <w:t>st</w:t>
      </w:r>
      <w:r w:rsidR="00207C5E">
        <w:rPr>
          <w:rFonts w:ascii="Times New Roman" w:hAnsi="Times New Roman" w:cs="Times New Roman"/>
          <w:sz w:val="24"/>
          <w:szCs w:val="24"/>
        </w:rPr>
        <w:t xml:space="preserve"> of the prior </w:t>
      </w:r>
      <w:r w:rsidR="00C2156E">
        <w:rPr>
          <w:rFonts w:ascii="Times New Roman" w:hAnsi="Times New Roman" w:cs="Times New Roman"/>
          <w:sz w:val="24"/>
          <w:szCs w:val="24"/>
        </w:rPr>
        <w:t xml:space="preserve">academic </w:t>
      </w:r>
      <w:r w:rsidR="00207C5E">
        <w:rPr>
          <w:rFonts w:ascii="Times New Roman" w:hAnsi="Times New Roman" w:cs="Times New Roman"/>
          <w:sz w:val="24"/>
          <w:szCs w:val="24"/>
        </w:rPr>
        <w:t xml:space="preserve">year, so that there is adequate time to work with the </w:t>
      </w:r>
      <w:r w:rsidR="00207C5E" w:rsidRPr="008B6603">
        <w:rPr>
          <w:rFonts w:ascii="Times New Roman" w:hAnsi="Times New Roman" w:cs="Times New Roman"/>
          <w:sz w:val="24"/>
          <w:szCs w:val="24"/>
        </w:rPr>
        <w:t>appropriate department or unit head</w:t>
      </w:r>
      <w:r w:rsidR="00207C5E">
        <w:rPr>
          <w:rFonts w:ascii="Times New Roman" w:hAnsi="Times New Roman" w:cs="Times New Roman"/>
          <w:sz w:val="24"/>
          <w:szCs w:val="24"/>
        </w:rPr>
        <w:t xml:space="preserve"> to</w:t>
      </w:r>
      <w:r w:rsidR="000F54A4">
        <w:rPr>
          <w:rFonts w:ascii="Times New Roman" w:hAnsi="Times New Roman" w:cs="Times New Roman"/>
          <w:sz w:val="24"/>
          <w:szCs w:val="24"/>
        </w:rPr>
        <w:t xml:space="preserve"> </w:t>
      </w:r>
      <w:r w:rsidR="00207C5E">
        <w:rPr>
          <w:rFonts w:ascii="Times New Roman" w:hAnsi="Times New Roman" w:cs="Times New Roman"/>
          <w:sz w:val="24"/>
          <w:szCs w:val="24"/>
        </w:rPr>
        <w:t>develop the file for evaluation.</w:t>
      </w:r>
    </w:p>
    <w:p w14:paraId="702AE9AE" w14:textId="17AF80B7" w:rsidR="008B447F" w:rsidRPr="004C45BB" w:rsidRDefault="008B447F" w:rsidP="008B447F">
      <w:pPr>
        <w:rPr>
          <w:rFonts w:ascii="Times New Roman" w:hAnsi="Times New Roman" w:cs="Times New Roman"/>
          <w:sz w:val="24"/>
          <w:szCs w:val="24"/>
        </w:rPr>
      </w:pPr>
      <w:r w:rsidRPr="00CE35FD">
        <w:rPr>
          <w:rFonts w:ascii="Times New Roman" w:hAnsi="Times New Roman" w:cs="Times New Roman"/>
          <w:b/>
          <w:sz w:val="24"/>
          <w:szCs w:val="24"/>
        </w:rPr>
        <w:t>Preparation of the Evaluation File.</w:t>
      </w:r>
      <w:r>
        <w:rPr>
          <w:rFonts w:ascii="Times New Roman" w:hAnsi="Times New Roman" w:cs="Times New Roman"/>
          <w:sz w:val="24"/>
          <w:szCs w:val="24"/>
        </w:rPr>
        <w:t xml:space="preserve"> By November 1 each candidate</w:t>
      </w:r>
      <w:r w:rsidRPr="004C45BB">
        <w:rPr>
          <w:rFonts w:ascii="Times New Roman" w:hAnsi="Times New Roman" w:cs="Times New Roman"/>
          <w:sz w:val="24"/>
          <w:szCs w:val="24"/>
        </w:rPr>
        <w:t xml:space="preserve"> must provide an evaluation file</w:t>
      </w:r>
      <w:r w:rsidRPr="00690673">
        <w:rPr>
          <w:rFonts w:ascii="Times New Roman" w:hAnsi="Times New Roman" w:cs="Times New Roman"/>
          <w:sz w:val="24"/>
          <w:szCs w:val="24"/>
        </w:rPr>
        <w:t xml:space="preserve"> </w:t>
      </w:r>
      <w:r w:rsidRPr="004C45BB">
        <w:rPr>
          <w:rFonts w:ascii="Times New Roman" w:hAnsi="Times New Roman" w:cs="Times New Roman"/>
          <w:sz w:val="24"/>
          <w:szCs w:val="24"/>
        </w:rPr>
        <w:t xml:space="preserve">to the </w:t>
      </w:r>
      <w:r>
        <w:rPr>
          <w:rFonts w:ascii="Times New Roman" w:hAnsi="Times New Roman" w:cs="Times New Roman"/>
          <w:sz w:val="24"/>
          <w:szCs w:val="24"/>
        </w:rPr>
        <w:t>d</w:t>
      </w:r>
      <w:r w:rsidRPr="004C45BB">
        <w:rPr>
          <w:rFonts w:ascii="Times New Roman" w:hAnsi="Times New Roman" w:cs="Times New Roman"/>
          <w:sz w:val="24"/>
          <w:szCs w:val="24"/>
        </w:rPr>
        <w:t xml:space="preserve">epartment </w:t>
      </w:r>
      <w:r>
        <w:rPr>
          <w:rFonts w:ascii="Times New Roman" w:hAnsi="Times New Roman" w:cs="Times New Roman"/>
          <w:sz w:val="24"/>
          <w:szCs w:val="24"/>
        </w:rPr>
        <w:t xml:space="preserve">head </w:t>
      </w:r>
      <w:r w:rsidRPr="004C45BB">
        <w:rPr>
          <w:rFonts w:ascii="Times New Roman" w:hAnsi="Times New Roman" w:cs="Times New Roman"/>
          <w:sz w:val="24"/>
          <w:szCs w:val="24"/>
        </w:rPr>
        <w:t xml:space="preserve">or research and outreach unit </w:t>
      </w:r>
      <w:r>
        <w:rPr>
          <w:rFonts w:ascii="Times New Roman" w:hAnsi="Times New Roman" w:cs="Times New Roman"/>
          <w:sz w:val="24"/>
          <w:szCs w:val="24"/>
        </w:rPr>
        <w:t xml:space="preserve">director </w:t>
      </w:r>
      <w:r w:rsidRPr="004C45BB">
        <w:rPr>
          <w:rFonts w:ascii="Times New Roman" w:hAnsi="Times New Roman" w:cs="Times New Roman"/>
          <w:sz w:val="24"/>
          <w:szCs w:val="24"/>
        </w:rPr>
        <w:t>for review</w:t>
      </w:r>
      <w:r>
        <w:rPr>
          <w:rFonts w:ascii="Times New Roman" w:hAnsi="Times New Roman" w:cs="Times New Roman"/>
          <w:sz w:val="24"/>
          <w:szCs w:val="24"/>
        </w:rPr>
        <w:t xml:space="preserve"> and </w:t>
      </w:r>
      <w:r w:rsidR="00207C5E">
        <w:rPr>
          <w:rFonts w:ascii="Times New Roman" w:hAnsi="Times New Roman" w:cs="Times New Roman"/>
          <w:sz w:val="24"/>
          <w:szCs w:val="24"/>
        </w:rPr>
        <w:t xml:space="preserve">the </w:t>
      </w:r>
      <w:r w:rsidR="00207C5E" w:rsidRPr="008B6603">
        <w:rPr>
          <w:rFonts w:ascii="Times New Roman" w:hAnsi="Times New Roman" w:cs="Times New Roman"/>
          <w:sz w:val="24"/>
          <w:szCs w:val="24"/>
        </w:rPr>
        <w:t xml:space="preserve">department or unit head </w:t>
      </w:r>
      <w:r w:rsidR="00207C5E">
        <w:rPr>
          <w:rFonts w:ascii="Times New Roman" w:hAnsi="Times New Roman" w:cs="Times New Roman"/>
          <w:sz w:val="24"/>
          <w:szCs w:val="24"/>
        </w:rPr>
        <w:t xml:space="preserve">will provide any </w:t>
      </w:r>
      <w:r>
        <w:rPr>
          <w:rFonts w:ascii="Times New Roman" w:hAnsi="Times New Roman" w:cs="Times New Roman"/>
          <w:sz w:val="24"/>
          <w:szCs w:val="24"/>
        </w:rPr>
        <w:t>recommendations</w:t>
      </w:r>
      <w:r w:rsidR="00207C5E">
        <w:rPr>
          <w:rFonts w:ascii="Times New Roman" w:hAnsi="Times New Roman" w:cs="Times New Roman"/>
          <w:sz w:val="24"/>
          <w:szCs w:val="24"/>
        </w:rPr>
        <w:t xml:space="preserve"> or</w:t>
      </w:r>
      <w:r>
        <w:rPr>
          <w:rFonts w:ascii="Times New Roman" w:hAnsi="Times New Roman" w:cs="Times New Roman"/>
          <w:sz w:val="24"/>
          <w:szCs w:val="24"/>
        </w:rPr>
        <w:t xml:space="preserve"> additional information</w:t>
      </w:r>
      <w:r w:rsidR="00207C5E">
        <w:rPr>
          <w:rFonts w:ascii="Times New Roman" w:hAnsi="Times New Roman" w:cs="Times New Roman"/>
          <w:sz w:val="24"/>
          <w:szCs w:val="24"/>
        </w:rPr>
        <w:t xml:space="preserve"> the candidate should include</w:t>
      </w:r>
      <w:r>
        <w:rPr>
          <w:rFonts w:ascii="Times New Roman" w:hAnsi="Times New Roman" w:cs="Times New Roman"/>
          <w:sz w:val="24"/>
          <w:szCs w:val="24"/>
        </w:rPr>
        <w:t>. The content of this file will vary depending on the roles and responsibilities (</w:t>
      </w:r>
      <w:r w:rsidR="00893D56">
        <w:rPr>
          <w:rFonts w:ascii="Times New Roman" w:hAnsi="Times New Roman" w:cs="Times New Roman"/>
          <w:sz w:val="24"/>
          <w:szCs w:val="24"/>
        </w:rPr>
        <w:t xml:space="preserve">per the </w:t>
      </w:r>
      <w:r>
        <w:rPr>
          <w:rFonts w:ascii="Times New Roman" w:hAnsi="Times New Roman" w:cs="Times New Roman"/>
          <w:sz w:val="24"/>
          <w:szCs w:val="24"/>
        </w:rPr>
        <w:t>job description) for the candidate during the years since appointment or any previous promotion. All files must</w:t>
      </w:r>
      <w:r w:rsidRPr="004C45BB">
        <w:rPr>
          <w:rFonts w:ascii="Times New Roman" w:hAnsi="Times New Roman" w:cs="Times New Roman"/>
          <w:sz w:val="24"/>
          <w:szCs w:val="24"/>
        </w:rPr>
        <w:t xml:space="preserve"> include the following</w:t>
      </w:r>
      <w:r>
        <w:rPr>
          <w:rFonts w:ascii="Times New Roman" w:hAnsi="Times New Roman" w:cs="Times New Roman"/>
          <w:sz w:val="24"/>
          <w:szCs w:val="24"/>
        </w:rPr>
        <w:t>:</w:t>
      </w:r>
      <w:r w:rsidRPr="004C45BB">
        <w:rPr>
          <w:rFonts w:ascii="Times New Roman" w:hAnsi="Times New Roman" w:cs="Times New Roman"/>
          <w:sz w:val="24"/>
          <w:szCs w:val="24"/>
        </w:rPr>
        <w:t xml:space="preserve"> </w:t>
      </w:r>
    </w:p>
    <w:p w14:paraId="3953B292" w14:textId="77777777" w:rsidR="008B447F" w:rsidRDefault="008B447F" w:rsidP="008B447F">
      <w:pPr>
        <w:ind w:left="360"/>
        <w:rPr>
          <w:rFonts w:ascii="Times New Roman" w:hAnsi="Times New Roman" w:cs="Times New Roman"/>
          <w:sz w:val="24"/>
          <w:szCs w:val="24"/>
        </w:rPr>
      </w:pPr>
      <w:r w:rsidRPr="00D86106">
        <w:rPr>
          <w:rFonts w:ascii="Times New Roman" w:hAnsi="Times New Roman" w:cs="Times New Roman"/>
          <w:b/>
          <w:i/>
          <w:sz w:val="24"/>
          <w:szCs w:val="24"/>
        </w:rPr>
        <w:t>Waiver of access to materials</w:t>
      </w:r>
      <w:r>
        <w:rPr>
          <w:rFonts w:ascii="Times New Roman" w:hAnsi="Times New Roman" w:cs="Times New Roman"/>
          <w:b/>
          <w:i/>
          <w:sz w:val="24"/>
          <w:szCs w:val="24"/>
        </w:rPr>
        <w:t>.</w:t>
      </w:r>
      <w:r w:rsidRPr="004C45BB">
        <w:rPr>
          <w:rFonts w:ascii="Times New Roman" w:hAnsi="Times New Roman" w:cs="Times New Roman"/>
          <w:sz w:val="24"/>
          <w:szCs w:val="24"/>
        </w:rPr>
        <w:t xml:space="preserve"> </w:t>
      </w:r>
      <w:r>
        <w:rPr>
          <w:rFonts w:ascii="Times New Roman" w:hAnsi="Times New Roman" w:cs="Times New Roman"/>
          <w:sz w:val="24"/>
          <w:szCs w:val="24"/>
        </w:rPr>
        <w:t>A candidate</w:t>
      </w:r>
      <w:r w:rsidRPr="004C45BB">
        <w:rPr>
          <w:rFonts w:ascii="Times New Roman" w:hAnsi="Times New Roman" w:cs="Times New Roman"/>
          <w:sz w:val="24"/>
          <w:szCs w:val="24"/>
        </w:rPr>
        <w:t xml:space="preserve"> </w:t>
      </w:r>
      <w:r w:rsidRPr="009256F9">
        <w:rPr>
          <w:rFonts w:ascii="Times New Roman" w:hAnsi="Times New Roman" w:cs="Times New Roman"/>
          <w:sz w:val="24"/>
          <w:szCs w:val="24"/>
          <w:u w:val="single"/>
        </w:rPr>
        <w:t>may choose</w:t>
      </w:r>
      <w:r w:rsidRPr="004C45BB">
        <w:rPr>
          <w:rFonts w:ascii="Times New Roman" w:hAnsi="Times New Roman" w:cs="Times New Roman"/>
          <w:sz w:val="24"/>
          <w:szCs w:val="24"/>
        </w:rPr>
        <w:t xml:space="preserve"> to waive in advance in writing their access to see any or all of the evaluative materials (see Article 8 of the CBA, Personnel Files). Such waivers, however, shall not preclude the use of redacted versions of these documents in a denial review process. The redacted versions are intended to protect the identity of the reviewer. If redactions are insufficient to do so, the University may prepare a suitable summary. A waiver will be included in the promotion file</w:t>
      </w:r>
    </w:p>
    <w:p w14:paraId="5AF65657" w14:textId="77777777" w:rsidR="008B447F" w:rsidRPr="004C45BB" w:rsidRDefault="008B447F" w:rsidP="008B447F">
      <w:pPr>
        <w:ind w:left="360"/>
        <w:rPr>
          <w:rFonts w:ascii="Times New Roman" w:hAnsi="Times New Roman" w:cs="Times New Roman"/>
          <w:sz w:val="24"/>
          <w:szCs w:val="24"/>
        </w:rPr>
      </w:pPr>
      <w:r w:rsidRPr="00D86106">
        <w:rPr>
          <w:rFonts w:ascii="Times New Roman" w:hAnsi="Times New Roman" w:cs="Times New Roman"/>
          <w:b/>
          <w:i/>
          <w:sz w:val="24"/>
          <w:szCs w:val="24"/>
        </w:rPr>
        <w:t>Curriculum vitae</w:t>
      </w:r>
      <w:r>
        <w:rPr>
          <w:rFonts w:ascii="Times New Roman" w:hAnsi="Times New Roman" w:cs="Times New Roman"/>
          <w:b/>
          <w:i/>
          <w:sz w:val="24"/>
          <w:szCs w:val="24"/>
        </w:rPr>
        <w:t xml:space="preserve">. </w:t>
      </w:r>
      <w:r>
        <w:rPr>
          <w:rFonts w:ascii="Times New Roman" w:hAnsi="Times New Roman" w:cs="Times New Roman"/>
          <w:sz w:val="24"/>
          <w:szCs w:val="24"/>
        </w:rPr>
        <w:t>A candidate</w:t>
      </w:r>
      <w:r w:rsidRPr="004C45BB">
        <w:rPr>
          <w:rFonts w:ascii="Times New Roman" w:hAnsi="Times New Roman" w:cs="Times New Roman"/>
          <w:sz w:val="24"/>
          <w:szCs w:val="24"/>
        </w:rPr>
        <w:t xml:space="preserve"> </w:t>
      </w:r>
      <w:r>
        <w:rPr>
          <w:rFonts w:ascii="Times New Roman" w:hAnsi="Times New Roman" w:cs="Times New Roman"/>
          <w:sz w:val="24"/>
          <w:szCs w:val="24"/>
        </w:rPr>
        <w:t>must include a copy of a</w:t>
      </w:r>
      <w:r w:rsidRPr="004C45BB">
        <w:rPr>
          <w:rFonts w:ascii="Times New Roman" w:hAnsi="Times New Roman" w:cs="Times New Roman"/>
          <w:sz w:val="24"/>
          <w:szCs w:val="24"/>
        </w:rPr>
        <w:t xml:space="preserve"> comprehensive and current curriculum vitae that includes the </w:t>
      </w:r>
      <w:r>
        <w:rPr>
          <w:rFonts w:ascii="Times New Roman" w:hAnsi="Times New Roman" w:cs="Times New Roman"/>
          <w:sz w:val="24"/>
          <w:szCs w:val="24"/>
        </w:rPr>
        <w:t>candidate</w:t>
      </w:r>
      <w:r w:rsidRPr="004C45BB">
        <w:rPr>
          <w:rFonts w:ascii="Times New Roman" w:hAnsi="Times New Roman" w:cs="Times New Roman"/>
          <w:sz w:val="24"/>
          <w:szCs w:val="24"/>
        </w:rPr>
        <w:t xml:space="preserve">’s </w:t>
      </w:r>
      <w:r>
        <w:rPr>
          <w:rFonts w:ascii="Times New Roman" w:hAnsi="Times New Roman" w:cs="Times New Roman"/>
          <w:sz w:val="24"/>
          <w:szCs w:val="24"/>
        </w:rPr>
        <w:t xml:space="preserve">past and </w:t>
      </w:r>
      <w:r w:rsidRPr="004C45BB">
        <w:rPr>
          <w:rFonts w:ascii="Times New Roman" w:hAnsi="Times New Roman" w:cs="Times New Roman"/>
          <w:sz w:val="24"/>
          <w:szCs w:val="24"/>
        </w:rPr>
        <w:t>current research,</w:t>
      </w:r>
      <w:r>
        <w:rPr>
          <w:rFonts w:ascii="Times New Roman" w:hAnsi="Times New Roman" w:cs="Times New Roman"/>
          <w:sz w:val="24"/>
          <w:szCs w:val="24"/>
        </w:rPr>
        <w:t xml:space="preserve"> grants awarded, teaching, advising,</w:t>
      </w:r>
      <w:r w:rsidRPr="004C45BB">
        <w:rPr>
          <w:rFonts w:ascii="Times New Roman" w:hAnsi="Times New Roman" w:cs="Times New Roman"/>
          <w:sz w:val="24"/>
          <w:szCs w:val="24"/>
        </w:rPr>
        <w:t xml:space="preserve"> scholarly and creative activities and accomplishments, </w:t>
      </w:r>
      <w:r>
        <w:rPr>
          <w:rFonts w:ascii="Times New Roman" w:hAnsi="Times New Roman" w:cs="Times New Roman"/>
          <w:sz w:val="24"/>
          <w:szCs w:val="24"/>
        </w:rPr>
        <w:t xml:space="preserve">(e.g., </w:t>
      </w:r>
      <w:r w:rsidRPr="004C45BB">
        <w:rPr>
          <w:rFonts w:ascii="Times New Roman" w:hAnsi="Times New Roman" w:cs="Times New Roman"/>
          <w:sz w:val="24"/>
          <w:szCs w:val="24"/>
        </w:rPr>
        <w:t xml:space="preserve">publications, appointments, presentations, </w:t>
      </w:r>
      <w:r>
        <w:rPr>
          <w:rFonts w:ascii="Times New Roman" w:hAnsi="Times New Roman" w:cs="Times New Roman"/>
          <w:sz w:val="24"/>
          <w:szCs w:val="24"/>
        </w:rPr>
        <w:t>other</w:t>
      </w:r>
      <w:r w:rsidRPr="004C45BB">
        <w:rPr>
          <w:rFonts w:ascii="Times New Roman" w:hAnsi="Times New Roman" w:cs="Times New Roman"/>
          <w:sz w:val="24"/>
          <w:szCs w:val="24"/>
        </w:rPr>
        <w:t xml:space="preserve"> activities</w:t>
      </w:r>
      <w:r>
        <w:rPr>
          <w:rFonts w:ascii="Times New Roman" w:hAnsi="Times New Roman" w:cs="Times New Roman"/>
          <w:sz w:val="24"/>
          <w:szCs w:val="24"/>
        </w:rPr>
        <w:t>)</w:t>
      </w:r>
      <w:r w:rsidRPr="004C45BB">
        <w:rPr>
          <w:rFonts w:ascii="Times New Roman" w:hAnsi="Times New Roman" w:cs="Times New Roman"/>
          <w:sz w:val="24"/>
          <w:szCs w:val="24"/>
        </w:rPr>
        <w:t>.</w:t>
      </w:r>
    </w:p>
    <w:p w14:paraId="375B3680" w14:textId="41EDBEDD" w:rsidR="008B447F" w:rsidRPr="00B45962" w:rsidRDefault="008B447F" w:rsidP="008B447F">
      <w:pPr>
        <w:ind w:left="360"/>
        <w:rPr>
          <w:rFonts w:ascii="Times New Roman" w:hAnsi="Times New Roman" w:cs="Times New Roman"/>
          <w:sz w:val="24"/>
          <w:szCs w:val="24"/>
        </w:rPr>
      </w:pPr>
      <w:r w:rsidRPr="00D86106">
        <w:rPr>
          <w:rFonts w:ascii="Times New Roman" w:hAnsi="Times New Roman" w:cs="Times New Roman"/>
          <w:b/>
          <w:i/>
          <w:sz w:val="24"/>
          <w:szCs w:val="24"/>
        </w:rPr>
        <w:lastRenderedPageBreak/>
        <w:t>Conditions of appointment</w:t>
      </w:r>
      <w:r>
        <w:rPr>
          <w:rFonts w:ascii="Times New Roman" w:hAnsi="Times New Roman" w:cs="Times New Roman"/>
          <w:b/>
          <w:i/>
          <w:sz w:val="24"/>
          <w:szCs w:val="24"/>
        </w:rPr>
        <w:t xml:space="preserve"> and job descriptions. </w:t>
      </w:r>
      <w:r>
        <w:rPr>
          <w:rFonts w:ascii="Times New Roman" w:hAnsi="Times New Roman" w:cs="Times New Roman"/>
          <w:sz w:val="24"/>
          <w:szCs w:val="24"/>
        </w:rPr>
        <w:t>A candidate</w:t>
      </w:r>
      <w:r w:rsidRPr="004C45BB">
        <w:rPr>
          <w:rFonts w:ascii="Times New Roman" w:hAnsi="Times New Roman" w:cs="Times New Roman"/>
          <w:sz w:val="24"/>
          <w:szCs w:val="24"/>
        </w:rPr>
        <w:t xml:space="preserve"> </w:t>
      </w:r>
      <w:r>
        <w:rPr>
          <w:rFonts w:ascii="Times New Roman" w:hAnsi="Times New Roman" w:cs="Times New Roman"/>
          <w:sz w:val="24"/>
          <w:szCs w:val="24"/>
        </w:rPr>
        <w:t>must include a general statement about his/her current appointment, a copy of the</w:t>
      </w:r>
      <w:r w:rsidRPr="00B45962">
        <w:rPr>
          <w:rFonts w:ascii="Times New Roman" w:hAnsi="Times New Roman" w:cs="Times New Roman"/>
          <w:sz w:val="24"/>
          <w:szCs w:val="24"/>
        </w:rPr>
        <w:t xml:space="preserve"> current signed contract that indicates </w:t>
      </w:r>
      <w:r>
        <w:rPr>
          <w:rFonts w:ascii="Times New Roman" w:hAnsi="Times New Roman" w:cs="Times New Roman"/>
          <w:sz w:val="24"/>
          <w:szCs w:val="24"/>
        </w:rPr>
        <w:t>the</w:t>
      </w:r>
      <w:r w:rsidRPr="00B45962">
        <w:rPr>
          <w:rFonts w:ascii="Times New Roman" w:hAnsi="Times New Roman" w:cs="Times New Roman"/>
          <w:sz w:val="24"/>
          <w:szCs w:val="24"/>
        </w:rPr>
        <w:t xml:space="preserve"> conditions of appointment</w:t>
      </w:r>
      <w:r>
        <w:rPr>
          <w:rFonts w:ascii="Times New Roman" w:hAnsi="Times New Roman" w:cs="Times New Roman"/>
          <w:sz w:val="24"/>
          <w:szCs w:val="24"/>
        </w:rPr>
        <w:t xml:space="preserve">, and all </w:t>
      </w:r>
      <w:r w:rsidRPr="00B45962">
        <w:rPr>
          <w:rFonts w:ascii="Times New Roman" w:hAnsi="Times New Roman" w:cs="Times New Roman"/>
          <w:sz w:val="24"/>
          <w:szCs w:val="24"/>
        </w:rPr>
        <w:t>job de</w:t>
      </w:r>
      <w:r>
        <w:rPr>
          <w:rFonts w:ascii="Times New Roman" w:hAnsi="Times New Roman" w:cs="Times New Roman"/>
          <w:sz w:val="24"/>
          <w:szCs w:val="24"/>
        </w:rPr>
        <w:t>scriptions during the performance period in order to document changes in roles and re</w:t>
      </w:r>
      <w:r w:rsidR="00770D2E">
        <w:rPr>
          <w:rFonts w:ascii="Times New Roman" w:hAnsi="Times New Roman" w:cs="Times New Roman"/>
          <w:sz w:val="24"/>
          <w:szCs w:val="24"/>
        </w:rPr>
        <w:t>s</w:t>
      </w:r>
      <w:r>
        <w:rPr>
          <w:rFonts w:ascii="Times New Roman" w:hAnsi="Times New Roman" w:cs="Times New Roman"/>
          <w:sz w:val="24"/>
          <w:szCs w:val="24"/>
        </w:rPr>
        <w:t>ponsibilities.</w:t>
      </w:r>
    </w:p>
    <w:p w14:paraId="41469FBF" w14:textId="49BBEF62" w:rsidR="008B447F" w:rsidRPr="00D86106" w:rsidRDefault="008B447F" w:rsidP="008B447F">
      <w:pPr>
        <w:ind w:left="360"/>
        <w:rPr>
          <w:rFonts w:ascii="Times New Roman" w:hAnsi="Times New Roman" w:cs="Times New Roman"/>
          <w:b/>
          <w:i/>
          <w:sz w:val="24"/>
          <w:szCs w:val="24"/>
        </w:rPr>
      </w:pPr>
      <w:r w:rsidRPr="00D86106">
        <w:rPr>
          <w:rFonts w:ascii="Times New Roman" w:hAnsi="Times New Roman" w:cs="Times New Roman"/>
          <w:b/>
          <w:i/>
          <w:sz w:val="24"/>
          <w:szCs w:val="24"/>
        </w:rPr>
        <w:t>Criteria for promotion</w:t>
      </w:r>
      <w:r>
        <w:rPr>
          <w:rFonts w:ascii="Times New Roman" w:hAnsi="Times New Roman" w:cs="Times New Roman"/>
          <w:b/>
          <w:i/>
          <w:sz w:val="24"/>
          <w:szCs w:val="24"/>
        </w:rPr>
        <w:t xml:space="preserve">. </w:t>
      </w:r>
      <w:r w:rsidR="00785ADA">
        <w:rPr>
          <w:rFonts w:ascii="Times New Roman" w:hAnsi="Times New Roman" w:cs="Times New Roman"/>
          <w:b/>
          <w:i/>
          <w:sz w:val="24"/>
          <w:szCs w:val="24"/>
        </w:rPr>
        <w:t xml:space="preserve"> </w:t>
      </w:r>
      <w:r w:rsidR="00785ADA" w:rsidRPr="00785ADA">
        <w:rPr>
          <w:rFonts w:ascii="Times New Roman" w:hAnsi="Times New Roman" w:cs="Times New Roman"/>
          <w:sz w:val="24"/>
          <w:szCs w:val="24"/>
        </w:rPr>
        <w:t>The file must include</w:t>
      </w:r>
      <w:r w:rsidR="00785ADA">
        <w:rPr>
          <w:rFonts w:ascii="Times New Roman" w:hAnsi="Times New Roman" w:cs="Times New Roman"/>
          <w:b/>
          <w:i/>
          <w:sz w:val="24"/>
          <w:szCs w:val="24"/>
        </w:rPr>
        <w:t xml:space="preserve"> </w:t>
      </w:r>
      <w:r>
        <w:rPr>
          <w:rFonts w:ascii="Times New Roman" w:hAnsi="Times New Roman" w:cs="Times New Roman"/>
          <w:sz w:val="24"/>
          <w:szCs w:val="24"/>
        </w:rPr>
        <w:t>a statement of the criteria from the COE policy for promotion and review for the position to which the candidate is requesting promotion</w:t>
      </w:r>
      <w:r w:rsidR="00CF105E">
        <w:rPr>
          <w:rFonts w:ascii="Times New Roman" w:hAnsi="Times New Roman" w:cs="Times New Roman"/>
          <w:sz w:val="24"/>
          <w:szCs w:val="24"/>
        </w:rPr>
        <w:t xml:space="preserve"> (e.g., Table 1 of this document).</w:t>
      </w:r>
    </w:p>
    <w:p w14:paraId="4D6B34A8" w14:textId="68FD1D9C" w:rsidR="008B447F" w:rsidRPr="004C45BB" w:rsidRDefault="008B447F" w:rsidP="008B447F">
      <w:pPr>
        <w:ind w:left="360"/>
        <w:rPr>
          <w:rFonts w:ascii="Times New Roman" w:hAnsi="Times New Roman" w:cs="Times New Roman"/>
          <w:sz w:val="24"/>
          <w:szCs w:val="24"/>
        </w:rPr>
      </w:pPr>
      <w:r w:rsidRPr="00D86106">
        <w:rPr>
          <w:rFonts w:ascii="Times New Roman" w:hAnsi="Times New Roman" w:cs="Times New Roman"/>
          <w:b/>
          <w:i/>
          <w:sz w:val="24"/>
          <w:szCs w:val="24"/>
        </w:rPr>
        <w:t>Personal statement</w:t>
      </w:r>
      <w:r>
        <w:rPr>
          <w:rFonts w:ascii="Times New Roman" w:hAnsi="Times New Roman" w:cs="Times New Roman"/>
          <w:sz w:val="24"/>
          <w:szCs w:val="24"/>
        </w:rPr>
        <w:t>.</w:t>
      </w:r>
      <w:r w:rsidRPr="004C45BB">
        <w:rPr>
          <w:rFonts w:ascii="Times New Roman" w:hAnsi="Times New Roman" w:cs="Times New Roman"/>
          <w:sz w:val="24"/>
          <w:szCs w:val="24"/>
        </w:rPr>
        <w:t xml:space="preserve"> </w:t>
      </w:r>
      <w:r>
        <w:rPr>
          <w:rFonts w:ascii="Times New Roman" w:hAnsi="Times New Roman" w:cs="Times New Roman"/>
          <w:sz w:val="24"/>
          <w:szCs w:val="24"/>
        </w:rPr>
        <w:t>A candidate</w:t>
      </w:r>
      <w:r w:rsidRPr="004C45BB">
        <w:rPr>
          <w:rFonts w:ascii="Times New Roman" w:hAnsi="Times New Roman" w:cs="Times New Roman"/>
          <w:sz w:val="24"/>
          <w:szCs w:val="24"/>
        </w:rPr>
        <w:t xml:space="preserve"> </w:t>
      </w:r>
      <w:r>
        <w:rPr>
          <w:rFonts w:ascii="Times New Roman" w:hAnsi="Times New Roman" w:cs="Times New Roman"/>
          <w:sz w:val="24"/>
          <w:szCs w:val="24"/>
        </w:rPr>
        <w:t>must provide a</w:t>
      </w:r>
      <w:r w:rsidRPr="004C45BB">
        <w:rPr>
          <w:rFonts w:ascii="Times New Roman" w:hAnsi="Times New Roman" w:cs="Times New Roman"/>
          <w:sz w:val="24"/>
          <w:szCs w:val="24"/>
        </w:rPr>
        <w:t xml:space="preserve"> 3-6 page personal statement developed by the </w:t>
      </w:r>
      <w:r>
        <w:rPr>
          <w:rFonts w:ascii="Times New Roman" w:hAnsi="Times New Roman" w:cs="Times New Roman"/>
          <w:sz w:val="24"/>
          <w:szCs w:val="24"/>
        </w:rPr>
        <w:t>candidate</w:t>
      </w:r>
      <w:r w:rsidRPr="004C45BB">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B92683">
        <w:rPr>
          <w:rFonts w:ascii="Times New Roman" w:hAnsi="Times New Roman" w:cs="Times New Roman"/>
          <w:sz w:val="24"/>
          <w:szCs w:val="24"/>
        </w:rPr>
        <w:t>contain</w:t>
      </w:r>
      <w:r>
        <w:rPr>
          <w:rFonts w:ascii="Times New Roman" w:hAnsi="Times New Roman" w:cs="Times New Roman"/>
          <w:sz w:val="24"/>
          <w:szCs w:val="24"/>
        </w:rPr>
        <w:t>s</w:t>
      </w:r>
      <w:r w:rsidRPr="00B92683">
        <w:rPr>
          <w:rFonts w:ascii="Times New Roman" w:hAnsi="Times New Roman" w:cs="Times New Roman"/>
          <w:sz w:val="24"/>
          <w:szCs w:val="24"/>
        </w:rPr>
        <w:t xml:space="preserve"> information relevant to </w:t>
      </w:r>
      <w:r>
        <w:rPr>
          <w:rFonts w:ascii="Times New Roman" w:hAnsi="Times New Roman" w:cs="Times New Roman"/>
          <w:sz w:val="24"/>
          <w:szCs w:val="24"/>
        </w:rPr>
        <w:t xml:space="preserve">a) </w:t>
      </w:r>
      <w:r w:rsidRPr="00B92683">
        <w:rPr>
          <w:rFonts w:ascii="Times New Roman" w:hAnsi="Times New Roman" w:cs="Times New Roman"/>
          <w:sz w:val="24"/>
          <w:szCs w:val="24"/>
        </w:rPr>
        <w:t>his</w:t>
      </w:r>
      <w:r>
        <w:rPr>
          <w:rFonts w:ascii="Times New Roman" w:hAnsi="Times New Roman" w:cs="Times New Roman"/>
          <w:sz w:val="24"/>
          <w:szCs w:val="24"/>
        </w:rPr>
        <w:t>/</w:t>
      </w:r>
      <w:r w:rsidRPr="00B92683">
        <w:rPr>
          <w:rFonts w:ascii="Times New Roman" w:hAnsi="Times New Roman" w:cs="Times New Roman"/>
          <w:sz w:val="24"/>
          <w:szCs w:val="24"/>
        </w:rPr>
        <w:t xml:space="preserve"> her performance of assigned duties and responsibilities</w:t>
      </w:r>
      <w:r w:rsidRPr="004C45BB">
        <w:rPr>
          <w:rFonts w:ascii="Times New Roman" w:hAnsi="Times New Roman" w:cs="Times New Roman"/>
          <w:sz w:val="24"/>
          <w:szCs w:val="24"/>
        </w:rPr>
        <w:t xml:space="preserve"> </w:t>
      </w:r>
      <w:r w:rsidR="00D37F50">
        <w:rPr>
          <w:rFonts w:ascii="Times New Roman" w:hAnsi="Times New Roman" w:cs="Times New Roman"/>
          <w:sz w:val="24"/>
          <w:szCs w:val="24"/>
        </w:rPr>
        <w:t xml:space="preserve">and </w:t>
      </w:r>
      <w:r>
        <w:rPr>
          <w:rFonts w:ascii="Times New Roman" w:hAnsi="Times New Roman" w:cs="Times New Roman"/>
          <w:sz w:val="24"/>
          <w:szCs w:val="24"/>
        </w:rPr>
        <w:t>(b) the relationship to</w:t>
      </w:r>
      <w:r w:rsidRPr="004C45BB">
        <w:rPr>
          <w:rFonts w:ascii="Times New Roman" w:hAnsi="Times New Roman" w:cs="Times New Roman"/>
          <w:sz w:val="24"/>
          <w:szCs w:val="24"/>
        </w:rPr>
        <w:t xml:space="preserve"> his or her performance </w:t>
      </w:r>
      <w:r>
        <w:rPr>
          <w:rFonts w:ascii="Times New Roman" w:hAnsi="Times New Roman" w:cs="Times New Roman"/>
          <w:sz w:val="24"/>
          <w:szCs w:val="24"/>
        </w:rPr>
        <w:t xml:space="preserve">as </w:t>
      </w:r>
      <w:r w:rsidRPr="004C45BB">
        <w:rPr>
          <w:rFonts w:ascii="Times New Roman" w:hAnsi="Times New Roman" w:cs="Times New Roman"/>
          <w:sz w:val="24"/>
          <w:szCs w:val="24"/>
        </w:rPr>
        <w:t xml:space="preserve">measured against the applicable criteria for promotion. The personal statement should </w:t>
      </w:r>
      <w:r>
        <w:rPr>
          <w:rFonts w:ascii="Times New Roman" w:hAnsi="Times New Roman" w:cs="Times New Roman"/>
          <w:sz w:val="24"/>
          <w:szCs w:val="24"/>
        </w:rPr>
        <w:t>include any of the following applicable areas defined in the COE workload policy [</w:t>
      </w:r>
      <w:r w:rsidRPr="00124B1A">
        <w:rPr>
          <w:rFonts w:ascii="Times New Roman" w:hAnsi="Times New Roman" w:cs="Times New Roman"/>
          <w:sz w:val="24"/>
          <w:szCs w:val="24"/>
          <w:highlight w:val="yellow"/>
        </w:rPr>
        <w:t>link</w:t>
      </w:r>
      <w:r>
        <w:rPr>
          <w:rFonts w:ascii="Times New Roman" w:hAnsi="Times New Roman" w:cs="Times New Roman"/>
          <w:sz w:val="24"/>
          <w:szCs w:val="24"/>
        </w:rPr>
        <w:t xml:space="preserve">]: </w:t>
      </w:r>
      <w:r w:rsidRPr="004C45BB">
        <w:rPr>
          <w:rFonts w:ascii="Times New Roman" w:hAnsi="Times New Roman" w:cs="Times New Roman"/>
          <w:sz w:val="24"/>
          <w:szCs w:val="24"/>
        </w:rPr>
        <w:t>teaching</w:t>
      </w:r>
      <w:r>
        <w:rPr>
          <w:rFonts w:ascii="Times New Roman" w:hAnsi="Times New Roman" w:cs="Times New Roman"/>
          <w:sz w:val="24"/>
          <w:szCs w:val="24"/>
        </w:rPr>
        <w:t xml:space="preserve"> and</w:t>
      </w:r>
      <w:r w:rsidR="00D67100">
        <w:rPr>
          <w:rFonts w:ascii="Times New Roman" w:hAnsi="Times New Roman" w:cs="Times New Roman"/>
          <w:sz w:val="24"/>
          <w:szCs w:val="24"/>
        </w:rPr>
        <w:t xml:space="preserve"> </w:t>
      </w:r>
      <w:r>
        <w:rPr>
          <w:rFonts w:ascii="Times New Roman" w:hAnsi="Times New Roman" w:cs="Times New Roman"/>
          <w:sz w:val="24"/>
          <w:szCs w:val="24"/>
        </w:rPr>
        <w:t xml:space="preserve">advising; </w:t>
      </w:r>
      <w:r w:rsidRPr="004C45BB">
        <w:rPr>
          <w:rFonts w:ascii="Times New Roman" w:hAnsi="Times New Roman" w:cs="Times New Roman"/>
          <w:sz w:val="24"/>
          <w:szCs w:val="24"/>
        </w:rPr>
        <w:t>scholarship</w:t>
      </w:r>
      <w:r>
        <w:rPr>
          <w:rFonts w:ascii="Times New Roman" w:hAnsi="Times New Roman" w:cs="Times New Roman"/>
          <w:sz w:val="24"/>
          <w:szCs w:val="24"/>
        </w:rPr>
        <w:t xml:space="preserve"> and </w:t>
      </w:r>
      <w:r w:rsidRPr="004C45BB">
        <w:rPr>
          <w:rFonts w:ascii="Times New Roman" w:hAnsi="Times New Roman" w:cs="Times New Roman"/>
          <w:sz w:val="24"/>
          <w:szCs w:val="24"/>
        </w:rPr>
        <w:t xml:space="preserve">research; </w:t>
      </w:r>
      <w:r>
        <w:rPr>
          <w:rFonts w:ascii="Times New Roman" w:hAnsi="Times New Roman" w:cs="Times New Roman"/>
          <w:sz w:val="24"/>
          <w:szCs w:val="24"/>
        </w:rPr>
        <w:t xml:space="preserve">administration, </w:t>
      </w:r>
      <w:r w:rsidRPr="004C45BB">
        <w:rPr>
          <w:rFonts w:ascii="Times New Roman" w:hAnsi="Times New Roman" w:cs="Times New Roman"/>
          <w:sz w:val="24"/>
          <w:szCs w:val="24"/>
        </w:rPr>
        <w:t xml:space="preserve">and service contributions </w:t>
      </w:r>
      <w:r>
        <w:rPr>
          <w:rFonts w:ascii="Times New Roman" w:hAnsi="Times New Roman" w:cs="Times New Roman"/>
          <w:sz w:val="24"/>
          <w:szCs w:val="24"/>
        </w:rPr>
        <w:t>(department,</w:t>
      </w:r>
      <w:r w:rsidRPr="004C45BB">
        <w:rPr>
          <w:rFonts w:ascii="Times New Roman" w:hAnsi="Times New Roman" w:cs="Times New Roman"/>
          <w:sz w:val="24"/>
          <w:szCs w:val="24"/>
        </w:rPr>
        <w:t xml:space="preserve"> center or institute, college, university, profession, </w:t>
      </w:r>
      <w:r>
        <w:rPr>
          <w:rFonts w:ascii="Times New Roman" w:hAnsi="Times New Roman" w:cs="Times New Roman"/>
          <w:sz w:val="24"/>
          <w:szCs w:val="24"/>
        </w:rPr>
        <w:t>or</w:t>
      </w:r>
      <w:r w:rsidRPr="004C45BB">
        <w:rPr>
          <w:rFonts w:ascii="Times New Roman" w:hAnsi="Times New Roman" w:cs="Times New Roman"/>
          <w:sz w:val="24"/>
          <w:szCs w:val="24"/>
        </w:rPr>
        <w:t xml:space="preserve"> the community</w:t>
      </w:r>
      <w:r>
        <w:rPr>
          <w:rFonts w:ascii="Times New Roman" w:hAnsi="Times New Roman" w:cs="Times New Roman"/>
          <w:sz w:val="24"/>
          <w:szCs w:val="24"/>
        </w:rPr>
        <w:t>)</w:t>
      </w:r>
      <w:r w:rsidRPr="004C45BB">
        <w:rPr>
          <w:rFonts w:ascii="Times New Roman" w:hAnsi="Times New Roman" w:cs="Times New Roman"/>
          <w:sz w:val="24"/>
          <w:szCs w:val="24"/>
        </w:rPr>
        <w:t>. The statement should also include discussion of contributions to institutional equity and inclusion.</w:t>
      </w:r>
    </w:p>
    <w:p w14:paraId="24CFFBCE" w14:textId="77777777" w:rsidR="008B447F" w:rsidRDefault="008B447F" w:rsidP="008B447F">
      <w:pPr>
        <w:ind w:left="360"/>
        <w:rPr>
          <w:rFonts w:ascii="Times New Roman" w:hAnsi="Times New Roman" w:cs="Times New Roman"/>
          <w:sz w:val="24"/>
          <w:szCs w:val="24"/>
        </w:rPr>
      </w:pPr>
      <w:r w:rsidRPr="00D86106">
        <w:rPr>
          <w:rFonts w:ascii="Times New Roman" w:hAnsi="Times New Roman" w:cs="Times New Roman"/>
          <w:b/>
          <w:i/>
          <w:sz w:val="24"/>
          <w:szCs w:val="24"/>
        </w:rPr>
        <w:t>Supervisors’ evaluation</w:t>
      </w:r>
      <w:r>
        <w:rPr>
          <w:rFonts w:ascii="Times New Roman" w:hAnsi="Times New Roman" w:cs="Times New Roman"/>
          <w:b/>
          <w:i/>
          <w:sz w:val="24"/>
          <w:szCs w:val="24"/>
        </w:rPr>
        <w:t xml:space="preserve">s. </w:t>
      </w:r>
      <w:r>
        <w:rPr>
          <w:rFonts w:ascii="Times New Roman" w:hAnsi="Times New Roman" w:cs="Times New Roman"/>
          <w:sz w:val="24"/>
          <w:szCs w:val="24"/>
        </w:rPr>
        <w:t>A candidate</w:t>
      </w:r>
      <w:r w:rsidRPr="004C45BB">
        <w:rPr>
          <w:rFonts w:ascii="Times New Roman" w:hAnsi="Times New Roman" w:cs="Times New Roman"/>
          <w:sz w:val="24"/>
          <w:szCs w:val="24"/>
        </w:rPr>
        <w:t xml:space="preserve"> </w:t>
      </w:r>
      <w:r>
        <w:rPr>
          <w:rFonts w:ascii="Times New Roman" w:hAnsi="Times New Roman" w:cs="Times New Roman"/>
          <w:sz w:val="24"/>
          <w:szCs w:val="24"/>
        </w:rPr>
        <w:t>must p</w:t>
      </w:r>
      <w:r w:rsidRPr="00124B1A">
        <w:rPr>
          <w:rFonts w:ascii="Times New Roman" w:hAnsi="Times New Roman" w:cs="Times New Roman"/>
          <w:sz w:val="24"/>
          <w:szCs w:val="24"/>
        </w:rPr>
        <w:t xml:space="preserve">rovide current and past letters of evaluation or evaluation forms used </w:t>
      </w:r>
      <w:r w:rsidRPr="00320B8F">
        <w:rPr>
          <w:rFonts w:ascii="Times New Roman" w:hAnsi="Times New Roman" w:cs="Times New Roman"/>
          <w:sz w:val="24"/>
          <w:szCs w:val="24"/>
        </w:rPr>
        <w:t>during</w:t>
      </w:r>
      <w:r w:rsidRPr="00124B1A">
        <w:rPr>
          <w:rFonts w:ascii="Times New Roman" w:hAnsi="Times New Roman" w:cs="Times New Roman"/>
          <w:sz w:val="24"/>
          <w:szCs w:val="24"/>
        </w:rPr>
        <w:t xml:space="preserve"> </w:t>
      </w:r>
      <w:r w:rsidRPr="00320B8F">
        <w:rPr>
          <w:rFonts w:ascii="Times New Roman" w:hAnsi="Times New Roman" w:cs="Times New Roman"/>
          <w:sz w:val="24"/>
          <w:szCs w:val="24"/>
        </w:rPr>
        <w:t>previous</w:t>
      </w:r>
      <w:r w:rsidRPr="00124B1A">
        <w:rPr>
          <w:rFonts w:ascii="Times New Roman" w:hAnsi="Times New Roman" w:cs="Times New Roman"/>
          <w:sz w:val="24"/>
          <w:szCs w:val="24"/>
        </w:rPr>
        <w:t xml:space="preserve"> reviews</w:t>
      </w:r>
      <w:r w:rsidRPr="004C45BB">
        <w:rPr>
          <w:rFonts w:ascii="Times New Roman" w:hAnsi="Times New Roman" w:cs="Times New Roman"/>
          <w:sz w:val="24"/>
          <w:szCs w:val="24"/>
        </w:rPr>
        <w:t xml:space="preserve"> (e.g., department heads for instructors, </w:t>
      </w:r>
      <w:r>
        <w:rPr>
          <w:rFonts w:ascii="Times New Roman" w:hAnsi="Times New Roman" w:cs="Times New Roman"/>
          <w:sz w:val="24"/>
          <w:szCs w:val="24"/>
        </w:rPr>
        <w:t xml:space="preserve">program director for clinical faculty, research unit directors for research faculty, principle Investigators for research faculty, </w:t>
      </w:r>
      <w:r w:rsidRPr="004C45BB">
        <w:rPr>
          <w:rFonts w:ascii="Times New Roman" w:hAnsi="Times New Roman" w:cs="Times New Roman"/>
          <w:sz w:val="24"/>
          <w:szCs w:val="24"/>
        </w:rPr>
        <w:t>research mentor for research assistants).</w:t>
      </w:r>
    </w:p>
    <w:p w14:paraId="59FBE174" w14:textId="706766EE" w:rsidR="008B447F" w:rsidRPr="00690673" w:rsidRDefault="008B447F" w:rsidP="008B447F">
      <w:pPr>
        <w:rPr>
          <w:rFonts w:ascii="Times New Roman" w:hAnsi="Times New Roman" w:cs="Times New Roman"/>
          <w:sz w:val="24"/>
          <w:szCs w:val="24"/>
        </w:rPr>
      </w:pPr>
      <w:r w:rsidRPr="00690673">
        <w:rPr>
          <w:rFonts w:ascii="Times New Roman" w:hAnsi="Times New Roman" w:cs="Times New Roman"/>
          <w:sz w:val="24"/>
          <w:szCs w:val="24"/>
        </w:rPr>
        <w:t>The following are additional components that can be included into the candidate</w:t>
      </w:r>
      <w:r>
        <w:rPr>
          <w:rFonts w:ascii="Times New Roman" w:hAnsi="Times New Roman" w:cs="Times New Roman"/>
          <w:sz w:val="24"/>
          <w:szCs w:val="24"/>
        </w:rPr>
        <w:t>’</w:t>
      </w:r>
      <w:r w:rsidRPr="00690673">
        <w:rPr>
          <w:rFonts w:ascii="Times New Roman" w:hAnsi="Times New Roman" w:cs="Times New Roman"/>
          <w:sz w:val="24"/>
          <w:szCs w:val="24"/>
        </w:rPr>
        <w:t xml:space="preserve">s </w:t>
      </w:r>
      <w:r>
        <w:rPr>
          <w:rFonts w:ascii="Times New Roman" w:hAnsi="Times New Roman" w:cs="Times New Roman"/>
          <w:sz w:val="24"/>
          <w:szCs w:val="24"/>
        </w:rPr>
        <w:t xml:space="preserve">promotion </w:t>
      </w:r>
      <w:r w:rsidRPr="00690673">
        <w:rPr>
          <w:rFonts w:ascii="Times New Roman" w:hAnsi="Times New Roman" w:cs="Times New Roman"/>
          <w:sz w:val="24"/>
          <w:szCs w:val="24"/>
        </w:rPr>
        <w:t>file</w:t>
      </w:r>
      <w:r>
        <w:rPr>
          <w:rFonts w:ascii="Times New Roman" w:hAnsi="Times New Roman" w:cs="Times New Roman"/>
          <w:sz w:val="24"/>
          <w:szCs w:val="24"/>
        </w:rPr>
        <w:t xml:space="preserve"> if relevant to his/her roles and responsibilities (job descriptions) during the past years. This is not intended as an </w:t>
      </w:r>
      <w:r w:rsidR="00E901BA">
        <w:rPr>
          <w:rFonts w:ascii="Times New Roman" w:hAnsi="Times New Roman" w:cs="Times New Roman"/>
          <w:sz w:val="24"/>
          <w:szCs w:val="24"/>
        </w:rPr>
        <w:t>exhaustive</w:t>
      </w:r>
      <w:r>
        <w:rPr>
          <w:rFonts w:ascii="Times New Roman" w:hAnsi="Times New Roman" w:cs="Times New Roman"/>
          <w:sz w:val="24"/>
          <w:szCs w:val="24"/>
        </w:rPr>
        <w:t xml:space="preserve"> list so a candidate could include additional relevant information or evidence of performance. </w:t>
      </w:r>
    </w:p>
    <w:p w14:paraId="2F051441" w14:textId="49E4A854" w:rsidR="008B447F" w:rsidRPr="004C45BB" w:rsidRDefault="008B447F" w:rsidP="008B447F">
      <w:pPr>
        <w:ind w:left="360"/>
        <w:rPr>
          <w:rFonts w:ascii="Times New Roman" w:hAnsi="Times New Roman" w:cs="Times New Roman"/>
          <w:sz w:val="24"/>
          <w:szCs w:val="24"/>
        </w:rPr>
      </w:pPr>
      <w:r w:rsidRPr="00D86106">
        <w:rPr>
          <w:rFonts w:ascii="Times New Roman" w:hAnsi="Times New Roman" w:cs="Times New Roman"/>
          <w:b/>
          <w:i/>
          <w:sz w:val="24"/>
          <w:szCs w:val="24"/>
        </w:rPr>
        <w:t>Teaching portfolio</w:t>
      </w:r>
      <w:r>
        <w:rPr>
          <w:rFonts w:ascii="Times New Roman" w:hAnsi="Times New Roman" w:cs="Times New Roman"/>
          <w:b/>
          <w:i/>
          <w:sz w:val="24"/>
          <w:szCs w:val="24"/>
        </w:rPr>
        <w:t>.</w:t>
      </w:r>
      <w:r w:rsidRPr="00124B1A">
        <w:rPr>
          <w:rFonts w:ascii="Times New Roman" w:hAnsi="Times New Roman" w:cs="Times New Roman"/>
          <w:sz w:val="24"/>
          <w:szCs w:val="24"/>
        </w:rPr>
        <w:t xml:space="preserve"> A teaching portfolio </w:t>
      </w:r>
      <w:r w:rsidR="00E901BA">
        <w:rPr>
          <w:rFonts w:ascii="Times New Roman" w:hAnsi="Times New Roman" w:cs="Times New Roman"/>
          <w:sz w:val="24"/>
          <w:szCs w:val="24"/>
        </w:rPr>
        <w:t xml:space="preserve">may </w:t>
      </w:r>
      <w:r w:rsidRPr="00124B1A">
        <w:rPr>
          <w:rFonts w:ascii="Times New Roman" w:hAnsi="Times New Roman" w:cs="Times New Roman"/>
          <w:sz w:val="24"/>
          <w:szCs w:val="24"/>
        </w:rPr>
        <w:t xml:space="preserve">include: </w:t>
      </w:r>
      <w:r>
        <w:rPr>
          <w:rFonts w:ascii="Times New Roman" w:hAnsi="Times New Roman" w:cs="Times New Roman"/>
          <w:sz w:val="24"/>
          <w:szCs w:val="24"/>
        </w:rPr>
        <w:t>(</w:t>
      </w:r>
      <w:r w:rsidRPr="00124B1A">
        <w:rPr>
          <w:rFonts w:ascii="Times New Roman" w:hAnsi="Times New Roman" w:cs="Times New Roman"/>
          <w:sz w:val="24"/>
          <w:szCs w:val="24"/>
        </w:rPr>
        <w:t>a) r</w:t>
      </w:r>
      <w:r w:rsidRPr="00320B8F">
        <w:rPr>
          <w:rFonts w:ascii="Times New Roman" w:hAnsi="Times New Roman" w:cs="Times New Roman"/>
          <w:sz w:val="24"/>
          <w:szCs w:val="24"/>
        </w:rPr>
        <w:t>epresentative</w:t>
      </w:r>
      <w:r w:rsidRPr="004C45BB">
        <w:rPr>
          <w:rFonts w:ascii="Times New Roman" w:hAnsi="Times New Roman" w:cs="Times New Roman"/>
          <w:sz w:val="24"/>
          <w:szCs w:val="24"/>
        </w:rPr>
        <w:t xml:space="preserve"> examples of course syllabi or equivalent descriptions of course content</w:t>
      </w:r>
      <w:r>
        <w:rPr>
          <w:rFonts w:ascii="Times New Roman" w:hAnsi="Times New Roman" w:cs="Times New Roman"/>
          <w:sz w:val="24"/>
          <w:szCs w:val="24"/>
        </w:rPr>
        <w:t xml:space="preserve">; (b) </w:t>
      </w:r>
      <w:r w:rsidRPr="004C45BB">
        <w:rPr>
          <w:rFonts w:ascii="Times New Roman" w:hAnsi="Times New Roman" w:cs="Times New Roman"/>
          <w:sz w:val="24"/>
          <w:szCs w:val="24"/>
        </w:rPr>
        <w:t xml:space="preserve">instructional expectations for courses taught </w:t>
      </w:r>
      <w:r>
        <w:rPr>
          <w:rFonts w:ascii="Times New Roman" w:hAnsi="Times New Roman" w:cs="Times New Roman"/>
          <w:sz w:val="24"/>
          <w:szCs w:val="24"/>
        </w:rPr>
        <w:t>or developed, examples of student work and exams, and similar material; (c)</w:t>
      </w:r>
      <w:r w:rsidRPr="001E4E52">
        <w:rPr>
          <w:rFonts w:ascii="Times New Roman" w:hAnsi="Times New Roman" w:cs="Times New Roman"/>
          <w:sz w:val="24"/>
          <w:szCs w:val="24"/>
        </w:rPr>
        <w:t xml:space="preserve"> a </w:t>
      </w:r>
      <w:r>
        <w:rPr>
          <w:rFonts w:ascii="Times New Roman" w:hAnsi="Times New Roman" w:cs="Times New Roman"/>
          <w:sz w:val="24"/>
          <w:szCs w:val="24"/>
        </w:rPr>
        <w:t>summary</w:t>
      </w:r>
      <w:r w:rsidRPr="001E4E52">
        <w:rPr>
          <w:rFonts w:ascii="Times New Roman" w:hAnsi="Times New Roman" w:cs="Times New Roman"/>
          <w:sz w:val="24"/>
          <w:szCs w:val="24"/>
        </w:rPr>
        <w:t xml:space="preserve"> of the course evaluations for all courses with 5 or more students</w:t>
      </w:r>
      <w:r w:rsidR="00E901BA">
        <w:rPr>
          <w:rFonts w:ascii="Times New Roman" w:hAnsi="Times New Roman" w:cs="Times New Roman"/>
          <w:sz w:val="24"/>
          <w:szCs w:val="24"/>
        </w:rPr>
        <w:t xml:space="preserve"> (required)</w:t>
      </w:r>
      <w:r>
        <w:rPr>
          <w:rFonts w:ascii="Times New Roman" w:hAnsi="Times New Roman" w:cs="Times New Roman"/>
          <w:sz w:val="24"/>
          <w:szCs w:val="24"/>
        </w:rPr>
        <w:t>; and (d)</w:t>
      </w:r>
      <w:r w:rsidRPr="001E4E52">
        <w:rPr>
          <w:rFonts w:ascii="Times New Roman" w:hAnsi="Times New Roman" w:cs="Times New Roman"/>
          <w:sz w:val="24"/>
          <w:szCs w:val="24"/>
        </w:rPr>
        <w:t xml:space="preserve"> </w:t>
      </w:r>
      <w:r w:rsidRPr="00124B1A">
        <w:rPr>
          <w:rFonts w:ascii="Times New Roman" w:hAnsi="Times New Roman" w:cs="Times New Roman"/>
          <w:sz w:val="24"/>
          <w:szCs w:val="24"/>
          <w:u w:val="single"/>
        </w:rPr>
        <w:t>at least</w:t>
      </w:r>
      <w:r w:rsidRPr="001E4E52">
        <w:rPr>
          <w:rFonts w:ascii="Times New Roman" w:hAnsi="Times New Roman" w:cs="Times New Roman"/>
          <w:sz w:val="24"/>
          <w:szCs w:val="24"/>
        </w:rPr>
        <w:t xml:space="preserve"> one peer review of teaching per contract period.</w:t>
      </w:r>
      <w:r>
        <w:rPr>
          <w:rFonts w:ascii="Times New Roman" w:hAnsi="Times New Roman" w:cs="Times New Roman"/>
          <w:sz w:val="24"/>
          <w:szCs w:val="24"/>
        </w:rPr>
        <w:t xml:space="preserve"> </w:t>
      </w:r>
      <w:r w:rsidRPr="009256F9">
        <w:rPr>
          <w:rFonts w:ascii="Times New Roman" w:hAnsi="Times New Roman" w:cs="Times New Roman"/>
          <w:sz w:val="24"/>
          <w:szCs w:val="24"/>
        </w:rPr>
        <w:t>The</w:t>
      </w:r>
      <w:r w:rsidRPr="00A22359">
        <w:t xml:space="preserve"> </w:t>
      </w:r>
      <w:r w:rsidRPr="003C4238">
        <w:rPr>
          <w:rFonts w:ascii="Times New Roman" w:hAnsi="Times New Roman" w:cs="Times New Roman"/>
          <w:sz w:val="24"/>
          <w:szCs w:val="24"/>
        </w:rPr>
        <w:t xml:space="preserve">department or unit will identify the standards to be applied to </w:t>
      </w:r>
      <w:r>
        <w:rPr>
          <w:rFonts w:ascii="Times New Roman" w:hAnsi="Times New Roman" w:cs="Times New Roman"/>
          <w:sz w:val="24"/>
          <w:szCs w:val="24"/>
        </w:rPr>
        <w:t>peer</w:t>
      </w:r>
      <w:r w:rsidRPr="003C4238">
        <w:rPr>
          <w:rFonts w:ascii="Times New Roman" w:hAnsi="Times New Roman" w:cs="Times New Roman"/>
          <w:sz w:val="24"/>
          <w:szCs w:val="24"/>
        </w:rPr>
        <w:t xml:space="preserve"> reviews and will establish a time frame for notification to the C</w:t>
      </w:r>
      <w:r>
        <w:rPr>
          <w:rFonts w:ascii="Times New Roman" w:hAnsi="Times New Roman" w:cs="Times New Roman"/>
          <w:sz w:val="24"/>
          <w:szCs w:val="24"/>
        </w:rPr>
        <w:t>-</w:t>
      </w:r>
      <w:r w:rsidRPr="003C4238">
        <w:rPr>
          <w:rFonts w:ascii="Times New Roman" w:hAnsi="Times New Roman" w:cs="Times New Roman"/>
          <w:sz w:val="24"/>
          <w:szCs w:val="24"/>
        </w:rPr>
        <w:t xml:space="preserve">NTTF before a peer </w:t>
      </w:r>
      <w:r w:rsidR="00E901BA">
        <w:rPr>
          <w:rFonts w:ascii="Times New Roman" w:hAnsi="Times New Roman" w:cs="Times New Roman"/>
          <w:sz w:val="24"/>
          <w:szCs w:val="24"/>
        </w:rPr>
        <w:t xml:space="preserve">teaching </w:t>
      </w:r>
      <w:r w:rsidRPr="003C4238">
        <w:rPr>
          <w:rFonts w:ascii="Times New Roman" w:hAnsi="Times New Roman" w:cs="Times New Roman"/>
          <w:sz w:val="24"/>
          <w:szCs w:val="24"/>
        </w:rPr>
        <w:t xml:space="preserve">review is conducted. </w:t>
      </w:r>
    </w:p>
    <w:p w14:paraId="70E6D7C7" w14:textId="1D6B4846" w:rsidR="008B447F" w:rsidRPr="004C45BB" w:rsidRDefault="008B447F" w:rsidP="008B447F">
      <w:pPr>
        <w:ind w:left="360"/>
        <w:rPr>
          <w:rFonts w:ascii="Times New Roman" w:hAnsi="Times New Roman" w:cs="Times New Roman"/>
          <w:sz w:val="24"/>
          <w:szCs w:val="24"/>
        </w:rPr>
      </w:pPr>
      <w:r w:rsidRPr="00D86106">
        <w:rPr>
          <w:rFonts w:ascii="Times New Roman" w:hAnsi="Times New Roman" w:cs="Times New Roman"/>
          <w:b/>
          <w:i/>
          <w:sz w:val="24"/>
          <w:szCs w:val="24"/>
        </w:rPr>
        <w:t>Scholarship portfolio</w:t>
      </w:r>
      <w:r>
        <w:rPr>
          <w:rFonts w:ascii="Times New Roman" w:hAnsi="Times New Roman" w:cs="Times New Roman"/>
          <w:b/>
          <w:i/>
          <w:sz w:val="24"/>
          <w:szCs w:val="24"/>
        </w:rPr>
        <w:t>.</w:t>
      </w:r>
      <w:r w:rsidR="00D37F50">
        <w:rPr>
          <w:rFonts w:ascii="Times New Roman" w:hAnsi="Times New Roman" w:cs="Times New Roman"/>
          <w:sz w:val="24"/>
          <w:szCs w:val="24"/>
        </w:rPr>
        <w:t xml:space="preserve"> This is a</w:t>
      </w:r>
      <w:r w:rsidRPr="004C45BB">
        <w:rPr>
          <w:rFonts w:ascii="Times New Roman" w:hAnsi="Times New Roman" w:cs="Times New Roman"/>
          <w:sz w:val="24"/>
          <w:szCs w:val="24"/>
        </w:rPr>
        <w:t xml:space="preserve"> comprehensive portfolio of</w:t>
      </w:r>
      <w:r>
        <w:rPr>
          <w:rFonts w:ascii="Times New Roman" w:hAnsi="Times New Roman" w:cs="Times New Roman"/>
          <w:sz w:val="24"/>
          <w:szCs w:val="24"/>
        </w:rPr>
        <w:t xml:space="preserve"> examples and/or description of</w:t>
      </w:r>
      <w:r w:rsidRPr="004C45BB">
        <w:rPr>
          <w:rFonts w:ascii="Times New Roman" w:hAnsi="Times New Roman" w:cs="Times New Roman"/>
          <w:sz w:val="24"/>
          <w:szCs w:val="24"/>
        </w:rPr>
        <w:t xml:space="preserve"> scholarship, research and creative activity; and appropriate evidence of national or international recognition or impact</w:t>
      </w:r>
      <w:r w:rsidR="005D76AF">
        <w:rPr>
          <w:rFonts w:ascii="Times New Roman" w:hAnsi="Times New Roman" w:cs="Times New Roman"/>
          <w:sz w:val="24"/>
          <w:szCs w:val="24"/>
        </w:rPr>
        <w:t xml:space="preserve"> (e.g., copies of peer-reviewed articles, presentations, and awards).</w:t>
      </w:r>
    </w:p>
    <w:p w14:paraId="62F0E926" w14:textId="77777777" w:rsidR="008B447F" w:rsidRPr="004C45BB" w:rsidRDefault="008B447F" w:rsidP="008B447F">
      <w:pPr>
        <w:ind w:left="360"/>
        <w:rPr>
          <w:rFonts w:ascii="Times New Roman" w:hAnsi="Times New Roman" w:cs="Times New Roman"/>
          <w:sz w:val="24"/>
          <w:szCs w:val="24"/>
        </w:rPr>
      </w:pPr>
      <w:r w:rsidRPr="00D86106">
        <w:rPr>
          <w:rFonts w:ascii="Times New Roman" w:hAnsi="Times New Roman" w:cs="Times New Roman"/>
          <w:b/>
          <w:i/>
          <w:sz w:val="24"/>
          <w:szCs w:val="24"/>
        </w:rPr>
        <w:t>Service portfolio</w:t>
      </w:r>
      <w:r>
        <w:rPr>
          <w:rFonts w:ascii="Times New Roman" w:hAnsi="Times New Roman" w:cs="Times New Roman"/>
          <w:b/>
          <w:i/>
          <w:sz w:val="24"/>
          <w:szCs w:val="24"/>
        </w:rPr>
        <w:t xml:space="preserve">. </w:t>
      </w:r>
      <w:r>
        <w:rPr>
          <w:rFonts w:ascii="Times New Roman" w:hAnsi="Times New Roman" w:cs="Times New Roman"/>
          <w:sz w:val="24"/>
          <w:szCs w:val="24"/>
        </w:rPr>
        <w:t>This portfolio should include e</w:t>
      </w:r>
      <w:r w:rsidRPr="004C45BB">
        <w:rPr>
          <w:rFonts w:ascii="Times New Roman" w:hAnsi="Times New Roman" w:cs="Times New Roman"/>
          <w:sz w:val="24"/>
          <w:szCs w:val="24"/>
        </w:rPr>
        <w:t xml:space="preserve">vidence of the </w:t>
      </w:r>
      <w:r>
        <w:rPr>
          <w:rFonts w:ascii="Times New Roman" w:hAnsi="Times New Roman" w:cs="Times New Roman"/>
          <w:sz w:val="24"/>
          <w:szCs w:val="24"/>
        </w:rPr>
        <w:t>candidate</w:t>
      </w:r>
      <w:r w:rsidRPr="004C45BB">
        <w:rPr>
          <w:rFonts w:ascii="Times New Roman" w:hAnsi="Times New Roman" w:cs="Times New Roman"/>
          <w:sz w:val="24"/>
          <w:szCs w:val="24"/>
        </w:rPr>
        <w:t xml:space="preserve">’s service contributions to his or her academic department, center or institute, school or college, </w:t>
      </w:r>
      <w:r w:rsidRPr="004C45BB">
        <w:rPr>
          <w:rFonts w:ascii="Times New Roman" w:hAnsi="Times New Roman" w:cs="Times New Roman"/>
          <w:sz w:val="24"/>
          <w:szCs w:val="24"/>
        </w:rPr>
        <w:lastRenderedPageBreak/>
        <w:t xml:space="preserve">university, profession, and the community </w:t>
      </w:r>
      <w:r>
        <w:rPr>
          <w:rFonts w:ascii="Times New Roman" w:hAnsi="Times New Roman" w:cs="Times New Roman"/>
          <w:sz w:val="24"/>
          <w:szCs w:val="24"/>
        </w:rPr>
        <w:t>(e.g., listing of committees and role,</w:t>
      </w:r>
      <w:r w:rsidRPr="004C45BB">
        <w:rPr>
          <w:rFonts w:ascii="Times New Roman" w:hAnsi="Times New Roman" w:cs="Times New Roman"/>
          <w:sz w:val="24"/>
          <w:szCs w:val="24"/>
        </w:rPr>
        <w:t xml:space="preserve"> op</w:t>
      </w:r>
      <w:r>
        <w:rPr>
          <w:rFonts w:ascii="Times New Roman" w:hAnsi="Times New Roman" w:cs="Times New Roman"/>
          <w:sz w:val="24"/>
          <w:szCs w:val="24"/>
        </w:rPr>
        <w:t>-</w:t>
      </w:r>
      <w:r w:rsidRPr="004C45BB">
        <w:rPr>
          <w:rFonts w:ascii="Times New Roman" w:hAnsi="Times New Roman" w:cs="Times New Roman"/>
          <w:sz w:val="24"/>
          <w:szCs w:val="24"/>
        </w:rPr>
        <w:t>ed pieces, white papers authored or co-authored by the faculty member, commend</w:t>
      </w:r>
      <w:r>
        <w:rPr>
          <w:rFonts w:ascii="Times New Roman" w:hAnsi="Times New Roman" w:cs="Times New Roman"/>
          <w:sz w:val="24"/>
          <w:szCs w:val="24"/>
        </w:rPr>
        <w:t>a</w:t>
      </w:r>
      <w:r w:rsidRPr="004C45BB">
        <w:rPr>
          <w:rFonts w:ascii="Times New Roman" w:hAnsi="Times New Roman" w:cs="Times New Roman"/>
          <w:sz w:val="24"/>
          <w:szCs w:val="24"/>
        </w:rPr>
        <w:t>tions, awards, or letters of appreciation</w:t>
      </w:r>
      <w:r>
        <w:rPr>
          <w:rFonts w:ascii="Times New Roman" w:hAnsi="Times New Roman" w:cs="Times New Roman"/>
          <w:sz w:val="24"/>
          <w:szCs w:val="24"/>
        </w:rPr>
        <w:t>)</w:t>
      </w:r>
      <w:r w:rsidRPr="004C45BB">
        <w:rPr>
          <w:rFonts w:ascii="Times New Roman" w:hAnsi="Times New Roman" w:cs="Times New Roman"/>
          <w:sz w:val="24"/>
          <w:szCs w:val="24"/>
        </w:rPr>
        <w:t>. The portfolio may also include a short narrative elaborating on the faculty member’s unique service experiences or obligations.</w:t>
      </w:r>
    </w:p>
    <w:p w14:paraId="4F2D3A62" w14:textId="77777777" w:rsidR="008B447F" w:rsidRPr="004C45BB" w:rsidRDefault="008B447F" w:rsidP="008B447F">
      <w:pPr>
        <w:ind w:left="360"/>
        <w:rPr>
          <w:rFonts w:ascii="Times New Roman" w:hAnsi="Times New Roman" w:cs="Times New Roman"/>
          <w:sz w:val="24"/>
          <w:szCs w:val="24"/>
        </w:rPr>
      </w:pPr>
      <w:r w:rsidRPr="00D86106">
        <w:rPr>
          <w:rFonts w:ascii="Times New Roman" w:hAnsi="Times New Roman" w:cs="Times New Roman"/>
          <w:b/>
          <w:i/>
          <w:sz w:val="24"/>
          <w:szCs w:val="24"/>
        </w:rPr>
        <w:t>Professional activities portfolio</w:t>
      </w:r>
      <w:r>
        <w:rPr>
          <w:rFonts w:ascii="Times New Roman" w:hAnsi="Times New Roman" w:cs="Times New Roman"/>
          <w:b/>
          <w:i/>
          <w:sz w:val="24"/>
          <w:szCs w:val="24"/>
        </w:rPr>
        <w:t>.</w:t>
      </w:r>
      <w:r w:rsidRPr="004C45BB">
        <w:rPr>
          <w:rFonts w:ascii="Times New Roman" w:hAnsi="Times New Roman" w:cs="Times New Roman"/>
          <w:sz w:val="24"/>
          <w:szCs w:val="24"/>
        </w:rPr>
        <w:t xml:space="preserve"> A comprehensive portfolio of professional or consulting activities related to his or her discipline.</w:t>
      </w:r>
    </w:p>
    <w:p w14:paraId="1525AACE" w14:textId="3816FD0A" w:rsidR="008B447F" w:rsidRPr="004C45BB" w:rsidRDefault="00E901BA" w:rsidP="008B447F">
      <w:pPr>
        <w:ind w:left="360"/>
        <w:rPr>
          <w:rFonts w:ascii="Times New Roman" w:hAnsi="Times New Roman" w:cs="Times New Roman"/>
          <w:sz w:val="24"/>
          <w:szCs w:val="24"/>
        </w:rPr>
      </w:pPr>
      <w:r>
        <w:rPr>
          <w:rFonts w:ascii="Times New Roman" w:hAnsi="Times New Roman" w:cs="Times New Roman"/>
          <w:b/>
          <w:i/>
          <w:sz w:val="24"/>
          <w:szCs w:val="24"/>
        </w:rPr>
        <w:t>R</w:t>
      </w:r>
      <w:r w:rsidR="005D76AF">
        <w:rPr>
          <w:rFonts w:ascii="Times New Roman" w:hAnsi="Times New Roman" w:cs="Times New Roman"/>
          <w:b/>
          <w:i/>
          <w:sz w:val="24"/>
          <w:szCs w:val="24"/>
        </w:rPr>
        <w:t>eviews</w:t>
      </w:r>
      <w:r w:rsidR="008B447F">
        <w:rPr>
          <w:rFonts w:ascii="Times New Roman" w:hAnsi="Times New Roman" w:cs="Times New Roman"/>
          <w:b/>
          <w:i/>
          <w:sz w:val="24"/>
          <w:szCs w:val="24"/>
        </w:rPr>
        <w:t xml:space="preserve"> </w:t>
      </w:r>
      <w:r w:rsidR="00A9311E">
        <w:rPr>
          <w:rFonts w:ascii="Times New Roman" w:hAnsi="Times New Roman" w:cs="Times New Roman"/>
          <w:b/>
          <w:i/>
          <w:sz w:val="24"/>
          <w:szCs w:val="24"/>
        </w:rPr>
        <w:t xml:space="preserve">by </w:t>
      </w:r>
      <w:r w:rsidR="008B447F">
        <w:rPr>
          <w:rFonts w:ascii="Times New Roman" w:hAnsi="Times New Roman" w:cs="Times New Roman"/>
          <w:b/>
          <w:i/>
          <w:sz w:val="24"/>
          <w:szCs w:val="24"/>
        </w:rPr>
        <w:t>e</w:t>
      </w:r>
      <w:r w:rsidR="008B447F" w:rsidRPr="00D86106">
        <w:rPr>
          <w:rFonts w:ascii="Times New Roman" w:hAnsi="Times New Roman" w:cs="Times New Roman"/>
          <w:b/>
          <w:i/>
          <w:sz w:val="24"/>
          <w:szCs w:val="24"/>
        </w:rPr>
        <w:t>xterna</w:t>
      </w:r>
      <w:r w:rsidR="005D76AF">
        <w:rPr>
          <w:rFonts w:ascii="Times New Roman" w:hAnsi="Times New Roman" w:cs="Times New Roman"/>
          <w:b/>
          <w:i/>
          <w:sz w:val="24"/>
          <w:szCs w:val="24"/>
        </w:rPr>
        <w:t>l p</w:t>
      </w:r>
      <w:r w:rsidR="008B447F">
        <w:rPr>
          <w:rFonts w:ascii="Times New Roman" w:hAnsi="Times New Roman" w:cs="Times New Roman"/>
          <w:b/>
          <w:i/>
          <w:sz w:val="24"/>
          <w:szCs w:val="24"/>
        </w:rPr>
        <w:t xml:space="preserve">rofessionals. </w:t>
      </w:r>
      <w:r w:rsidR="008B447F" w:rsidRPr="003F5387">
        <w:rPr>
          <w:rFonts w:ascii="Times New Roman" w:hAnsi="Times New Roman" w:cs="Times New Roman"/>
          <w:sz w:val="24"/>
          <w:szCs w:val="24"/>
        </w:rPr>
        <w:t xml:space="preserve">A candidate can request reviews of their full </w:t>
      </w:r>
      <w:r w:rsidR="008B447F" w:rsidRPr="00005372">
        <w:rPr>
          <w:rFonts w:ascii="Times New Roman" w:hAnsi="Times New Roman" w:cs="Times New Roman"/>
          <w:sz w:val="24"/>
          <w:szCs w:val="24"/>
        </w:rPr>
        <w:t>portfolio</w:t>
      </w:r>
      <w:r w:rsidR="008B447F" w:rsidRPr="003F5387">
        <w:rPr>
          <w:rFonts w:ascii="Times New Roman" w:hAnsi="Times New Roman" w:cs="Times New Roman"/>
          <w:sz w:val="24"/>
          <w:szCs w:val="24"/>
        </w:rPr>
        <w:t xml:space="preserve"> from professionals external</w:t>
      </w:r>
      <w:r w:rsidR="005D76AF">
        <w:rPr>
          <w:rFonts w:ascii="Times New Roman" w:hAnsi="Times New Roman" w:cs="Times New Roman"/>
          <w:sz w:val="24"/>
          <w:szCs w:val="24"/>
        </w:rPr>
        <w:t xml:space="preserve"> </w:t>
      </w:r>
      <w:r w:rsidR="008B447F" w:rsidRPr="003F5387">
        <w:rPr>
          <w:rFonts w:ascii="Times New Roman" w:hAnsi="Times New Roman" w:cs="Times New Roman"/>
          <w:sz w:val="24"/>
          <w:szCs w:val="24"/>
        </w:rPr>
        <w:t xml:space="preserve">to their unit, their college or the university. In some cases, an external reviewer </w:t>
      </w:r>
      <w:r w:rsidR="008B447F">
        <w:rPr>
          <w:rFonts w:ascii="Times New Roman" w:hAnsi="Times New Roman" w:cs="Times New Roman"/>
          <w:sz w:val="24"/>
          <w:szCs w:val="24"/>
        </w:rPr>
        <w:t>can</w:t>
      </w:r>
      <w:r w:rsidR="008B447F" w:rsidRPr="003F5387">
        <w:rPr>
          <w:rFonts w:ascii="Times New Roman" w:hAnsi="Times New Roman" w:cs="Times New Roman"/>
          <w:sz w:val="24"/>
          <w:szCs w:val="24"/>
        </w:rPr>
        <w:t xml:space="preserve"> provide more insight about the impact and quality of a candidate’s activity, especially in situations where the </w:t>
      </w:r>
      <w:r w:rsidR="008B447F">
        <w:rPr>
          <w:rFonts w:ascii="Times New Roman" w:hAnsi="Times New Roman" w:cs="Times New Roman"/>
          <w:sz w:val="24"/>
          <w:szCs w:val="24"/>
        </w:rPr>
        <w:t>C-</w:t>
      </w:r>
      <w:r w:rsidR="008B447F" w:rsidRPr="003F5387">
        <w:rPr>
          <w:rFonts w:ascii="Times New Roman" w:hAnsi="Times New Roman" w:cs="Times New Roman"/>
          <w:sz w:val="24"/>
          <w:szCs w:val="24"/>
        </w:rPr>
        <w:t>NTTF works primarily with external agencies such as school districts, government bodies, or others.</w:t>
      </w:r>
      <w:r w:rsidR="008B447F">
        <w:rPr>
          <w:rFonts w:ascii="Times New Roman" w:hAnsi="Times New Roman" w:cs="Times New Roman"/>
          <w:sz w:val="24"/>
          <w:szCs w:val="24"/>
        </w:rPr>
        <w:t xml:space="preserve"> </w:t>
      </w:r>
      <w:r w:rsidR="008B447F" w:rsidRPr="00005372">
        <w:rPr>
          <w:rFonts w:ascii="Times New Roman" w:hAnsi="Times New Roman" w:cs="Times New Roman"/>
          <w:sz w:val="24"/>
          <w:szCs w:val="24"/>
        </w:rPr>
        <w:t xml:space="preserve">The </w:t>
      </w:r>
      <w:r w:rsidR="008B447F" w:rsidRPr="005A05B1">
        <w:rPr>
          <w:rFonts w:ascii="Times New Roman" w:hAnsi="Times New Roman" w:cs="Times New Roman"/>
          <w:sz w:val="24"/>
          <w:szCs w:val="24"/>
        </w:rPr>
        <w:t xml:space="preserve">candidate </w:t>
      </w:r>
      <w:r w:rsidR="008B447F">
        <w:rPr>
          <w:rFonts w:ascii="Times New Roman" w:hAnsi="Times New Roman" w:cs="Times New Roman"/>
          <w:sz w:val="24"/>
          <w:szCs w:val="24"/>
        </w:rPr>
        <w:t>should</w:t>
      </w:r>
      <w:r w:rsidR="008B447F">
        <w:rPr>
          <w:rFonts w:ascii="Times New Roman" w:hAnsi="Times New Roman" w:cs="Times New Roman"/>
          <w:b/>
          <w:i/>
          <w:sz w:val="24"/>
          <w:szCs w:val="24"/>
        </w:rPr>
        <w:t xml:space="preserve"> </w:t>
      </w:r>
      <w:r w:rsidR="008B447F">
        <w:rPr>
          <w:rFonts w:ascii="Times New Roman" w:hAnsi="Times New Roman" w:cs="Times New Roman"/>
          <w:sz w:val="24"/>
          <w:szCs w:val="24"/>
        </w:rPr>
        <w:t>p</w:t>
      </w:r>
      <w:r w:rsidR="008B447F" w:rsidRPr="00124B1A">
        <w:rPr>
          <w:rFonts w:ascii="Times New Roman" w:hAnsi="Times New Roman" w:cs="Times New Roman"/>
          <w:sz w:val="24"/>
          <w:szCs w:val="24"/>
        </w:rPr>
        <w:t xml:space="preserve">rovide a </w:t>
      </w:r>
      <w:r w:rsidR="008B447F" w:rsidRPr="00320B8F">
        <w:rPr>
          <w:rFonts w:ascii="Times New Roman" w:hAnsi="Times New Roman" w:cs="Times New Roman"/>
          <w:sz w:val="24"/>
          <w:szCs w:val="24"/>
        </w:rPr>
        <w:t>list</w:t>
      </w:r>
      <w:r w:rsidR="008B447F" w:rsidRPr="004C45BB">
        <w:rPr>
          <w:rFonts w:ascii="Times New Roman" w:hAnsi="Times New Roman" w:cs="Times New Roman"/>
          <w:sz w:val="24"/>
          <w:szCs w:val="24"/>
        </w:rPr>
        <w:t xml:space="preserve"> of qualified outside reviewers.</w:t>
      </w:r>
      <w:r w:rsidR="008B447F">
        <w:rPr>
          <w:rFonts w:ascii="Times New Roman" w:hAnsi="Times New Roman" w:cs="Times New Roman"/>
          <w:sz w:val="24"/>
          <w:szCs w:val="24"/>
        </w:rPr>
        <w:t xml:space="preserve"> </w:t>
      </w:r>
      <w:r w:rsidR="008B447F" w:rsidRPr="00CA02D8">
        <w:rPr>
          <w:rFonts w:ascii="Times New Roman" w:hAnsi="Times New Roman" w:cs="Times New Roman"/>
          <w:sz w:val="24"/>
          <w:szCs w:val="24"/>
        </w:rPr>
        <w:t>If reviewers external to the unit or university are included, they should be reviewers who can present a knowledgeable and objective evaluation of the candidate and his or her qualifications. External reviewers must be asked to base their evaluation and judgment on the criteria in use by the academic department or program.</w:t>
      </w:r>
      <w:r w:rsidR="008B447F">
        <w:rPr>
          <w:rFonts w:ascii="Times New Roman" w:hAnsi="Times New Roman" w:cs="Times New Roman"/>
          <w:sz w:val="24"/>
          <w:szCs w:val="24"/>
        </w:rPr>
        <w:t xml:space="preserve"> The department head or unit director should select the external reviewers and request these reviews from the external professionals</w:t>
      </w:r>
    </w:p>
    <w:p w14:paraId="61165536" w14:textId="016ADC22" w:rsidR="008B447F" w:rsidRDefault="008B447F" w:rsidP="008B447F">
      <w:pPr>
        <w:tabs>
          <w:tab w:val="left" w:pos="1560"/>
        </w:tabs>
        <w:rPr>
          <w:rFonts w:ascii="Times New Roman" w:hAnsi="Times New Roman" w:cs="Times New Roman"/>
          <w:sz w:val="24"/>
          <w:szCs w:val="24"/>
        </w:rPr>
      </w:pPr>
      <w:r w:rsidRPr="00CE35FD">
        <w:rPr>
          <w:rFonts w:ascii="Times New Roman" w:hAnsi="Times New Roman" w:cs="Times New Roman"/>
          <w:b/>
          <w:sz w:val="24"/>
          <w:szCs w:val="24"/>
        </w:rPr>
        <w:t xml:space="preserve">Review of the </w:t>
      </w:r>
      <w:r>
        <w:rPr>
          <w:rFonts w:ascii="Times New Roman" w:hAnsi="Times New Roman" w:cs="Times New Roman"/>
          <w:b/>
          <w:sz w:val="24"/>
          <w:szCs w:val="24"/>
        </w:rPr>
        <w:t>Promotion</w:t>
      </w:r>
      <w:r w:rsidRPr="00CE35FD">
        <w:rPr>
          <w:rFonts w:ascii="Times New Roman" w:hAnsi="Times New Roman" w:cs="Times New Roman"/>
          <w:b/>
          <w:sz w:val="24"/>
          <w:szCs w:val="24"/>
        </w:rPr>
        <w:t xml:space="preserve"> File and Recommendation for Promotion.</w:t>
      </w:r>
      <w:r>
        <w:rPr>
          <w:rFonts w:ascii="Times New Roman" w:hAnsi="Times New Roman" w:cs="Times New Roman"/>
          <w:b/>
          <w:sz w:val="24"/>
          <w:szCs w:val="24"/>
        </w:rPr>
        <w:t xml:space="preserve"> </w:t>
      </w:r>
      <w:r>
        <w:rPr>
          <w:rFonts w:ascii="Times New Roman" w:hAnsi="Times New Roman" w:cs="Times New Roman"/>
          <w:sz w:val="24"/>
          <w:szCs w:val="24"/>
        </w:rPr>
        <w:t xml:space="preserve">The promotion file will be reviewed at the department or unit level, the college level </w:t>
      </w:r>
      <w:r w:rsidR="00474388">
        <w:rPr>
          <w:rFonts w:ascii="Times New Roman" w:hAnsi="Times New Roman" w:cs="Times New Roman"/>
          <w:sz w:val="24"/>
          <w:szCs w:val="24"/>
        </w:rPr>
        <w:t xml:space="preserve">by the </w:t>
      </w:r>
      <w:r w:rsidR="00474388" w:rsidRPr="00A30508">
        <w:rPr>
          <w:rFonts w:ascii="Times New Roman" w:hAnsi="Times New Roman" w:cs="Times New Roman"/>
          <w:sz w:val="24"/>
          <w:szCs w:val="24"/>
        </w:rPr>
        <w:t xml:space="preserve">Faculty Personnel Committee for Non-Tenure Track Faculty </w:t>
      </w:r>
      <w:r>
        <w:rPr>
          <w:rFonts w:ascii="Times New Roman" w:hAnsi="Times New Roman" w:cs="Times New Roman"/>
          <w:sz w:val="24"/>
          <w:szCs w:val="24"/>
        </w:rPr>
        <w:t>(FPC-NTTF)</w:t>
      </w:r>
      <w:r w:rsidR="00706597">
        <w:rPr>
          <w:rFonts w:ascii="Times New Roman" w:hAnsi="Times New Roman" w:cs="Times New Roman"/>
          <w:sz w:val="24"/>
          <w:szCs w:val="24"/>
        </w:rPr>
        <w:t xml:space="preserve"> and by</w:t>
      </w:r>
      <w:r>
        <w:rPr>
          <w:rFonts w:ascii="Times New Roman" w:hAnsi="Times New Roman" w:cs="Times New Roman"/>
          <w:sz w:val="24"/>
          <w:szCs w:val="24"/>
        </w:rPr>
        <w:t xml:space="preserve"> the dean and the Provost (</w:t>
      </w:r>
      <w:r w:rsidRPr="004C45BB">
        <w:rPr>
          <w:rFonts w:ascii="Times New Roman" w:hAnsi="Times New Roman" w:cs="Times New Roman"/>
          <w:sz w:val="24"/>
          <w:szCs w:val="24"/>
        </w:rPr>
        <w:t>with input from Academic Affairs and the Office of the Vice President for Research and Innovation</w:t>
      </w:r>
      <w:r>
        <w:rPr>
          <w:rFonts w:ascii="Times New Roman" w:hAnsi="Times New Roman" w:cs="Times New Roman"/>
          <w:sz w:val="24"/>
          <w:szCs w:val="24"/>
        </w:rPr>
        <w:t xml:space="preserve">). </w:t>
      </w:r>
    </w:p>
    <w:p w14:paraId="6F14E402" w14:textId="7A7FE362" w:rsidR="00B77456" w:rsidRDefault="008B447F" w:rsidP="00D37F50">
      <w:pPr>
        <w:spacing w:after="0"/>
        <w:ind w:left="360"/>
        <w:rPr>
          <w:rFonts w:ascii="Times New Roman" w:hAnsi="Times New Roman" w:cs="Times New Roman"/>
          <w:sz w:val="24"/>
          <w:szCs w:val="24"/>
        </w:rPr>
      </w:pPr>
      <w:r w:rsidRPr="00124B1A">
        <w:rPr>
          <w:rFonts w:ascii="Times New Roman" w:hAnsi="Times New Roman" w:cs="Times New Roman"/>
          <w:b/>
          <w:i/>
          <w:sz w:val="24"/>
          <w:szCs w:val="24"/>
        </w:rPr>
        <w:t>Department or Unit</w:t>
      </w:r>
      <w:r>
        <w:rPr>
          <w:rFonts w:ascii="Times New Roman" w:hAnsi="Times New Roman" w:cs="Times New Roman"/>
          <w:b/>
          <w:i/>
          <w:sz w:val="24"/>
          <w:szCs w:val="24"/>
        </w:rPr>
        <w:t xml:space="preserve"> Review</w:t>
      </w:r>
      <w:r>
        <w:rPr>
          <w:rFonts w:ascii="Times New Roman" w:hAnsi="Times New Roman" w:cs="Times New Roman"/>
          <w:sz w:val="24"/>
          <w:szCs w:val="24"/>
        </w:rPr>
        <w:t>. Upon completion of the promotion file</w:t>
      </w:r>
      <w:r w:rsidRPr="004C45BB">
        <w:rPr>
          <w:rFonts w:ascii="Times New Roman" w:hAnsi="Times New Roman" w:cs="Times New Roman"/>
          <w:sz w:val="24"/>
          <w:szCs w:val="24"/>
        </w:rPr>
        <w:t xml:space="preserve"> the </w:t>
      </w:r>
      <w:r>
        <w:rPr>
          <w:rFonts w:ascii="Times New Roman" w:hAnsi="Times New Roman" w:cs="Times New Roman"/>
          <w:sz w:val="24"/>
          <w:szCs w:val="24"/>
        </w:rPr>
        <w:t xml:space="preserve">faculty </w:t>
      </w:r>
      <w:r w:rsidR="00B77456">
        <w:rPr>
          <w:rFonts w:ascii="Times New Roman" w:hAnsi="Times New Roman" w:cs="Times New Roman"/>
          <w:sz w:val="24"/>
          <w:szCs w:val="24"/>
        </w:rPr>
        <w:t xml:space="preserve">that </w:t>
      </w:r>
      <w:r w:rsidR="00B77456" w:rsidRPr="00D37F50">
        <w:rPr>
          <w:rFonts w:ascii="Times New Roman" w:hAnsi="Times New Roman" w:cs="Times New Roman"/>
          <w:sz w:val="24"/>
          <w:szCs w:val="24"/>
        </w:rPr>
        <w:t xml:space="preserve">have voting rights on the particular promotion file </w:t>
      </w:r>
      <w:r>
        <w:rPr>
          <w:rFonts w:ascii="Times New Roman" w:hAnsi="Times New Roman" w:cs="Times New Roman"/>
          <w:sz w:val="24"/>
          <w:szCs w:val="24"/>
        </w:rPr>
        <w:t xml:space="preserve">in the </w:t>
      </w:r>
      <w:r w:rsidRPr="004C45BB">
        <w:rPr>
          <w:rFonts w:ascii="Times New Roman" w:hAnsi="Times New Roman" w:cs="Times New Roman"/>
          <w:sz w:val="24"/>
          <w:szCs w:val="24"/>
        </w:rPr>
        <w:t>department or unit</w:t>
      </w:r>
      <w:r>
        <w:rPr>
          <w:rFonts w:ascii="Times New Roman" w:hAnsi="Times New Roman" w:cs="Times New Roman"/>
          <w:sz w:val="24"/>
          <w:szCs w:val="24"/>
        </w:rPr>
        <w:t xml:space="preserve"> </w:t>
      </w:r>
      <w:r w:rsidR="00B77456">
        <w:rPr>
          <w:rFonts w:ascii="Times New Roman" w:hAnsi="Times New Roman" w:cs="Times New Roman"/>
          <w:sz w:val="24"/>
          <w:szCs w:val="24"/>
        </w:rPr>
        <w:t>(see Internal Governance Policy)</w:t>
      </w:r>
      <w:r w:rsidR="00C645BC">
        <w:rPr>
          <w:rFonts w:ascii="Times New Roman" w:hAnsi="Times New Roman" w:cs="Times New Roman"/>
          <w:sz w:val="24"/>
          <w:szCs w:val="24"/>
        </w:rPr>
        <w:t xml:space="preserve"> </w:t>
      </w:r>
      <w:r>
        <w:rPr>
          <w:rFonts w:ascii="Times New Roman" w:hAnsi="Times New Roman" w:cs="Times New Roman"/>
          <w:sz w:val="24"/>
          <w:szCs w:val="24"/>
        </w:rPr>
        <w:t>will</w:t>
      </w:r>
      <w:r w:rsidRPr="004C45BB">
        <w:rPr>
          <w:rFonts w:ascii="Times New Roman" w:hAnsi="Times New Roman" w:cs="Times New Roman"/>
          <w:sz w:val="24"/>
          <w:szCs w:val="24"/>
        </w:rPr>
        <w:t xml:space="preserve"> review and </w:t>
      </w:r>
      <w:r w:rsidR="00706597" w:rsidRPr="004C45BB">
        <w:rPr>
          <w:rFonts w:ascii="Times New Roman" w:hAnsi="Times New Roman" w:cs="Times New Roman"/>
          <w:sz w:val="24"/>
          <w:szCs w:val="24"/>
        </w:rPr>
        <w:t>evaluat</w:t>
      </w:r>
      <w:r w:rsidR="00706597">
        <w:rPr>
          <w:rFonts w:ascii="Times New Roman" w:hAnsi="Times New Roman" w:cs="Times New Roman"/>
          <w:sz w:val="24"/>
          <w:szCs w:val="24"/>
        </w:rPr>
        <w:t>e</w:t>
      </w:r>
      <w:r w:rsidR="00207C5E">
        <w:rPr>
          <w:rFonts w:ascii="Times New Roman" w:hAnsi="Times New Roman" w:cs="Times New Roman"/>
          <w:sz w:val="24"/>
          <w:szCs w:val="24"/>
        </w:rPr>
        <w:t xml:space="preserve"> </w:t>
      </w:r>
      <w:r w:rsidRPr="004C45BB">
        <w:rPr>
          <w:rFonts w:ascii="Times New Roman" w:hAnsi="Times New Roman" w:cs="Times New Roman"/>
          <w:sz w:val="24"/>
          <w:szCs w:val="24"/>
        </w:rPr>
        <w:t>the promotion file</w:t>
      </w:r>
      <w:r w:rsidR="00B77456" w:rsidRPr="00D37F50">
        <w:rPr>
          <w:rFonts w:ascii="Times New Roman" w:hAnsi="Times New Roman" w:cs="Times New Roman"/>
          <w:sz w:val="24"/>
          <w:szCs w:val="24"/>
        </w:rPr>
        <w:t xml:space="preserve"> and complete </w:t>
      </w:r>
      <w:r w:rsidR="00C645BC">
        <w:rPr>
          <w:rFonts w:ascii="Times New Roman" w:hAnsi="Times New Roman" w:cs="Times New Roman"/>
          <w:sz w:val="24"/>
          <w:szCs w:val="24"/>
        </w:rPr>
        <w:t>vote</w:t>
      </w:r>
      <w:r w:rsidR="00B77456" w:rsidRPr="00D37F50">
        <w:rPr>
          <w:rFonts w:ascii="Times New Roman" w:hAnsi="Times New Roman" w:cs="Times New Roman"/>
          <w:sz w:val="24"/>
          <w:szCs w:val="24"/>
        </w:rPr>
        <w:t>.</w:t>
      </w:r>
      <w:r w:rsidR="00B77456" w:rsidRPr="00B77456">
        <w:rPr>
          <w:rFonts w:ascii="Times New Roman" w:eastAsia="Times New Roman" w:hAnsi="Times New Roman" w:cs="Times New Roman"/>
          <w:sz w:val="30"/>
          <w:szCs w:val="30"/>
        </w:rPr>
        <w:t xml:space="preserve"> </w:t>
      </w:r>
      <w:r w:rsidR="00B77456" w:rsidRPr="00D37F50">
        <w:rPr>
          <w:rFonts w:ascii="Times New Roman" w:hAnsi="Times New Roman" w:cs="Times New Roman"/>
          <w:sz w:val="24"/>
          <w:szCs w:val="24"/>
        </w:rPr>
        <w:t xml:space="preserve">The vote is confidential and is not shared with the candidate. </w:t>
      </w:r>
      <w:r>
        <w:rPr>
          <w:rFonts w:ascii="Times New Roman" w:hAnsi="Times New Roman" w:cs="Times New Roman"/>
          <w:sz w:val="24"/>
          <w:szCs w:val="24"/>
        </w:rPr>
        <w:t>T</w:t>
      </w:r>
      <w:r w:rsidRPr="004C45BB">
        <w:rPr>
          <w:rFonts w:ascii="Times New Roman" w:hAnsi="Times New Roman" w:cs="Times New Roman"/>
          <w:sz w:val="24"/>
          <w:szCs w:val="24"/>
        </w:rPr>
        <w:t xml:space="preserve">he department </w:t>
      </w:r>
      <w:r>
        <w:rPr>
          <w:rFonts w:ascii="Times New Roman" w:hAnsi="Times New Roman" w:cs="Times New Roman"/>
          <w:sz w:val="24"/>
          <w:szCs w:val="24"/>
        </w:rPr>
        <w:t xml:space="preserve">head </w:t>
      </w:r>
      <w:r w:rsidRPr="004C45BB">
        <w:rPr>
          <w:rFonts w:ascii="Times New Roman" w:hAnsi="Times New Roman" w:cs="Times New Roman"/>
          <w:sz w:val="24"/>
          <w:szCs w:val="24"/>
        </w:rPr>
        <w:t xml:space="preserve">or unit </w:t>
      </w:r>
      <w:r>
        <w:rPr>
          <w:rFonts w:ascii="Times New Roman" w:hAnsi="Times New Roman" w:cs="Times New Roman"/>
          <w:sz w:val="24"/>
          <w:szCs w:val="24"/>
        </w:rPr>
        <w:t>director</w:t>
      </w:r>
      <w:r w:rsidRPr="004C45BB">
        <w:rPr>
          <w:rFonts w:ascii="Times New Roman" w:hAnsi="Times New Roman" w:cs="Times New Roman"/>
          <w:sz w:val="24"/>
          <w:szCs w:val="24"/>
        </w:rPr>
        <w:t xml:space="preserve"> will </w:t>
      </w:r>
      <w:r>
        <w:rPr>
          <w:rFonts w:ascii="Times New Roman" w:hAnsi="Times New Roman" w:cs="Times New Roman"/>
          <w:sz w:val="24"/>
          <w:szCs w:val="24"/>
        </w:rPr>
        <w:t>provide</w:t>
      </w:r>
      <w:r w:rsidRPr="004C45BB">
        <w:rPr>
          <w:rFonts w:ascii="Times New Roman" w:hAnsi="Times New Roman" w:cs="Times New Roman"/>
          <w:sz w:val="24"/>
          <w:szCs w:val="24"/>
        </w:rPr>
        <w:t xml:space="preserve"> a </w:t>
      </w:r>
      <w:r>
        <w:rPr>
          <w:rFonts w:ascii="Times New Roman" w:hAnsi="Times New Roman" w:cs="Times New Roman"/>
          <w:sz w:val="24"/>
          <w:szCs w:val="24"/>
        </w:rPr>
        <w:t>memo</w:t>
      </w:r>
      <w:r w:rsidRPr="004C45BB">
        <w:rPr>
          <w:rFonts w:ascii="Times New Roman" w:hAnsi="Times New Roman" w:cs="Times New Roman"/>
          <w:sz w:val="24"/>
          <w:szCs w:val="24"/>
        </w:rPr>
        <w:t xml:space="preserve"> on the merits of the promotion case</w:t>
      </w:r>
      <w:r w:rsidR="00D1494E">
        <w:rPr>
          <w:rFonts w:ascii="Times New Roman" w:hAnsi="Times New Roman" w:cs="Times New Roman"/>
          <w:sz w:val="24"/>
          <w:szCs w:val="24"/>
        </w:rPr>
        <w:t xml:space="preserve"> that includes any department/unit discussion and votes broken do</w:t>
      </w:r>
      <w:r w:rsidR="00D942DD">
        <w:rPr>
          <w:rFonts w:ascii="Times New Roman" w:hAnsi="Times New Roman" w:cs="Times New Roman"/>
          <w:sz w:val="24"/>
          <w:szCs w:val="24"/>
        </w:rPr>
        <w:t>wn</w:t>
      </w:r>
      <w:r w:rsidR="00D1494E">
        <w:rPr>
          <w:rFonts w:ascii="Times New Roman" w:hAnsi="Times New Roman" w:cs="Times New Roman"/>
          <w:sz w:val="24"/>
          <w:szCs w:val="24"/>
        </w:rPr>
        <w:t xml:space="preserve"> by rank and tenure/non-tenure status of the voters. This memo and the department/unit vote are added to the candidates promotion file.  The file is then </w:t>
      </w:r>
      <w:r>
        <w:rPr>
          <w:rFonts w:ascii="Times New Roman" w:hAnsi="Times New Roman" w:cs="Times New Roman"/>
          <w:sz w:val="24"/>
          <w:szCs w:val="24"/>
        </w:rPr>
        <w:t>submit</w:t>
      </w:r>
      <w:r w:rsidR="00D1494E">
        <w:rPr>
          <w:rFonts w:ascii="Times New Roman" w:hAnsi="Times New Roman" w:cs="Times New Roman"/>
          <w:sz w:val="24"/>
          <w:szCs w:val="24"/>
        </w:rPr>
        <w:t>ted</w:t>
      </w:r>
      <w:r>
        <w:rPr>
          <w:rFonts w:ascii="Times New Roman" w:hAnsi="Times New Roman" w:cs="Times New Roman"/>
          <w:sz w:val="24"/>
          <w:szCs w:val="24"/>
        </w:rPr>
        <w:t xml:space="preserve"> to the FPC-NTTF no later than February 28 </w:t>
      </w:r>
      <w:r w:rsidRPr="00A422D7">
        <w:rPr>
          <w:rFonts w:ascii="Times New Roman" w:hAnsi="Times New Roman" w:cs="Times New Roman"/>
          <w:sz w:val="24"/>
          <w:szCs w:val="24"/>
        </w:rPr>
        <w:t xml:space="preserve">or the </w:t>
      </w:r>
      <w:r>
        <w:rPr>
          <w:rFonts w:ascii="Times New Roman" w:hAnsi="Times New Roman" w:cs="Times New Roman"/>
          <w:sz w:val="24"/>
          <w:szCs w:val="24"/>
        </w:rPr>
        <w:t xml:space="preserve">preceding Friday in the event February 28 </w:t>
      </w:r>
      <w:r w:rsidRPr="00A422D7">
        <w:rPr>
          <w:rFonts w:ascii="Times New Roman" w:hAnsi="Times New Roman" w:cs="Times New Roman"/>
          <w:sz w:val="24"/>
          <w:szCs w:val="24"/>
        </w:rPr>
        <w:t>falls on a weekend</w:t>
      </w:r>
      <w:r w:rsidRPr="004C45BB">
        <w:rPr>
          <w:rFonts w:ascii="Times New Roman" w:hAnsi="Times New Roman" w:cs="Times New Roman"/>
          <w:sz w:val="24"/>
          <w:szCs w:val="24"/>
        </w:rPr>
        <w:t xml:space="preserve">. </w:t>
      </w:r>
    </w:p>
    <w:p w14:paraId="30CFD12F" w14:textId="3BDDAAFA" w:rsidR="008B447F" w:rsidRDefault="008B447F" w:rsidP="00D37F50">
      <w:pPr>
        <w:spacing w:after="0"/>
        <w:ind w:left="360"/>
        <w:rPr>
          <w:rFonts w:ascii="Times New Roman" w:hAnsi="Times New Roman" w:cs="Times New Roman"/>
          <w:sz w:val="24"/>
          <w:szCs w:val="24"/>
        </w:rPr>
      </w:pPr>
    </w:p>
    <w:p w14:paraId="2F98C660" w14:textId="00DB16F9" w:rsidR="008B447F" w:rsidRPr="004C45BB" w:rsidRDefault="008B447F" w:rsidP="008B447F">
      <w:pPr>
        <w:ind w:left="360"/>
        <w:rPr>
          <w:rFonts w:ascii="Times New Roman" w:hAnsi="Times New Roman" w:cs="Times New Roman"/>
          <w:sz w:val="24"/>
          <w:szCs w:val="24"/>
        </w:rPr>
      </w:pPr>
      <w:r w:rsidRPr="00124B1A">
        <w:rPr>
          <w:rFonts w:ascii="Times New Roman" w:hAnsi="Times New Roman" w:cs="Times New Roman"/>
          <w:b/>
          <w:i/>
          <w:sz w:val="24"/>
          <w:szCs w:val="24"/>
        </w:rPr>
        <w:t>College Level Review.</w:t>
      </w:r>
      <w:r>
        <w:rPr>
          <w:rFonts w:ascii="Times New Roman" w:hAnsi="Times New Roman" w:cs="Times New Roman"/>
          <w:sz w:val="24"/>
          <w:szCs w:val="24"/>
        </w:rPr>
        <w:t xml:space="preserve"> After department or unit approval the file will be sent for review by the </w:t>
      </w:r>
      <w:r w:rsidRPr="00A30508">
        <w:rPr>
          <w:rFonts w:ascii="Times New Roman" w:hAnsi="Times New Roman" w:cs="Times New Roman"/>
          <w:sz w:val="24"/>
          <w:szCs w:val="24"/>
        </w:rPr>
        <w:t>FPC-NTTF</w:t>
      </w:r>
      <w:r>
        <w:rPr>
          <w:rFonts w:ascii="Times New Roman" w:hAnsi="Times New Roman" w:cs="Times New Roman"/>
          <w:sz w:val="24"/>
          <w:szCs w:val="24"/>
        </w:rPr>
        <w:t xml:space="preserve">. Membership for the FPC-NTTF is defined </w:t>
      </w:r>
      <w:r w:rsidR="00D93D51">
        <w:rPr>
          <w:rFonts w:ascii="Times New Roman" w:hAnsi="Times New Roman" w:cs="Times New Roman"/>
          <w:sz w:val="24"/>
          <w:szCs w:val="24"/>
        </w:rPr>
        <w:t>i</w:t>
      </w:r>
      <w:r>
        <w:rPr>
          <w:rFonts w:ascii="Times New Roman" w:hAnsi="Times New Roman" w:cs="Times New Roman"/>
          <w:sz w:val="24"/>
          <w:szCs w:val="24"/>
        </w:rPr>
        <w:t xml:space="preserve">n </w:t>
      </w:r>
      <w:r w:rsidR="00D93D51">
        <w:rPr>
          <w:rFonts w:ascii="Times New Roman" w:hAnsi="Times New Roman" w:cs="Times New Roman"/>
          <w:sz w:val="24"/>
          <w:szCs w:val="24"/>
        </w:rPr>
        <w:t xml:space="preserve">the </w:t>
      </w:r>
      <w:r>
        <w:rPr>
          <w:rFonts w:ascii="Times New Roman" w:hAnsi="Times New Roman" w:cs="Times New Roman"/>
          <w:sz w:val="24"/>
          <w:szCs w:val="24"/>
        </w:rPr>
        <w:t>COE Internal Governance Policy.</w:t>
      </w:r>
      <w:r w:rsidRPr="00234C25">
        <w:rPr>
          <w:rFonts w:ascii="Times New Roman" w:hAnsi="Times New Roman" w:cs="Times New Roman"/>
          <w:sz w:val="24"/>
          <w:szCs w:val="24"/>
        </w:rPr>
        <w:t xml:space="preserve"> </w:t>
      </w:r>
      <w:r w:rsidRPr="004C45BB">
        <w:rPr>
          <w:rFonts w:ascii="Times New Roman" w:hAnsi="Times New Roman" w:cs="Times New Roman"/>
          <w:sz w:val="24"/>
          <w:szCs w:val="24"/>
        </w:rPr>
        <w:t xml:space="preserve">The </w:t>
      </w:r>
      <w:r>
        <w:rPr>
          <w:rFonts w:ascii="Times New Roman" w:hAnsi="Times New Roman" w:cs="Times New Roman"/>
          <w:sz w:val="24"/>
          <w:szCs w:val="24"/>
        </w:rPr>
        <w:t>FPC-NTTF wi</w:t>
      </w:r>
      <w:r w:rsidRPr="004C45BB">
        <w:rPr>
          <w:rFonts w:ascii="Times New Roman" w:hAnsi="Times New Roman" w:cs="Times New Roman"/>
          <w:sz w:val="24"/>
          <w:szCs w:val="24"/>
        </w:rPr>
        <w:t xml:space="preserve">ll submit </w:t>
      </w:r>
      <w:r>
        <w:rPr>
          <w:rFonts w:ascii="Times New Roman" w:hAnsi="Times New Roman" w:cs="Times New Roman"/>
          <w:sz w:val="24"/>
          <w:szCs w:val="24"/>
        </w:rPr>
        <w:t>their recommendation to the Dean</w:t>
      </w:r>
      <w:r w:rsidRPr="00A422D7">
        <w:rPr>
          <w:rFonts w:ascii="Times New Roman" w:hAnsi="Times New Roman" w:cs="Times New Roman"/>
          <w:sz w:val="24"/>
          <w:szCs w:val="24"/>
        </w:rPr>
        <w:t xml:space="preserve"> no later than April 1, or the preceding Friday in the event April 1 falls on a weekend.</w:t>
      </w:r>
    </w:p>
    <w:p w14:paraId="12FF2399" w14:textId="042B2803" w:rsidR="008B447F" w:rsidRPr="004C45BB" w:rsidRDefault="008B447F" w:rsidP="008B447F">
      <w:pPr>
        <w:ind w:left="360"/>
        <w:rPr>
          <w:rFonts w:ascii="Times New Roman" w:hAnsi="Times New Roman" w:cs="Times New Roman"/>
          <w:sz w:val="24"/>
          <w:szCs w:val="24"/>
        </w:rPr>
      </w:pPr>
      <w:r w:rsidRPr="00124B1A">
        <w:rPr>
          <w:rFonts w:ascii="Times New Roman" w:hAnsi="Times New Roman" w:cs="Times New Roman"/>
          <w:b/>
          <w:i/>
          <w:sz w:val="24"/>
          <w:szCs w:val="24"/>
        </w:rPr>
        <w:t>Dean Review</w:t>
      </w:r>
      <w:r>
        <w:rPr>
          <w:rFonts w:ascii="Times New Roman" w:hAnsi="Times New Roman" w:cs="Times New Roman"/>
          <w:sz w:val="24"/>
          <w:szCs w:val="24"/>
        </w:rPr>
        <w:t xml:space="preserve">. </w:t>
      </w:r>
      <w:r w:rsidRPr="004C45BB">
        <w:rPr>
          <w:rFonts w:ascii="Times New Roman" w:hAnsi="Times New Roman" w:cs="Times New Roman"/>
          <w:sz w:val="24"/>
          <w:szCs w:val="24"/>
        </w:rPr>
        <w:t>Upon completion of review and recommendations by the</w:t>
      </w:r>
      <w:r>
        <w:rPr>
          <w:rFonts w:ascii="Times New Roman" w:hAnsi="Times New Roman" w:cs="Times New Roman"/>
          <w:sz w:val="24"/>
          <w:szCs w:val="24"/>
        </w:rPr>
        <w:t xml:space="preserve"> </w:t>
      </w:r>
      <w:r w:rsidRPr="00A30508">
        <w:rPr>
          <w:rFonts w:ascii="Times New Roman" w:hAnsi="Times New Roman" w:cs="Times New Roman"/>
          <w:sz w:val="24"/>
          <w:szCs w:val="24"/>
        </w:rPr>
        <w:t>FPC-NTTF</w:t>
      </w:r>
      <w:r>
        <w:rPr>
          <w:rFonts w:ascii="Times New Roman" w:hAnsi="Times New Roman" w:cs="Times New Roman"/>
          <w:sz w:val="24"/>
          <w:szCs w:val="24"/>
        </w:rPr>
        <w:t xml:space="preserve">, the dean </w:t>
      </w:r>
      <w:r w:rsidRPr="004C45BB">
        <w:rPr>
          <w:rFonts w:ascii="Times New Roman" w:hAnsi="Times New Roman" w:cs="Times New Roman"/>
          <w:sz w:val="24"/>
          <w:szCs w:val="24"/>
        </w:rPr>
        <w:t>will review the file</w:t>
      </w:r>
      <w:r>
        <w:rPr>
          <w:rFonts w:ascii="Times New Roman" w:hAnsi="Times New Roman" w:cs="Times New Roman"/>
          <w:sz w:val="24"/>
          <w:szCs w:val="24"/>
        </w:rPr>
        <w:t>. The dean</w:t>
      </w:r>
      <w:r w:rsidRPr="004C45BB">
        <w:rPr>
          <w:rFonts w:ascii="Times New Roman" w:hAnsi="Times New Roman" w:cs="Times New Roman"/>
          <w:sz w:val="24"/>
          <w:szCs w:val="24"/>
        </w:rPr>
        <w:t xml:space="preserve"> may consult with appropriate persons and may ask for and </w:t>
      </w:r>
      <w:r w:rsidRPr="004C45BB">
        <w:rPr>
          <w:rFonts w:ascii="Times New Roman" w:hAnsi="Times New Roman" w:cs="Times New Roman"/>
          <w:sz w:val="24"/>
          <w:szCs w:val="24"/>
        </w:rPr>
        <w:lastRenderedPageBreak/>
        <w:t xml:space="preserve">document additional non-confidential information. Once the dean deems the file complete, he or she will prepare a separate report and recommendation. The dean will share his or her report and recommendation with the candidate and allow him or her 10 days from the date of receipt of the report to provide responsive material or information, which shall be included in the </w:t>
      </w:r>
      <w:r>
        <w:rPr>
          <w:rFonts w:ascii="Times New Roman" w:hAnsi="Times New Roman" w:cs="Times New Roman"/>
          <w:sz w:val="24"/>
          <w:szCs w:val="24"/>
        </w:rPr>
        <w:t>promotion</w:t>
      </w:r>
      <w:r w:rsidRPr="004C45BB">
        <w:rPr>
          <w:rFonts w:ascii="Times New Roman" w:hAnsi="Times New Roman" w:cs="Times New Roman"/>
          <w:sz w:val="24"/>
          <w:szCs w:val="24"/>
        </w:rPr>
        <w:t xml:space="preserve"> file. The dean then will submit the complete </w:t>
      </w:r>
      <w:r>
        <w:rPr>
          <w:rFonts w:ascii="Times New Roman" w:hAnsi="Times New Roman" w:cs="Times New Roman"/>
          <w:sz w:val="24"/>
          <w:szCs w:val="24"/>
        </w:rPr>
        <w:t>promotion</w:t>
      </w:r>
      <w:r w:rsidRPr="004C45BB">
        <w:rPr>
          <w:rFonts w:ascii="Times New Roman" w:hAnsi="Times New Roman" w:cs="Times New Roman"/>
          <w:sz w:val="24"/>
          <w:szCs w:val="24"/>
        </w:rPr>
        <w:t xml:space="preserve"> file to the </w:t>
      </w:r>
      <w:r w:rsidRPr="00A422D7">
        <w:rPr>
          <w:rFonts w:ascii="Times New Roman" w:hAnsi="Times New Roman" w:cs="Times New Roman"/>
          <w:sz w:val="24"/>
          <w:szCs w:val="24"/>
        </w:rPr>
        <w:t>Provost or designee no later than April 15, or the preceding Friday in the event April 15 falls on a weekend.</w:t>
      </w:r>
    </w:p>
    <w:p w14:paraId="61056C70" w14:textId="5E670C12" w:rsidR="008B447F" w:rsidRPr="004C45BB" w:rsidRDefault="008B447F" w:rsidP="008B447F">
      <w:pPr>
        <w:ind w:left="360"/>
        <w:rPr>
          <w:rFonts w:ascii="Times New Roman" w:hAnsi="Times New Roman" w:cs="Times New Roman"/>
          <w:sz w:val="24"/>
          <w:szCs w:val="24"/>
        </w:rPr>
      </w:pPr>
      <w:r w:rsidRPr="00124B1A">
        <w:rPr>
          <w:rFonts w:ascii="Times New Roman" w:hAnsi="Times New Roman" w:cs="Times New Roman"/>
          <w:b/>
          <w:i/>
          <w:sz w:val="24"/>
          <w:szCs w:val="24"/>
        </w:rPr>
        <w:t>Provost Review</w:t>
      </w:r>
      <w:r>
        <w:rPr>
          <w:rFonts w:ascii="Times New Roman" w:hAnsi="Times New Roman" w:cs="Times New Roman"/>
          <w:sz w:val="24"/>
          <w:szCs w:val="24"/>
        </w:rPr>
        <w:t xml:space="preserve">. </w:t>
      </w:r>
      <w:r w:rsidRPr="004C45BB">
        <w:rPr>
          <w:rFonts w:ascii="Times New Roman" w:hAnsi="Times New Roman" w:cs="Times New Roman"/>
          <w:sz w:val="24"/>
          <w:szCs w:val="24"/>
        </w:rPr>
        <w:t>The Provost or designee will review the file, with input, as appropriate, from Academic Affairs and the Office of the Vice President for Research and Innovation</w:t>
      </w:r>
      <w:r>
        <w:rPr>
          <w:rFonts w:ascii="Times New Roman" w:hAnsi="Times New Roman" w:cs="Times New Roman"/>
          <w:sz w:val="24"/>
          <w:szCs w:val="24"/>
        </w:rPr>
        <w:t xml:space="preserve"> </w:t>
      </w:r>
      <w:r w:rsidRPr="004C45BB">
        <w:rPr>
          <w:rFonts w:ascii="Times New Roman" w:hAnsi="Times New Roman" w:cs="Times New Roman"/>
          <w:sz w:val="24"/>
          <w:szCs w:val="24"/>
        </w:rPr>
        <w:t>and</w:t>
      </w:r>
      <w:r>
        <w:rPr>
          <w:rFonts w:ascii="Times New Roman" w:hAnsi="Times New Roman" w:cs="Times New Roman"/>
          <w:sz w:val="24"/>
          <w:szCs w:val="24"/>
        </w:rPr>
        <w:t xml:space="preserve"> will</w:t>
      </w:r>
      <w:r w:rsidRPr="004C45BB">
        <w:rPr>
          <w:rFonts w:ascii="Times New Roman" w:hAnsi="Times New Roman" w:cs="Times New Roman"/>
          <w:sz w:val="24"/>
          <w:szCs w:val="24"/>
        </w:rPr>
        <w:t xml:space="preserve"> decide whether to grant or deny promotion. The candidate will be notified of the decision in writing</w:t>
      </w:r>
      <w:r>
        <w:rPr>
          <w:rFonts w:ascii="Times New Roman" w:hAnsi="Times New Roman" w:cs="Times New Roman"/>
          <w:sz w:val="24"/>
          <w:szCs w:val="24"/>
        </w:rPr>
        <w:t xml:space="preserve"> no later than [</w:t>
      </w:r>
      <w:r w:rsidRPr="003F5387">
        <w:rPr>
          <w:rFonts w:ascii="Times New Roman" w:hAnsi="Times New Roman" w:cs="Times New Roman"/>
          <w:sz w:val="24"/>
          <w:szCs w:val="24"/>
          <w:highlight w:val="yellow"/>
        </w:rPr>
        <w:t>date</w:t>
      </w:r>
      <w:r>
        <w:rPr>
          <w:rFonts w:ascii="Times New Roman" w:hAnsi="Times New Roman" w:cs="Times New Roman"/>
          <w:sz w:val="24"/>
          <w:szCs w:val="24"/>
        </w:rPr>
        <w:t>]</w:t>
      </w:r>
      <w:r>
        <w:t>.</w:t>
      </w:r>
    </w:p>
    <w:p w14:paraId="281DE5F2" w14:textId="705E4022" w:rsidR="008B447F" w:rsidRPr="004C45BB" w:rsidRDefault="008B447F" w:rsidP="008B447F">
      <w:pPr>
        <w:rPr>
          <w:rFonts w:ascii="Times New Roman" w:hAnsi="Times New Roman" w:cs="Times New Roman"/>
          <w:sz w:val="24"/>
          <w:szCs w:val="24"/>
        </w:rPr>
      </w:pPr>
      <w:r w:rsidRPr="004C45BB">
        <w:rPr>
          <w:rFonts w:ascii="Times New Roman" w:hAnsi="Times New Roman" w:cs="Times New Roman"/>
          <w:b/>
          <w:sz w:val="24"/>
          <w:szCs w:val="24"/>
        </w:rPr>
        <w:t>Notice of Meetings</w:t>
      </w:r>
      <w:r>
        <w:rPr>
          <w:rFonts w:ascii="Times New Roman" w:hAnsi="Times New Roman" w:cs="Times New Roman"/>
          <w:b/>
          <w:sz w:val="24"/>
          <w:szCs w:val="24"/>
        </w:rPr>
        <w:t xml:space="preserve">. </w:t>
      </w:r>
      <w:r w:rsidRPr="004C45BB">
        <w:rPr>
          <w:rFonts w:ascii="Times New Roman" w:hAnsi="Times New Roman" w:cs="Times New Roman"/>
          <w:sz w:val="24"/>
          <w:szCs w:val="24"/>
        </w:rPr>
        <w:t xml:space="preserve">A </w:t>
      </w:r>
      <w:r>
        <w:rPr>
          <w:rFonts w:ascii="Times New Roman" w:hAnsi="Times New Roman" w:cs="Times New Roman"/>
          <w:sz w:val="24"/>
          <w:szCs w:val="24"/>
        </w:rPr>
        <w:t xml:space="preserve">candidate </w:t>
      </w:r>
      <w:r w:rsidRPr="004C45BB">
        <w:rPr>
          <w:rFonts w:ascii="Times New Roman" w:hAnsi="Times New Roman" w:cs="Times New Roman"/>
          <w:sz w:val="24"/>
          <w:szCs w:val="24"/>
        </w:rPr>
        <w:t xml:space="preserve">member will receive at least three days’ notice of any meeting or hearing which the member is invited or required to attend, with a dean or the Provost or designee regarding recommendations or decisions on promotion. The </w:t>
      </w:r>
      <w:r>
        <w:rPr>
          <w:rFonts w:ascii="Times New Roman" w:hAnsi="Times New Roman" w:cs="Times New Roman"/>
          <w:sz w:val="24"/>
          <w:szCs w:val="24"/>
        </w:rPr>
        <w:t>candidate</w:t>
      </w:r>
      <w:r w:rsidRPr="004C45BB">
        <w:rPr>
          <w:rFonts w:ascii="Times New Roman" w:hAnsi="Times New Roman" w:cs="Times New Roman"/>
          <w:sz w:val="24"/>
          <w:szCs w:val="24"/>
        </w:rPr>
        <w:t xml:space="preserve"> may have a colleague </w:t>
      </w:r>
      <w:r>
        <w:rPr>
          <w:rFonts w:ascii="Times New Roman" w:hAnsi="Times New Roman" w:cs="Times New Roman"/>
          <w:sz w:val="24"/>
          <w:szCs w:val="24"/>
        </w:rPr>
        <w:t>(</w:t>
      </w:r>
      <w:r w:rsidRPr="004C45BB">
        <w:rPr>
          <w:rFonts w:ascii="Times New Roman" w:hAnsi="Times New Roman" w:cs="Times New Roman"/>
          <w:sz w:val="24"/>
          <w:szCs w:val="24"/>
        </w:rPr>
        <w:t>or</w:t>
      </w:r>
      <w:r>
        <w:rPr>
          <w:rFonts w:ascii="Times New Roman" w:hAnsi="Times New Roman" w:cs="Times New Roman"/>
          <w:sz w:val="24"/>
          <w:szCs w:val="24"/>
        </w:rPr>
        <w:t xml:space="preserve"> if in the Union, a</w:t>
      </w:r>
      <w:r w:rsidRPr="004C45BB">
        <w:rPr>
          <w:rFonts w:ascii="Times New Roman" w:hAnsi="Times New Roman" w:cs="Times New Roman"/>
          <w:sz w:val="24"/>
          <w:szCs w:val="24"/>
        </w:rPr>
        <w:t xml:space="preserve"> </w:t>
      </w:r>
      <w:r w:rsidR="00F50BCA">
        <w:rPr>
          <w:rFonts w:ascii="Times New Roman" w:hAnsi="Times New Roman" w:cs="Times New Roman"/>
          <w:sz w:val="24"/>
          <w:szCs w:val="24"/>
        </w:rPr>
        <w:t>member of the bargaining unit</w:t>
      </w:r>
      <w:r>
        <w:rPr>
          <w:rFonts w:ascii="Times New Roman" w:hAnsi="Times New Roman" w:cs="Times New Roman"/>
          <w:sz w:val="24"/>
          <w:szCs w:val="24"/>
        </w:rPr>
        <w:t>)</w:t>
      </w:r>
      <w:r w:rsidRPr="004C45BB">
        <w:rPr>
          <w:rFonts w:ascii="Times New Roman" w:hAnsi="Times New Roman" w:cs="Times New Roman"/>
          <w:sz w:val="24"/>
          <w:szCs w:val="24"/>
        </w:rPr>
        <w:t xml:space="preserve"> present at the meeting as an observer.</w:t>
      </w:r>
    </w:p>
    <w:p w14:paraId="1E0B45EA" w14:textId="77777777" w:rsidR="008B447F" w:rsidRPr="004C45BB" w:rsidRDefault="008B447F" w:rsidP="008B447F">
      <w:pPr>
        <w:rPr>
          <w:rFonts w:ascii="Times New Roman" w:hAnsi="Times New Roman" w:cs="Times New Roman"/>
          <w:sz w:val="24"/>
          <w:szCs w:val="24"/>
        </w:rPr>
      </w:pPr>
      <w:r w:rsidRPr="004C45BB">
        <w:rPr>
          <w:rFonts w:ascii="Times New Roman" w:hAnsi="Times New Roman" w:cs="Times New Roman"/>
          <w:b/>
          <w:sz w:val="24"/>
          <w:szCs w:val="24"/>
        </w:rPr>
        <w:t>Assumption of New Rank</w:t>
      </w:r>
      <w:r>
        <w:rPr>
          <w:rFonts w:ascii="Times New Roman" w:hAnsi="Times New Roman" w:cs="Times New Roman"/>
          <w:b/>
          <w:sz w:val="24"/>
          <w:szCs w:val="24"/>
        </w:rPr>
        <w:t xml:space="preserve">. </w:t>
      </w:r>
      <w:r w:rsidRPr="004C45BB">
        <w:rPr>
          <w:rFonts w:ascii="Times New Roman" w:hAnsi="Times New Roman" w:cs="Times New Roman"/>
          <w:sz w:val="24"/>
          <w:szCs w:val="24"/>
        </w:rPr>
        <w:t>Successful candidates for promotion will assume their new rank beginning with the next academic or fiscal year or the nearest next term of employment should their contract not begin with fall term.</w:t>
      </w:r>
    </w:p>
    <w:p w14:paraId="3185E30C" w14:textId="67AC279F" w:rsidR="008B447F" w:rsidRPr="004C45BB" w:rsidRDefault="008B447F" w:rsidP="008B447F">
      <w:pPr>
        <w:rPr>
          <w:rFonts w:ascii="Times New Roman" w:hAnsi="Times New Roman" w:cs="Times New Roman"/>
          <w:sz w:val="24"/>
          <w:szCs w:val="24"/>
        </w:rPr>
      </w:pPr>
      <w:r w:rsidRPr="004C45BB">
        <w:rPr>
          <w:rFonts w:ascii="Times New Roman" w:hAnsi="Times New Roman" w:cs="Times New Roman"/>
          <w:b/>
          <w:sz w:val="24"/>
          <w:szCs w:val="24"/>
        </w:rPr>
        <w:t>Reapplication for Promotion</w:t>
      </w:r>
      <w:r>
        <w:rPr>
          <w:rFonts w:ascii="Times New Roman" w:hAnsi="Times New Roman" w:cs="Times New Roman"/>
          <w:b/>
          <w:sz w:val="24"/>
          <w:szCs w:val="24"/>
        </w:rPr>
        <w:t xml:space="preserve">. </w:t>
      </w:r>
      <w:r w:rsidRPr="004C45BB">
        <w:rPr>
          <w:rFonts w:ascii="Times New Roman" w:hAnsi="Times New Roman" w:cs="Times New Roman"/>
          <w:sz w:val="24"/>
          <w:szCs w:val="24"/>
        </w:rPr>
        <w:t>An unsuccessful candidate for promotion may continue employment at his or her current rank as long as eligible to do so</w:t>
      </w:r>
      <w:r>
        <w:rPr>
          <w:rFonts w:ascii="Times New Roman" w:hAnsi="Times New Roman" w:cs="Times New Roman"/>
          <w:sz w:val="24"/>
          <w:szCs w:val="24"/>
        </w:rPr>
        <w:t>.</w:t>
      </w:r>
      <w:r w:rsidRPr="004C45BB">
        <w:rPr>
          <w:rFonts w:ascii="Times New Roman" w:hAnsi="Times New Roman" w:cs="Times New Roman"/>
          <w:sz w:val="24"/>
          <w:szCs w:val="24"/>
        </w:rPr>
        <w:t xml:space="preserve"> </w:t>
      </w:r>
      <w:r>
        <w:rPr>
          <w:rFonts w:ascii="Times New Roman" w:hAnsi="Times New Roman" w:cs="Times New Roman"/>
          <w:sz w:val="24"/>
          <w:szCs w:val="24"/>
        </w:rPr>
        <w:t>U</w:t>
      </w:r>
      <w:r w:rsidRPr="004C45BB">
        <w:rPr>
          <w:rFonts w:ascii="Times New Roman" w:hAnsi="Times New Roman" w:cs="Times New Roman"/>
          <w:sz w:val="24"/>
          <w:szCs w:val="24"/>
        </w:rPr>
        <w:t xml:space="preserve">nder this Agreement NTTF </w:t>
      </w:r>
      <w:r>
        <w:rPr>
          <w:rFonts w:ascii="Times New Roman" w:hAnsi="Times New Roman" w:cs="Times New Roman"/>
          <w:sz w:val="24"/>
          <w:szCs w:val="24"/>
        </w:rPr>
        <w:t>candidates</w:t>
      </w:r>
      <w:r w:rsidRPr="004C45BB">
        <w:rPr>
          <w:rFonts w:ascii="Times New Roman" w:hAnsi="Times New Roman" w:cs="Times New Roman"/>
          <w:sz w:val="24"/>
          <w:szCs w:val="24"/>
        </w:rPr>
        <w:t xml:space="preserve"> who are denied promotion</w:t>
      </w:r>
      <w:r>
        <w:rPr>
          <w:rFonts w:ascii="Times New Roman" w:hAnsi="Times New Roman" w:cs="Times New Roman"/>
          <w:sz w:val="24"/>
          <w:szCs w:val="24"/>
        </w:rPr>
        <w:t xml:space="preserve"> </w:t>
      </w:r>
      <w:r w:rsidRPr="004C45BB">
        <w:rPr>
          <w:rFonts w:ascii="Times New Roman" w:hAnsi="Times New Roman" w:cs="Times New Roman"/>
          <w:sz w:val="24"/>
          <w:szCs w:val="24"/>
        </w:rPr>
        <w:t xml:space="preserve">may reapply for promotion after having been employed by the university </w:t>
      </w:r>
      <w:r w:rsidRPr="00EE1060">
        <w:rPr>
          <w:rFonts w:ascii="Times New Roman" w:hAnsi="Times New Roman" w:cs="Times New Roman"/>
          <w:sz w:val="24"/>
          <w:szCs w:val="24"/>
        </w:rPr>
        <w:t>for an additional three years</w:t>
      </w:r>
      <w:r w:rsidRPr="004C45BB">
        <w:rPr>
          <w:rFonts w:ascii="Times New Roman" w:hAnsi="Times New Roman" w:cs="Times New Roman"/>
          <w:sz w:val="24"/>
          <w:szCs w:val="24"/>
        </w:rPr>
        <w:t xml:space="preserve"> at an average of .4 FTE or greater</w:t>
      </w:r>
      <w:r>
        <w:rPr>
          <w:rFonts w:ascii="Times New Roman" w:hAnsi="Times New Roman" w:cs="Times New Roman"/>
          <w:sz w:val="24"/>
          <w:szCs w:val="24"/>
        </w:rPr>
        <w:t>.</w:t>
      </w:r>
    </w:p>
    <w:p w14:paraId="7864104F" w14:textId="77777777" w:rsidR="008B447F" w:rsidRDefault="008B447F" w:rsidP="008B447F">
      <w:pPr>
        <w:autoSpaceDE w:val="0"/>
        <w:autoSpaceDN w:val="0"/>
        <w:adjustRightInd w:val="0"/>
        <w:spacing w:after="0"/>
        <w:rPr>
          <w:rFonts w:ascii="Times New Roman" w:hAnsi="Times New Roman" w:cs="Times New Roman"/>
          <w:sz w:val="24"/>
          <w:szCs w:val="24"/>
        </w:rPr>
      </w:pPr>
      <w:r w:rsidRPr="004C45BB">
        <w:rPr>
          <w:rFonts w:ascii="Times New Roman" w:hAnsi="Times New Roman" w:cs="Times New Roman"/>
          <w:b/>
          <w:sz w:val="24"/>
          <w:szCs w:val="24"/>
        </w:rPr>
        <w:t>Appeal of Promotion Denial</w:t>
      </w:r>
      <w:r>
        <w:rPr>
          <w:rFonts w:ascii="Times New Roman" w:hAnsi="Times New Roman" w:cs="Times New Roman"/>
          <w:b/>
          <w:sz w:val="24"/>
          <w:szCs w:val="24"/>
        </w:rPr>
        <w:t xml:space="preserve">. </w:t>
      </w:r>
      <w:r>
        <w:rPr>
          <w:rFonts w:ascii="Times New Roman" w:hAnsi="Times New Roman" w:cs="Times New Roman"/>
          <w:sz w:val="24"/>
          <w:szCs w:val="24"/>
        </w:rPr>
        <w:t>A decision of the Provost to deny promotion may be appealed only on the following grounds: (1) whether the Provost was presented with errors of fact that materially affected his or her decision; (2) whether the Provost disregarded or overlooked material evidence that was provided to him or her; (3) whether material information was unavailable to reviewers through no fault of the candidate; and (4) whether the Provost's decision was arbitrary or capricious.</w:t>
      </w:r>
    </w:p>
    <w:p w14:paraId="31D29572" w14:textId="63CBB5AB" w:rsidR="008B447F" w:rsidRPr="004C45BB" w:rsidRDefault="008B447F" w:rsidP="008B447F">
      <w:pPr>
        <w:rPr>
          <w:rFonts w:ascii="Times New Roman" w:hAnsi="Times New Roman" w:cs="Times New Roman"/>
          <w:sz w:val="24"/>
          <w:szCs w:val="24"/>
        </w:rPr>
      </w:pPr>
      <w:r>
        <w:rPr>
          <w:rFonts w:ascii="Times New Roman" w:hAnsi="Times New Roman" w:cs="Times New Roman"/>
          <w:sz w:val="24"/>
          <w:szCs w:val="24"/>
        </w:rPr>
        <w:t>The</w:t>
      </w:r>
      <w:r w:rsidRPr="004C45BB">
        <w:rPr>
          <w:rFonts w:ascii="Times New Roman" w:hAnsi="Times New Roman" w:cs="Times New Roman"/>
          <w:sz w:val="24"/>
          <w:szCs w:val="24"/>
        </w:rPr>
        <w:t xml:space="preserve"> procedures </w:t>
      </w:r>
      <w:r>
        <w:rPr>
          <w:rFonts w:ascii="Times New Roman" w:hAnsi="Times New Roman" w:cs="Times New Roman"/>
          <w:sz w:val="24"/>
          <w:szCs w:val="24"/>
        </w:rPr>
        <w:t xml:space="preserve">for appeal are detailed in </w:t>
      </w:r>
      <w:r w:rsidRPr="004C45BB">
        <w:rPr>
          <w:rFonts w:ascii="Times New Roman" w:hAnsi="Times New Roman" w:cs="Times New Roman"/>
          <w:sz w:val="24"/>
          <w:szCs w:val="24"/>
        </w:rPr>
        <w:t xml:space="preserve">in Article 21, </w:t>
      </w:r>
      <w:r w:rsidR="00D67100">
        <w:rPr>
          <w:rFonts w:ascii="Times New Roman" w:hAnsi="Times New Roman" w:cs="Times New Roman"/>
          <w:sz w:val="24"/>
          <w:szCs w:val="24"/>
        </w:rPr>
        <w:t xml:space="preserve">Appeal from the Denial of Tenure or Promotion </w:t>
      </w:r>
      <w:r>
        <w:rPr>
          <w:rFonts w:ascii="Times New Roman" w:hAnsi="Times New Roman" w:cs="Times New Roman"/>
          <w:sz w:val="24"/>
          <w:szCs w:val="24"/>
        </w:rPr>
        <w:t xml:space="preserve">of the Collective Bargaining Agreement (2013-2015). </w:t>
      </w:r>
    </w:p>
    <w:p w14:paraId="76BBFBDF" w14:textId="77777777" w:rsidR="008B447F" w:rsidRDefault="008B447F" w:rsidP="008B447F">
      <w:pPr>
        <w:autoSpaceDE w:val="0"/>
        <w:autoSpaceDN w:val="0"/>
        <w:adjustRightInd w:val="0"/>
        <w:spacing w:after="0"/>
        <w:rPr>
          <w:rFonts w:ascii="Times New Roman" w:hAnsi="Times New Roman" w:cs="Times New Roman"/>
          <w:sz w:val="24"/>
          <w:szCs w:val="24"/>
        </w:rPr>
      </w:pPr>
      <w:r w:rsidRPr="004C45BB">
        <w:rPr>
          <w:rFonts w:ascii="Times New Roman" w:hAnsi="Times New Roman" w:cs="Times New Roman"/>
          <w:b/>
          <w:sz w:val="24"/>
          <w:szCs w:val="24"/>
        </w:rPr>
        <w:t>Withdrawal of Application</w:t>
      </w:r>
      <w:r>
        <w:rPr>
          <w:rFonts w:ascii="Times New Roman" w:hAnsi="Times New Roman" w:cs="Times New Roman"/>
          <w:b/>
          <w:sz w:val="24"/>
          <w:szCs w:val="24"/>
        </w:rPr>
        <w:t xml:space="preserve">. </w:t>
      </w:r>
      <w:r w:rsidRPr="004C45BB">
        <w:rPr>
          <w:rFonts w:ascii="Times New Roman" w:hAnsi="Times New Roman" w:cs="Times New Roman"/>
          <w:sz w:val="24"/>
          <w:szCs w:val="24"/>
        </w:rPr>
        <w:t>A candidate may withdraw an application for promotion in writing to the Provost and the dean at any time before the Provost’s decision.</w:t>
      </w:r>
    </w:p>
    <w:p w14:paraId="24BA8277" w14:textId="77777777" w:rsidR="008B447F" w:rsidRDefault="008B447F" w:rsidP="008B447F">
      <w:pPr>
        <w:autoSpaceDE w:val="0"/>
        <w:autoSpaceDN w:val="0"/>
        <w:adjustRightInd w:val="0"/>
        <w:spacing w:after="0"/>
        <w:rPr>
          <w:rFonts w:ascii="Times New Roman" w:hAnsi="Times New Roman" w:cs="Times New Roman"/>
          <w:b/>
          <w:bCs/>
          <w:sz w:val="24"/>
          <w:szCs w:val="24"/>
        </w:rPr>
      </w:pPr>
    </w:p>
    <w:p w14:paraId="222BCACD" w14:textId="7EE88FBE" w:rsidR="008B447F" w:rsidRDefault="008B447F" w:rsidP="008B447F">
      <w:pPr>
        <w:autoSpaceDE w:val="0"/>
        <w:autoSpaceDN w:val="0"/>
        <w:adjustRightInd w:val="0"/>
        <w:spacing w:after="0"/>
        <w:rPr>
          <w:rFonts w:ascii="Times New Roman" w:hAnsi="Times New Roman" w:cs="Times New Roman"/>
          <w:sz w:val="24"/>
          <w:szCs w:val="24"/>
        </w:rPr>
      </w:pPr>
      <w:r>
        <w:rPr>
          <w:rFonts w:ascii="Times New Roman" w:hAnsi="Times New Roman" w:cs="Times New Roman"/>
          <w:b/>
          <w:bCs/>
          <w:sz w:val="24"/>
          <w:szCs w:val="24"/>
        </w:rPr>
        <w:t xml:space="preserve">Accelerated Review. </w:t>
      </w:r>
      <w:r>
        <w:rPr>
          <w:rFonts w:ascii="Times New Roman" w:hAnsi="Times New Roman" w:cs="Times New Roman"/>
          <w:sz w:val="24"/>
          <w:szCs w:val="24"/>
        </w:rPr>
        <w:t>An accelerated promotion</w:t>
      </w:r>
      <w:r w:rsidR="007802F4">
        <w:rPr>
          <w:rFonts w:ascii="Times New Roman" w:hAnsi="Times New Roman" w:cs="Times New Roman"/>
          <w:sz w:val="24"/>
          <w:szCs w:val="24"/>
        </w:rPr>
        <w:t xml:space="preserve"> (i.e., a promotion process that occurs prior to the six year minimum)</w:t>
      </w:r>
      <w:r>
        <w:rPr>
          <w:rFonts w:ascii="Times New Roman" w:hAnsi="Times New Roman" w:cs="Times New Roman"/>
          <w:sz w:val="24"/>
          <w:szCs w:val="24"/>
        </w:rPr>
        <w:t xml:space="preserve"> review may occur in particularly meritorious cases as determined by the </w:t>
      </w:r>
      <w:r>
        <w:rPr>
          <w:rFonts w:ascii="Times New Roman" w:hAnsi="Times New Roman" w:cs="Times New Roman"/>
          <w:sz w:val="24"/>
          <w:szCs w:val="24"/>
        </w:rPr>
        <w:lastRenderedPageBreak/>
        <w:t>Provost or designee in consultation with the dean, the appropriate department or unit director, and the affected NTTF member.</w:t>
      </w:r>
    </w:p>
    <w:p w14:paraId="050FDD76" w14:textId="77777777" w:rsidR="008B447F" w:rsidRDefault="008B447F" w:rsidP="008B447F">
      <w:pPr>
        <w:autoSpaceDE w:val="0"/>
        <w:autoSpaceDN w:val="0"/>
        <w:adjustRightInd w:val="0"/>
        <w:spacing w:after="0"/>
        <w:rPr>
          <w:rFonts w:ascii="Times New Roman" w:hAnsi="Times New Roman" w:cs="Times New Roman"/>
          <w:sz w:val="24"/>
          <w:szCs w:val="24"/>
        </w:rPr>
      </w:pPr>
    </w:p>
    <w:p w14:paraId="4CAFBA2E" w14:textId="77777777" w:rsidR="008B447F" w:rsidRPr="0061540F" w:rsidRDefault="008B447F" w:rsidP="008B447F">
      <w:pPr>
        <w:autoSpaceDE w:val="0"/>
        <w:autoSpaceDN w:val="0"/>
        <w:adjustRightInd w:val="0"/>
        <w:spacing w:after="0"/>
        <w:rPr>
          <w:rFonts w:ascii="Times New Roman" w:hAnsi="Times New Roman" w:cs="Times New Roman"/>
          <w:b/>
          <w:bCs/>
          <w:sz w:val="24"/>
          <w:szCs w:val="24"/>
        </w:rPr>
      </w:pPr>
      <w:r>
        <w:rPr>
          <w:rFonts w:ascii="Times New Roman" w:hAnsi="Times New Roman" w:cs="Times New Roman"/>
          <w:b/>
          <w:bCs/>
          <w:sz w:val="24"/>
          <w:szCs w:val="24"/>
        </w:rPr>
        <w:t xml:space="preserve">Credit for Prior Service. </w:t>
      </w:r>
      <w:r>
        <w:rPr>
          <w:rFonts w:ascii="Times New Roman" w:hAnsi="Times New Roman" w:cs="Times New Roman"/>
          <w:sz w:val="24"/>
          <w:szCs w:val="24"/>
        </w:rPr>
        <w:t>When credit for prior service is agreed upon, the terms of hire will state the number of years of credit granted and the earliest date for promotion eligibility. Teaching, scholarship, research, and creative activity completed by the bargaining unit faculty member during the period of prior service will receive full consideration during the promotion process if the bargaining unit member elects the earliest date for promotion review. Should a Career NTTF who received credit for prior service at the time of hire choose to delay the review until completing the required six years at the University of Oregon, teaching, scholarship, research, and creative activity completed prior to arrival at the university will be of secondary consideration during the promotion process. Should the Career NTTF member choose to use some, but not all of the credit for prior service, the focus of the review of teaching, scholarship, research, and creative activity will adjust appropriately so that, for example, four years at the University of Oregon would mean that at most two years of prior service will receive full consideration.</w:t>
      </w:r>
    </w:p>
    <w:p w14:paraId="0C86470A" w14:textId="77777777" w:rsidR="008B447F" w:rsidRDefault="008B447F" w:rsidP="008B447F">
      <w:pPr>
        <w:autoSpaceDE w:val="0"/>
        <w:autoSpaceDN w:val="0"/>
        <w:adjustRightInd w:val="0"/>
        <w:spacing w:after="0"/>
        <w:rPr>
          <w:rFonts w:ascii="Times New Roman" w:hAnsi="Times New Roman" w:cs="Times New Roman"/>
          <w:sz w:val="24"/>
          <w:szCs w:val="24"/>
        </w:rPr>
      </w:pPr>
    </w:p>
    <w:p w14:paraId="165FF352" w14:textId="2A0E0150" w:rsidR="008B447F" w:rsidRDefault="008B447F" w:rsidP="008B447F">
      <w:pPr>
        <w:autoSpaceDE w:val="0"/>
        <w:autoSpaceDN w:val="0"/>
        <w:adjustRightInd w:val="0"/>
        <w:spacing w:after="0"/>
        <w:rPr>
          <w:rFonts w:ascii="Times New Roman" w:hAnsi="Times New Roman" w:cs="Times New Roman"/>
          <w:sz w:val="24"/>
          <w:szCs w:val="24"/>
        </w:rPr>
      </w:pPr>
      <w:r>
        <w:rPr>
          <w:rFonts w:ascii="Times New Roman" w:hAnsi="Times New Roman" w:cs="Times New Roman"/>
          <w:b/>
          <w:bCs/>
          <w:sz w:val="24"/>
          <w:szCs w:val="24"/>
        </w:rPr>
        <w:t xml:space="preserve">Multiple or Joint Appointments. </w:t>
      </w:r>
      <w:r>
        <w:rPr>
          <w:rFonts w:ascii="Times New Roman" w:hAnsi="Times New Roman" w:cs="Times New Roman"/>
          <w:sz w:val="24"/>
          <w:szCs w:val="24"/>
        </w:rPr>
        <w:t xml:space="preserve">For NTTF holding multiple or joint appointments, a memorandum will be completed at the time of hire or assignment specifying expectations for promotion review and identifying how the promotion process will be handled </w:t>
      </w:r>
      <w:r w:rsidR="00AC1541">
        <w:rPr>
          <w:rFonts w:ascii="Times New Roman" w:hAnsi="Times New Roman" w:cs="Times New Roman"/>
          <w:sz w:val="24"/>
          <w:szCs w:val="24"/>
        </w:rPr>
        <w:t>across</w:t>
      </w:r>
      <w:r>
        <w:rPr>
          <w:rFonts w:ascii="Times New Roman" w:hAnsi="Times New Roman" w:cs="Times New Roman"/>
          <w:sz w:val="24"/>
          <w:szCs w:val="24"/>
        </w:rPr>
        <w:t xml:space="preserve"> the units (which unit will oversee the review process and the criteria for promotion). Such memorandum is not valid unless approved in writing by the NTTF member and the Provost or designee. The Career NTTF will provide a portfolio of evidence across all of his/her appointments.</w:t>
      </w:r>
    </w:p>
    <w:p w14:paraId="53F759A8" w14:textId="77777777" w:rsidR="00DC72D8" w:rsidRDefault="00DC72D8" w:rsidP="008B447F">
      <w:pPr>
        <w:autoSpaceDE w:val="0"/>
        <w:autoSpaceDN w:val="0"/>
        <w:adjustRightInd w:val="0"/>
        <w:spacing w:after="0"/>
        <w:rPr>
          <w:rFonts w:ascii="Times New Roman" w:hAnsi="Times New Roman" w:cs="Times New Roman"/>
          <w:sz w:val="24"/>
          <w:szCs w:val="24"/>
        </w:rPr>
      </w:pPr>
    </w:p>
    <w:p w14:paraId="53375C2B" w14:textId="35ADB1A4" w:rsidR="00DC72D8" w:rsidRDefault="00DC72D8" w:rsidP="008B447F">
      <w:pPr>
        <w:autoSpaceDE w:val="0"/>
        <w:autoSpaceDN w:val="0"/>
        <w:adjustRightInd w:val="0"/>
        <w:spacing w:after="0"/>
        <w:rPr>
          <w:rFonts w:ascii="Times New Roman" w:hAnsi="Times New Roman" w:cs="Times New Roman"/>
          <w:sz w:val="24"/>
          <w:szCs w:val="24"/>
        </w:rPr>
      </w:pPr>
      <w:r w:rsidRPr="00DC72D8">
        <w:rPr>
          <w:rFonts w:ascii="Times New Roman" w:hAnsi="Times New Roman" w:cs="Times New Roman"/>
          <w:b/>
          <w:sz w:val="24"/>
          <w:szCs w:val="24"/>
        </w:rPr>
        <w:t>Change of criteria during course of employment</w:t>
      </w:r>
      <w:r>
        <w:rPr>
          <w:rFonts w:ascii="Times New Roman" w:hAnsi="Times New Roman" w:cs="Times New Roman"/>
          <w:sz w:val="24"/>
          <w:szCs w:val="24"/>
        </w:rPr>
        <w:t xml:space="preserve">. </w:t>
      </w:r>
      <w:r w:rsidRPr="00486ADC">
        <w:rPr>
          <w:rFonts w:ascii="Times New Roman" w:hAnsi="Times New Roman" w:cs="Times New Roman"/>
          <w:sz w:val="24"/>
          <w:szCs w:val="24"/>
        </w:rPr>
        <w:t>The procedures and criteria for review and promotion must be made available to bargaining unit faculty members upon request, and published on the Academic Affairs or Research and Innovation website and in the department or unit. If procedures or criteria change during the course of an NTTF bargaining unit member’s employment, the bargaining unit faculty member may elect between current criteria and those in effect during the six years prior to the initiation of a given review or promotion process</w:t>
      </w:r>
      <w:r w:rsidR="00BC7B28">
        <w:rPr>
          <w:rFonts w:ascii="Times New Roman" w:hAnsi="Times New Roman" w:cs="Times New Roman"/>
          <w:sz w:val="24"/>
          <w:szCs w:val="24"/>
        </w:rPr>
        <w:t>.</w:t>
      </w:r>
    </w:p>
    <w:p w14:paraId="7A065C77" w14:textId="77777777" w:rsidR="008B447F" w:rsidRPr="004C45BB" w:rsidRDefault="008B447F" w:rsidP="008B447F">
      <w:pPr>
        <w:autoSpaceDE w:val="0"/>
        <w:autoSpaceDN w:val="0"/>
        <w:adjustRightInd w:val="0"/>
        <w:spacing w:after="0"/>
        <w:rPr>
          <w:rFonts w:ascii="Times New Roman" w:hAnsi="Times New Roman" w:cs="Times New Roman"/>
          <w:sz w:val="24"/>
          <w:szCs w:val="24"/>
        </w:rPr>
      </w:pPr>
    </w:p>
    <w:p w14:paraId="22111183" w14:textId="4597A1D5" w:rsidR="00DC72D8" w:rsidRDefault="00DC72D8" w:rsidP="008B447F">
      <w:pPr>
        <w:pStyle w:val="NormalWeb"/>
        <w:spacing w:before="0" w:beforeAutospacing="0" w:after="0" w:afterAutospacing="0"/>
        <w:jc w:val="center"/>
        <w:rPr>
          <w:b/>
          <w:color w:val="auto"/>
        </w:rPr>
      </w:pPr>
      <w:r>
        <w:rPr>
          <w:b/>
          <w:color w:val="auto"/>
        </w:rPr>
        <w:t>Reclassification</w:t>
      </w:r>
    </w:p>
    <w:p w14:paraId="65284D3B" w14:textId="77777777" w:rsidR="00DC72D8" w:rsidRPr="00DC72D8" w:rsidRDefault="00DC72D8" w:rsidP="00DC72D8">
      <w:pPr>
        <w:autoSpaceDE w:val="0"/>
        <w:autoSpaceDN w:val="0"/>
        <w:adjustRightInd w:val="0"/>
        <w:spacing w:after="0"/>
        <w:rPr>
          <w:rFonts w:ascii="Times New Roman" w:hAnsi="Times New Roman" w:cs="Times New Roman"/>
          <w:sz w:val="24"/>
          <w:szCs w:val="24"/>
        </w:rPr>
      </w:pPr>
    </w:p>
    <w:p w14:paraId="3C247E8E" w14:textId="0272D67F" w:rsidR="00A340D4" w:rsidRDefault="00DC72D8" w:rsidP="003D6B07">
      <w:pPr>
        <w:autoSpaceDE w:val="0"/>
        <w:autoSpaceDN w:val="0"/>
        <w:adjustRightInd w:val="0"/>
        <w:spacing w:after="0"/>
        <w:rPr>
          <w:rFonts w:ascii="Times New Roman" w:hAnsi="Times New Roman" w:cs="Times New Roman"/>
          <w:sz w:val="24"/>
          <w:szCs w:val="24"/>
        </w:rPr>
      </w:pPr>
      <w:r w:rsidRPr="00DC72D8">
        <w:rPr>
          <w:rFonts w:ascii="Times New Roman" w:hAnsi="Times New Roman" w:cs="Times New Roman"/>
          <w:sz w:val="24"/>
          <w:szCs w:val="24"/>
        </w:rPr>
        <w:t>During a NTTF</w:t>
      </w:r>
      <w:r w:rsidR="003D6B07">
        <w:rPr>
          <w:rFonts w:ascii="Times New Roman" w:hAnsi="Times New Roman" w:cs="Times New Roman"/>
          <w:sz w:val="24"/>
          <w:szCs w:val="24"/>
        </w:rPr>
        <w:t>’</w:t>
      </w:r>
      <w:r w:rsidRPr="00DC72D8">
        <w:rPr>
          <w:rFonts w:ascii="Times New Roman" w:hAnsi="Times New Roman" w:cs="Times New Roman"/>
          <w:sz w:val="24"/>
          <w:szCs w:val="24"/>
        </w:rPr>
        <w:t>s employment their job duties will shift.  To address this the workload policy recommends a job description or a list of duties a</w:t>
      </w:r>
      <w:r>
        <w:rPr>
          <w:rFonts w:ascii="Times New Roman" w:hAnsi="Times New Roman" w:cs="Times New Roman"/>
          <w:sz w:val="24"/>
          <w:szCs w:val="24"/>
        </w:rPr>
        <w:t>nd responsibilities be reviewed</w:t>
      </w:r>
      <w:r w:rsidRPr="00DC72D8">
        <w:rPr>
          <w:rFonts w:ascii="Times New Roman" w:hAnsi="Times New Roman" w:cs="Times New Roman"/>
          <w:sz w:val="24"/>
          <w:szCs w:val="24"/>
        </w:rPr>
        <w:t xml:space="preserve"> </w:t>
      </w:r>
      <w:r>
        <w:rPr>
          <w:rFonts w:ascii="Times New Roman" w:hAnsi="Times New Roman" w:cs="Times New Roman"/>
          <w:sz w:val="24"/>
          <w:szCs w:val="24"/>
        </w:rPr>
        <w:t xml:space="preserve">annually or at </w:t>
      </w:r>
      <w:r w:rsidRPr="00DC72D8">
        <w:rPr>
          <w:rFonts w:ascii="Times New Roman" w:hAnsi="Times New Roman" w:cs="Times New Roman"/>
          <w:sz w:val="24"/>
          <w:szCs w:val="24"/>
        </w:rPr>
        <w:t>renewal of contract. There may be times when the slow shift of roles and respon</w:t>
      </w:r>
      <w:r>
        <w:rPr>
          <w:rFonts w:ascii="Times New Roman" w:hAnsi="Times New Roman" w:cs="Times New Roman"/>
          <w:sz w:val="24"/>
          <w:szCs w:val="24"/>
        </w:rPr>
        <w:t xml:space="preserve">sibilities over time result in </w:t>
      </w:r>
      <w:r w:rsidRPr="00DC72D8">
        <w:rPr>
          <w:rFonts w:ascii="Times New Roman" w:hAnsi="Times New Roman" w:cs="Times New Roman"/>
          <w:sz w:val="24"/>
          <w:szCs w:val="24"/>
        </w:rPr>
        <w:t>significant change in dut</w:t>
      </w:r>
      <w:r>
        <w:rPr>
          <w:rFonts w:ascii="Times New Roman" w:hAnsi="Times New Roman" w:cs="Times New Roman"/>
          <w:sz w:val="24"/>
          <w:szCs w:val="24"/>
        </w:rPr>
        <w:t>i</w:t>
      </w:r>
      <w:r w:rsidRPr="00DC72D8">
        <w:rPr>
          <w:rFonts w:ascii="Times New Roman" w:hAnsi="Times New Roman" w:cs="Times New Roman"/>
          <w:sz w:val="24"/>
          <w:szCs w:val="24"/>
        </w:rPr>
        <w:t xml:space="preserve">es and may indicate a need for reclassification. </w:t>
      </w:r>
      <w:r w:rsidR="00A340D4" w:rsidRPr="00DC72D8">
        <w:rPr>
          <w:rFonts w:ascii="Times New Roman" w:hAnsi="Times New Roman" w:cs="Times New Roman"/>
          <w:sz w:val="24"/>
          <w:szCs w:val="24"/>
        </w:rPr>
        <w:t xml:space="preserve">All </w:t>
      </w:r>
      <w:r w:rsidR="003D6B07">
        <w:rPr>
          <w:rFonts w:ascii="Times New Roman" w:hAnsi="Times New Roman" w:cs="Times New Roman"/>
          <w:sz w:val="24"/>
          <w:szCs w:val="24"/>
        </w:rPr>
        <w:t>C-</w:t>
      </w:r>
      <w:r w:rsidR="00393F51">
        <w:rPr>
          <w:rFonts w:ascii="Times New Roman" w:hAnsi="Times New Roman" w:cs="Times New Roman"/>
          <w:sz w:val="24"/>
          <w:szCs w:val="24"/>
        </w:rPr>
        <w:t>NTTF</w:t>
      </w:r>
      <w:r w:rsidR="00A340D4" w:rsidRPr="00DC72D8">
        <w:rPr>
          <w:rFonts w:ascii="Times New Roman" w:hAnsi="Times New Roman" w:cs="Times New Roman"/>
          <w:sz w:val="24"/>
          <w:szCs w:val="24"/>
        </w:rPr>
        <w:t>, shall have the right to petition the Provost or designee for reclassification if they believe that their</w:t>
      </w:r>
      <w:r w:rsidR="00A340D4">
        <w:rPr>
          <w:rFonts w:ascii="Times New Roman" w:hAnsi="Times New Roman" w:cs="Times New Roman"/>
          <w:sz w:val="24"/>
          <w:szCs w:val="24"/>
        </w:rPr>
        <w:t xml:space="preserve"> </w:t>
      </w:r>
      <w:r w:rsidR="00A340D4" w:rsidRPr="00DC72D8">
        <w:rPr>
          <w:rFonts w:ascii="Times New Roman" w:hAnsi="Times New Roman" w:cs="Times New Roman"/>
          <w:sz w:val="24"/>
          <w:szCs w:val="24"/>
        </w:rPr>
        <w:t xml:space="preserve">work was misclassified at the time of first hire or their position has evolved to more closely resemble a different classification. If a petition for reclassification is denied, a </w:t>
      </w:r>
      <w:r w:rsidR="00685BA6">
        <w:rPr>
          <w:rFonts w:ascii="Times New Roman" w:hAnsi="Times New Roman" w:cs="Times New Roman"/>
          <w:sz w:val="24"/>
          <w:szCs w:val="24"/>
        </w:rPr>
        <w:t>C</w:t>
      </w:r>
      <w:r w:rsidR="003D6B07">
        <w:rPr>
          <w:rFonts w:ascii="Times New Roman" w:hAnsi="Times New Roman" w:cs="Times New Roman"/>
          <w:sz w:val="24"/>
          <w:szCs w:val="24"/>
        </w:rPr>
        <w:t>-</w:t>
      </w:r>
      <w:r w:rsidR="00685BA6">
        <w:rPr>
          <w:rFonts w:ascii="Times New Roman" w:hAnsi="Times New Roman" w:cs="Times New Roman"/>
          <w:sz w:val="24"/>
          <w:szCs w:val="24"/>
        </w:rPr>
        <w:t>NTTF</w:t>
      </w:r>
      <w:r w:rsidR="00A340D4" w:rsidRPr="00DC72D8">
        <w:rPr>
          <w:rFonts w:ascii="Times New Roman" w:hAnsi="Times New Roman" w:cs="Times New Roman"/>
          <w:sz w:val="24"/>
          <w:szCs w:val="24"/>
        </w:rPr>
        <w:t xml:space="preserve"> </w:t>
      </w:r>
      <w:r w:rsidR="00A340D4" w:rsidRPr="00DC72D8">
        <w:rPr>
          <w:rFonts w:ascii="Times New Roman" w:hAnsi="Times New Roman" w:cs="Times New Roman"/>
          <w:sz w:val="24"/>
          <w:szCs w:val="24"/>
        </w:rPr>
        <w:lastRenderedPageBreak/>
        <w:t>member may petition again after completion of at least one additional year of service in the position.</w:t>
      </w:r>
      <w:r w:rsidR="00A340D4">
        <w:rPr>
          <w:rFonts w:ascii="Times New Roman" w:hAnsi="Times New Roman" w:cs="Times New Roman"/>
          <w:sz w:val="24"/>
          <w:szCs w:val="24"/>
        </w:rPr>
        <w:t xml:space="preserve"> </w:t>
      </w:r>
    </w:p>
    <w:p w14:paraId="332D113C" w14:textId="77777777" w:rsidR="00A340D4" w:rsidRDefault="00A340D4" w:rsidP="00DC72D8">
      <w:pPr>
        <w:autoSpaceDE w:val="0"/>
        <w:autoSpaceDN w:val="0"/>
        <w:adjustRightInd w:val="0"/>
        <w:spacing w:after="0"/>
        <w:ind w:firstLine="720"/>
        <w:rPr>
          <w:rFonts w:ascii="Times New Roman" w:hAnsi="Times New Roman" w:cs="Times New Roman"/>
          <w:sz w:val="24"/>
          <w:szCs w:val="24"/>
        </w:rPr>
      </w:pPr>
    </w:p>
    <w:p w14:paraId="40D5C11A" w14:textId="35E7C8F9" w:rsidR="00DC72D8" w:rsidRDefault="00DC72D8" w:rsidP="003D6B0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Note that a</w:t>
      </w:r>
      <w:r w:rsidRPr="00DC72D8">
        <w:rPr>
          <w:rFonts w:ascii="Times New Roman" w:hAnsi="Times New Roman" w:cs="Times New Roman"/>
          <w:sz w:val="24"/>
          <w:szCs w:val="24"/>
        </w:rPr>
        <w:t xml:space="preserve"> change in rank within classification requires a promotion</w:t>
      </w:r>
      <w:r>
        <w:rPr>
          <w:rFonts w:ascii="Times New Roman" w:hAnsi="Times New Roman" w:cs="Times New Roman"/>
          <w:sz w:val="24"/>
          <w:szCs w:val="24"/>
        </w:rPr>
        <w:t xml:space="preserve"> and would follow the procedures previously defined. A reclassification occurs when an employee moves from one career NTTF classification to another (e.g., from Instructor </w:t>
      </w:r>
      <w:r w:rsidR="00A340D4">
        <w:rPr>
          <w:rFonts w:ascii="Times New Roman" w:hAnsi="Times New Roman" w:cs="Times New Roman"/>
          <w:sz w:val="24"/>
          <w:szCs w:val="24"/>
        </w:rPr>
        <w:t>classification</w:t>
      </w:r>
      <w:r>
        <w:rPr>
          <w:rFonts w:ascii="Times New Roman" w:hAnsi="Times New Roman" w:cs="Times New Roman"/>
          <w:sz w:val="24"/>
          <w:szCs w:val="24"/>
        </w:rPr>
        <w:t xml:space="preserve"> to lecturer classification). </w:t>
      </w:r>
      <w:r w:rsidR="00225070" w:rsidRPr="001D3537">
        <w:rPr>
          <w:rFonts w:ascii="Times New Roman" w:hAnsi="Times New Roman" w:cs="Times New Roman"/>
          <w:sz w:val="24"/>
          <w:szCs w:val="24"/>
        </w:rPr>
        <w:t xml:space="preserve">Under no conditions will it be possible to </w:t>
      </w:r>
      <w:r w:rsidR="00225070">
        <w:rPr>
          <w:rFonts w:ascii="Times New Roman" w:hAnsi="Times New Roman" w:cs="Times New Roman"/>
          <w:sz w:val="24"/>
          <w:szCs w:val="24"/>
        </w:rPr>
        <w:t>reclassify</w:t>
      </w:r>
      <w:r w:rsidR="00225070" w:rsidRPr="001D3537">
        <w:rPr>
          <w:rFonts w:ascii="Times New Roman" w:hAnsi="Times New Roman" w:cs="Times New Roman"/>
          <w:sz w:val="24"/>
          <w:szCs w:val="24"/>
        </w:rPr>
        <w:t xml:space="preserve"> an NTTF appointment into a tenure-related appointment without a new and national search.</w:t>
      </w:r>
    </w:p>
    <w:p w14:paraId="0F53F918" w14:textId="77777777" w:rsidR="00A340D4" w:rsidRDefault="00A340D4" w:rsidP="00DC72D8">
      <w:pPr>
        <w:autoSpaceDE w:val="0"/>
        <w:autoSpaceDN w:val="0"/>
        <w:adjustRightInd w:val="0"/>
        <w:spacing w:after="0"/>
        <w:ind w:firstLine="720"/>
        <w:rPr>
          <w:rFonts w:ascii="Times New Roman" w:hAnsi="Times New Roman" w:cs="Times New Roman"/>
          <w:sz w:val="24"/>
          <w:szCs w:val="24"/>
        </w:rPr>
      </w:pPr>
    </w:p>
    <w:p w14:paraId="2E84248C" w14:textId="757C3FE4" w:rsidR="00A340D4" w:rsidRPr="004C45BB" w:rsidRDefault="003D09C2" w:rsidP="00A340D4">
      <w:pPr>
        <w:ind w:firstLine="360"/>
        <w:rPr>
          <w:rFonts w:ascii="Times New Roman" w:hAnsi="Times New Roman" w:cs="Times New Roman"/>
          <w:sz w:val="24"/>
          <w:szCs w:val="24"/>
        </w:rPr>
      </w:pPr>
      <w:r>
        <w:rPr>
          <w:rFonts w:ascii="Times New Roman" w:hAnsi="Times New Roman" w:cs="Times New Roman"/>
          <w:sz w:val="24"/>
          <w:szCs w:val="24"/>
        </w:rPr>
        <w:t>A</w:t>
      </w:r>
      <w:r w:rsidR="00A340D4">
        <w:rPr>
          <w:rFonts w:ascii="Times New Roman" w:hAnsi="Times New Roman" w:cs="Times New Roman"/>
          <w:sz w:val="24"/>
          <w:szCs w:val="24"/>
        </w:rPr>
        <w:t xml:space="preserve"> candidate</w:t>
      </w:r>
      <w:r w:rsidR="00A340D4" w:rsidRPr="004C45BB">
        <w:rPr>
          <w:rFonts w:ascii="Times New Roman" w:hAnsi="Times New Roman" w:cs="Times New Roman"/>
          <w:sz w:val="24"/>
          <w:szCs w:val="24"/>
        </w:rPr>
        <w:t xml:space="preserve"> </w:t>
      </w:r>
      <w:r w:rsidR="00A340D4">
        <w:rPr>
          <w:rFonts w:ascii="Times New Roman" w:hAnsi="Times New Roman" w:cs="Times New Roman"/>
          <w:sz w:val="24"/>
          <w:szCs w:val="24"/>
        </w:rPr>
        <w:t xml:space="preserve">requesting reclassification </w:t>
      </w:r>
      <w:r w:rsidR="00A340D4" w:rsidRPr="004C45BB">
        <w:rPr>
          <w:rFonts w:ascii="Times New Roman" w:hAnsi="Times New Roman" w:cs="Times New Roman"/>
          <w:sz w:val="24"/>
          <w:szCs w:val="24"/>
        </w:rPr>
        <w:t>must provide an evaluation file</w:t>
      </w:r>
      <w:r w:rsidR="00A340D4" w:rsidRPr="00690673">
        <w:rPr>
          <w:rFonts w:ascii="Times New Roman" w:hAnsi="Times New Roman" w:cs="Times New Roman"/>
          <w:sz w:val="24"/>
          <w:szCs w:val="24"/>
        </w:rPr>
        <w:t xml:space="preserve"> </w:t>
      </w:r>
      <w:r w:rsidR="00A340D4" w:rsidRPr="004C45BB">
        <w:rPr>
          <w:rFonts w:ascii="Times New Roman" w:hAnsi="Times New Roman" w:cs="Times New Roman"/>
          <w:sz w:val="24"/>
          <w:szCs w:val="24"/>
        </w:rPr>
        <w:t xml:space="preserve">to the </w:t>
      </w:r>
      <w:r w:rsidR="00A340D4">
        <w:rPr>
          <w:rFonts w:ascii="Times New Roman" w:hAnsi="Times New Roman" w:cs="Times New Roman"/>
          <w:sz w:val="24"/>
          <w:szCs w:val="24"/>
        </w:rPr>
        <w:t>d</w:t>
      </w:r>
      <w:r w:rsidR="00A340D4" w:rsidRPr="004C45BB">
        <w:rPr>
          <w:rFonts w:ascii="Times New Roman" w:hAnsi="Times New Roman" w:cs="Times New Roman"/>
          <w:sz w:val="24"/>
          <w:szCs w:val="24"/>
        </w:rPr>
        <w:t xml:space="preserve">epartment </w:t>
      </w:r>
      <w:r w:rsidR="00A340D4">
        <w:rPr>
          <w:rFonts w:ascii="Times New Roman" w:hAnsi="Times New Roman" w:cs="Times New Roman"/>
          <w:sz w:val="24"/>
          <w:szCs w:val="24"/>
        </w:rPr>
        <w:t xml:space="preserve">head </w:t>
      </w:r>
      <w:r w:rsidR="00A340D4" w:rsidRPr="004C45BB">
        <w:rPr>
          <w:rFonts w:ascii="Times New Roman" w:hAnsi="Times New Roman" w:cs="Times New Roman"/>
          <w:sz w:val="24"/>
          <w:szCs w:val="24"/>
        </w:rPr>
        <w:t xml:space="preserve">or research and outreach unit </w:t>
      </w:r>
      <w:r w:rsidR="00A340D4">
        <w:rPr>
          <w:rFonts w:ascii="Times New Roman" w:hAnsi="Times New Roman" w:cs="Times New Roman"/>
          <w:sz w:val="24"/>
          <w:szCs w:val="24"/>
        </w:rPr>
        <w:t xml:space="preserve">director </w:t>
      </w:r>
      <w:r w:rsidR="00A340D4" w:rsidRPr="004C45BB">
        <w:rPr>
          <w:rFonts w:ascii="Times New Roman" w:hAnsi="Times New Roman" w:cs="Times New Roman"/>
          <w:sz w:val="24"/>
          <w:szCs w:val="24"/>
        </w:rPr>
        <w:t>for review</w:t>
      </w:r>
      <w:r w:rsidR="003D6B07">
        <w:rPr>
          <w:rFonts w:ascii="Times New Roman" w:hAnsi="Times New Roman" w:cs="Times New Roman"/>
          <w:sz w:val="24"/>
          <w:szCs w:val="24"/>
        </w:rPr>
        <w:t>.  The</w:t>
      </w:r>
      <w:r w:rsidR="00A340D4">
        <w:rPr>
          <w:rFonts w:ascii="Times New Roman" w:hAnsi="Times New Roman" w:cs="Times New Roman"/>
          <w:sz w:val="24"/>
          <w:szCs w:val="24"/>
        </w:rPr>
        <w:t xml:space="preserve"> </w:t>
      </w:r>
      <w:r w:rsidR="00A340D4" w:rsidRPr="008B6603">
        <w:rPr>
          <w:rFonts w:ascii="Times New Roman" w:hAnsi="Times New Roman" w:cs="Times New Roman"/>
          <w:sz w:val="24"/>
          <w:szCs w:val="24"/>
        </w:rPr>
        <w:t xml:space="preserve">department or unit head </w:t>
      </w:r>
      <w:r w:rsidR="00A340D4">
        <w:rPr>
          <w:rFonts w:ascii="Times New Roman" w:hAnsi="Times New Roman" w:cs="Times New Roman"/>
          <w:sz w:val="24"/>
          <w:szCs w:val="24"/>
        </w:rPr>
        <w:t>will provide any recommendations or additional information the candidate should include</w:t>
      </w:r>
      <w:r w:rsidR="003D6B07">
        <w:rPr>
          <w:rFonts w:ascii="Times New Roman" w:hAnsi="Times New Roman" w:cs="Times New Roman"/>
          <w:sz w:val="24"/>
          <w:szCs w:val="24"/>
        </w:rPr>
        <w:t xml:space="preserve"> in the file</w:t>
      </w:r>
      <w:r w:rsidR="00A340D4">
        <w:rPr>
          <w:rFonts w:ascii="Times New Roman" w:hAnsi="Times New Roman" w:cs="Times New Roman"/>
          <w:sz w:val="24"/>
          <w:szCs w:val="24"/>
        </w:rPr>
        <w:t xml:space="preserve">. The content of this file will vary depending on the roles and responsibilities </w:t>
      </w:r>
      <w:r w:rsidR="003D6B07">
        <w:rPr>
          <w:rFonts w:ascii="Times New Roman" w:hAnsi="Times New Roman" w:cs="Times New Roman"/>
          <w:sz w:val="24"/>
          <w:szCs w:val="24"/>
        </w:rPr>
        <w:t xml:space="preserve">outlined in the </w:t>
      </w:r>
      <w:r w:rsidR="00A340D4">
        <w:rPr>
          <w:rFonts w:ascii="Times New Roman" w:hAnsi="Times New Roman" w:cs="Times New Roman"/>
          <w:sz w:val="24"/>
          <w:szCs w:val="24"/>
        </w:rPr>
        <w:t>job description</w:t>
      </w:r>
      <w:r w:rsidR="003D6B07">
        <w:rPr>
          <w:rFonts w:ascii="Times New Roman" w:hAnsi="Times New Roman" w:cs="Times New Roman"/>
          <w:sz w:val="24"/>
          <w:szCs w:val="24"/>
        </w:rPr>
        <w:t>s</w:t>
      </w:r>
      <w:r w:rsidR="00A340D4">
        <w:rPr>
          <w:rFonts w:ascii="Times New Roman" w:hAnsi="Times New Roman" w:cs="Times New Roman"/>
          <w:sz w:val="24"/>
          <w:szCs w:val="24"/>
        </w:rPr>
        <w:t xml:space="preserve"> for the candidate during the years since appointment or any previous promotion. All files must</w:t>
      </w:r>
      <w:r w:rsidR="00A340D4" w:rsidRPr="004C45BB">
        <w:rPr>
          <w:rFonts w:ascii="Times New Roman" w:hAnsi="Times New Roman" w:cs="Times New Roman"/>
          <w:sz w:val="24"/>
          <w:szCs w:val="24"/>
        </w:rPr>
        <w:t xml:space="preserve"> include the following</w:t>
      </w:r>
      <w:r w:rsidR="00A340D4">
        <w:rPr>
          <w:rFonts w:ascii="Times New Roman" w:hAnsi="Times New Roman" w:cs="Times New Roman"/>
          <w:sz w:val="24"/>
          <w:szCs w:val="24"/>
        </w:rPr>
        <w:t>:</w:t>
      </w:r>
      <w:r w:rsidR="00A340D4" w:rsidRPr="004C45BB">
        <w:rPr>
          <w:rFonts w:ascii="Times New Roman" w:hAnsi="Times New Roman" w:cs="Times New Roman"/>
          <w:sz w:val="24"/>
          <w:szCs w:val="24"/>
        </w:rPr>
        <w:t xml:space="preserve"> </w:t>
      </w:r>
    </w:p>
    <w:p w14:paraId="1E7ACD5A" w14:textId="0C46D651" w:rsidR="00A340D4" w:rsidRDefault="00A340D4" w:rsidP="00A340D4">
      <w:pPr>
        <w:ind w:left="360"/>
        <w:rPr>
          <w:rFonts w:ascii="Times New Roman" w:hAnsi="Times New Roman" w:cs="Times New Roman"/>
          <w:sz w:val="24"/>
          <w:szCs w:val="24"/>
        </w:rPr>
      </w:pPr>
      <w:r w:rsidRPr="00D86106">
        <w:rPr>
          <w:rFonts w:ascii="Times New Roman" w:hAnsi="Times New Roman" w:cs="Times New Roman"/>
          <w:b/>
          <w:i/>
          <w:sz w:val="24"/>
          <w:szCs w:val="24"/>
        </w:rPr>
        <w:t>Waiver of access to materials</w:t>
      </w:r>
      <w:r>
        <w:rPr>
          <w:rFonts w:ascii="Times New Roman" w:hAnsi="Times New Roman" w:cs="Times New Roman"/>
          <w:b/>
          <w:i/>
          <w:sz w:val="24"/>
          <w:szCs w:val="24"/>
        </w:rPr>
        <w:t>.</w:t>
      </w:r>
      <w:r w:rsidRPr="004C45BB">
        <w:rPr>
          <w:rFonts w:ascii="Times New Roman" w:hAnsi="Times New Roman" w:cs="Times New Roman"/>
          <w:sz w:val="24"/>
          <w:szCs w:val="24"/>
        </w:rPr>
        <w:t xml:space="preserve"> </w:t>
      </w:r>
      <w:r>
        <w:rPr>
          <w:rFonts w:ascii="Times New Roman" w:hAnsi="Times New Roman" w:cs="Times New Roman"/>
          <w:sz w:val="24"/>
          <w:szCs w:val="24"/>
        </w:rPr>
        <w:t>A candidate</w:t>
      </w:r>
      <w:r w:rsidRPr="004C45BB">
        <w:rPr>
          <w:rFonts w:ascii="Times New Roman" w:hAnsi="Times New Roman" w:cs="Times New Roman"/>
          <w:sz w:val="24"/>
          <w:szCs w:val="24"/>
        </w:rPr>
        <w:t xml:space="preserve"> </w:t>
      </w:r>
      <w:r w:rsidRPr="009256F9">
        <w:rPr>
          <w:rFonts w:ascii="Times New Roman" w:hAnsi="Times New Roman" w:cs="Times New Roman"/>
          <w:sz w:val="24"/>
          <w:szCs w:val="24"/>
          <w:u w:val="single"/>
        </w:rPr>
        <w:t>may choose</w:t>
      </w:r>
      <w:r w:rsidRPr="004C45BB">
        <w:rPr>
          <w:rFonts w:ascii="Times New Roman" w:hAnsi="Times New Roman" w:cs="Times New Roman"/>
          <w:sz w:val="24"/>
          <w:szCs w:val="24"/>
        </w:rPr>
        <w:t xml:space="preserve"> to waive in advance in writing their access to see any or all of the evaluative materials (see Article 8 of the CBA, Personnel Files). Such waivers, however, shall not preclude the use of redacted versions of these documents in a denial review process. The redacted versions are intended to protect the identity of the reviewer. If redactions are insufficient to do so, the University may prepare a suitable summary. A waiver will be included in the promotion file</w:t>
      </w:r>
      <w:r w:rsidR="007B4237">
        <w:rPr>
          <w:rFonts w:ascii="Times New Roman" w:hAnsi="Times New Roman" w:cs="Times New Roman"/>
          <w:sz w:val="24"/>
          <w:szCs w:val="24"/>
        </w:rPr>
        <w:t>.</w:t>
      </w:r>
    </w:p>
    <w:p w14:paraId="6824BBE7" w14:textId="77777777" w:rsidR="00A340D4" w:rsidRPr="004C45BB" w:rsidRDefault="00A340D4" w:rsidP="00A340D4">
      <w:pPr>
        <w:ind w:left="360"/>
        <w:rPr>
          <w:rFonts w:ascii="Times New Roman" w:hAnsi="Times New Roman" w:cs="Times New Roman"/>
          <w:sz w:val="24"/>
          <w:szCs w:val="24"/>
        </w:rPr>
      </w:pPr>
      <w:r w:rsidRPr="00D86106">
        <w:rPr>
          <w:rFonts w:ascii="Times New Roman" w:hAnsi="Times New Roman" w:cs="Times New Roman"/>
          <w:b/>
          <w:i/>
          <w:sz w:val="24"/>
          <w:szCs w:val="24"/>
        </w:rPr>
        <w:t>Curriculum vitae</w:t>
      </w:r>
      <w:r>
        <w:rPr>
          <w:rFonts w:ascii="Times New Roman" w:hAnsi="Times New Roman" w:cs="Times New Roman"/>
          <w:b/>
          <w:i/>
          <w:sz w:val="24"/>
          <w:szCs w:val="24"/>
        </w:rPr>
        <w:t xml:space="preserve">. </w:t>
      </w:r>
      <w:r>
        <w:rPr>
          <w:rFonts w:ascii="Times New Roman" w:hAnsi="Times New Roman" w:cs="Times New Roman"/>
          <w:sz w:val="24"/>
          <w:szCs w:val="24"/>
        </w:rPr>
        <w:t>A candidate</w:t>
      </w:r>
      <w:r w:rsidRPr="004C45BB">
        <w:rPr>
          <w:rFonts w:ascii="Times New Roman" w:hAnsi="Times New Roman" w:cs="Times New Roman"/>
          <w:sz w:val="24"/>
          <w:szCs w:val="24"/>
        </w:rPr>
        <w:t xml:space="preserve"> </w:t>
      </w:r>
      <w:r>
        <w:rPr>
          <w:rFonts w:ascii="Times New Roman" w:hAnsi="Times New Roman" w:cs="Times New Roman"/>
          <w:sz w:val="24"/>
          <w:szCs w:val="24"/>
        </w:rPr>
        <w:t>must include a copy of a</w:t>
      </w:r>
      <w:r w:rsidRPr="004C45BB">
        <w:rPr>
          <w:rFonts w:ascii="Times New Roman" w:hAnsi="Times New Roman" w:cs="Times New Roman"/>
          <w:sz w:val="24"/>
          <w:szCs w:val="24"/>
        </w:rPr>
        <w:t xml:space="preserve"> comprehensive and current curriculum vitae that includes the </w:t>
      </w:r>
      <w:r>
        <w:rPr>
          <w:rFonts w:ascii="Times New Roman" w:hAnsi="Times New Roman" w:cs="Times New Roman"/>
          <w:sz w:val="24"/>
          <w:szCs w:val="24"/>
        </w:rPr>
        <w:t>candidate</w:t>
      </w:r>
      <w:r w:rsidRPr="004C45BB">
        <w:rPr>
          <w:rFonts w:ascii="Times New Roman" w:hAnsi="Times New Roman" w:cs="Times New Roman"/>
          <w:sz w:val="24"/>
          <w:szCs w:val="24"/>
        </w:rPr>
        <w:t xml:space="preserve">’s </w:t>
      </w:r>
      <w:r>
        <w:rPr>
          <w:rFonts w:ascii="Times New Roman" w:hAnsi="Times New Roman" w:cs="Times New Roman"/>
          <w:sz w:val="24"/>
          <w:szCs w:val="24"/>
        </w:rPr>
        <w:t xml:space="preserve">past and </w:t>
      </w:r>
      <w:r w:rsidRPr="004C45BB">
        <w:rPr>
          <w:rFonts w:ascii="Times New Roman" w:hAnsi="Times New Roman" w:cs="Times New Roman"/>
          <w:sz w:val="24"/>
          <w:szCs w:val="24"/>
        </w:rPr>
        <w:t>current research,</w:t>
      </w:r>
      <w:r>
        <w:rPr>
          <w:rFonts w:ascii="Times New Roman" w:hAnsi="Times New Roman" w:cs="Times New Roman"/>
          <w:sz w:val="24"/>
          <w:szCs w:val="24"/>
        </w:rPr>
        <w:t xml:space="preserve"> grants awarded, teaching, advising,</w:t>
      </w:r>
      <w:r w:rsidRPr="004C45BB">
        <w:rPr>
          <w:rFonts w:ascii="Times New Roman" w:hAnsi="Times New Roman" w:cs="Times New Roman"/>
          <w:sz w:val="24"/>
          <w:szCs w:val="24"/>
        </w:rPr>
        <w:t xml:space="preserve"> scholarly and creative activities and accomplishments, </w:t>
      </w:r>
      <w:r>
        <w:rPr>
          <w:rFonts w:ascii="Times New Roman" w:hAnsi="Times New Roman" w:cs="Times New Roman"/>
          <w:sz w:val="24"/>
          <w:szCs w:val="24"/>
        </w:rPr>
        <w:t xml:space="preserve">(e.g., </w:t>
      </w:r>
      <w:r w:rsidRPr="004C45BB">
        <w:rPr>
          <w:rFonts w:ascii="Times New Roman" w:hAnsi="Times New Roman" w:cs="Times New Roman"/>
          <w:sz w:val="24"/>
          <w:szCs w:val="24"/>
        </w:rPr>
        <w:t xml:space="preserve">publications, appointments, presentations, </w:t>
      </w:r>
      <w:r>
        <w:rPr>
          <w:rFonts w:ascii="Times New Roman" w:hAnsi="Times New Roman" w:cs="Times New Roman"/>
          <w:sz w:val="24"/>
          <w:szCs w:val="24"/>
        </w:rPr>
        <w:t>other</w:t>
      </w:r>
      <w:r w:rsidRPr="004C45BB">
        <w:rPr>
          <w:rFonts w:ascii="Times New Roman" w:hAnsi="Times New Roman" w:cs="Times New Roman"/>
          <w:sz w:val="24"/>
          <w:szCs w:val="24"/>
        </w:rPr>
        <w:t xml:space="preserve"> activities</w:t>
      </w:r>
      <w:r>
        <w:rPr>
          <w:rFonts w:ascii="Times New Roman" w:hAnsi="Times New Roman" w:cs="Times New Roman"/>
          <w:sz w:val="24"/>
          <w:szCs w:val="24"/>
        </w:rPr>
        <w:t>)</w:t>
      </w:r>
      <w:r w:rsidRPr="004C45BB">
        <w:rPr>
          <w:rFonts w:ascii="Times New Roman" w:hAnsi="Times New Roman" w:cs="Times New Roman"/>
          <w:sz w:val="24"/>
          <w:szCs w:val="24"/>
        </w:rPr>
        <w:t>.</w:t>
      </w:r>
    </w:p>
    <w:p w14:paraId="64496E53" w14:textId="77777777" w:rsidR="00A340D4" w:rsidRPr="00B45962" w:rsidRDefault="00A340D4" w:rsidP="00A340D4">
      <w:pPr>
        <w:ind w:left="360"/>
        <w:rPr>
          <w:rFonts w:ascii="Times New Roman" w:hAnsi="Times New Roman" w:cs="Times New Roman"/>
          <w:sz w:val="24"/>
          <w:szCs w:val="24"/>
        </w:rPr>
      </w:pPr>
      <w:r w:rsidRPr="00D86106">
        <w:rPr>
          <w:rFonts w:ascii="Times New Roman" w:hAnsi="Times New Roman" w:cs="Times New Roman"/>
          <w:b/>
          <w:i/>
          <w:sz w:val="24"/>
          <w:szCs w:val="24"/>
        </w:rPr>
        <w:t>Conditions of appointment</w:t>
      </w:r>
      <w:r>
        <w:rPr>
          <w:rFonts w:ascii="Times New Roman" w:hAnsi="Times New Roman" w:cs="Times New Roman"/>
          <w:b/>
          <w:i/>
          <w:sz w:val="24"/>
          <w:szCs w:val="24"/>
        </w:rPr>
        <w:t xml:space="preserve"> and job descriptions. </w:t>
      </w:r>
      <w:r>
        <w:rPr>
          <w:rFonts w:ascii="Times New Roman" w:hAnsi="Times New Roman" w:cs="Times New Roman"/>
          <w:sz w:val="24"/>
          <w:szCs w:val="24"/>
        </w:rPr>
        <w:t>A candidate</w:t>
      </w:r>
      <w:r w:rsidRPr="004C45BB">
        <w:rPr>
          <w:rFonts w:ascii="Times New Roman" w:hAnsi="Times New Roman" w:cs="Times New Roman"/>
          <w:sz w:val="24"/>
          <w:szCs w:val="24"/>
        </w:rPr>
        <w:t xml:space="preserve"> </w:t>
      </w:r>
      <w:r>
        <w:rPr>
          <w:rFonts w:ascii="Times New Roman" w:hAnsi="Times New Roman" w:cs="Times New Roman"/>
          <w:sz w:val="24"/>
          <w:szCs w:val="24"/>
        </w:rPr>
        <w:t>must include a general statement about his/her current appointment, a copy of the</w:t>
      </w:r>
      <w:r w:rsidRPr="00B45962">
        <w:rPr>
          <w:rFonts w:ascii="Times New Roman" w:hAnsi="Times New Roman" w:cs="Times New Roman"/>
          <w:sz w:val="24"/>
          <w:szCs w:val="24"/>
        </w:rPr>
        <w:t xml:space="preserve"> current signed contract that indicates </w:t>
      </w:r>
      <w:r>
        <w:rPr>
          <w:rFonts w:ascii="Times New Roman" w:hAnsi="Times New Roman" w:cs="Times New Roman"/>
          <w:sz w:val="24"/>
          <w:szCs w:val="24"/>
        </w:rPr>
        <w:t>the</w:t>
      </w:r>
      <w:r w:rsidRPr="00B45962">
        <w:rPr>
          <w:rFonts w:ascii="Times New Roman" w:hAnsi="Times New Roman" w:cs="Times New Roman"/>
          <w:sz w:val="24"/>
          <w:szCs w:val="24"/>
        </w:rPr>
        <w:t xml:space="preserve"> conditions of appointment</w:t>
      </w:r>
      <w:r>
        <w:rPr>
          <w:rFonts w:ascii="Times New Roman" w:hAnsi="Times New Roman" w:cs="Times New Roman"/>
          <w:sz w:val="24"/>
          <w:szCs w:val="24"/>
        </w:rPr>
        <w:t xml:space="preserve">, and all </w:t>
      </w:r>
      <w:r w:rsidRPr="00B45962">
        <w:rPr>
          <w:rFonts w:ascii="Times New Roman" w:hAnsi="Times New Roman" w:cs="Times New Roman"/>
          <w:sz w:val="24"/>
          <w:szCs w:val="24"/>
        </w:rPr>
        <w:t>job de</w:t>
      </w:r>
      <w:r>
        <w:rPr>
          <w:rFonts w:ascii="Times New Roman" w:hAnsi="Times New Roman" w:cs="Times New Roman"/>
          <w:sz w:val="24"/>
          <w:szCs w:val="24"/>
        </w:rPr>
        <w:t>scriptions during the performance period in order to document changes in roles and responsibilities.</w:t>
      </w:r>
    </w:p>
    <w:p w14:paraId="701A4515" w14:textId="1815BA2C" w:rsidR="00A340D4" w:rsidRPr="00D86106" w:rsidRDefault="00A340D4" w:rsidP="00A340D4">
      <w:pPr>
        <w:ind w:left="360"/>
        <w:rPr>
          <w:rFonts w:ascii="Times New Roman" w:hAnsi="Times New Roman" w:cs="Times New Roman"/>
          <w:b/>
          <w:i/>
          <w:sz w:val="24"/>
          <w:szCs w:val="24"/>
        </w:rPr>
      </w:pPr>
      <w:r w:rsidRPr="00D86106">
        <w:rPr>
          <w:rFonts w:ascii="Times New Roman" w:hAnsi="Times New Roman" w:cs="Times New Roman"/>
          <w:b/>
          <w:i/>
          <w:sz w:val="24"/>
          <w:szCs w:val="24"/>
        </w:rPr>
        <w:t xml:space="preserve">Criteria for </w:t>
      </w:r>
      <w:r>
        <w:rPr>
          <w:rFonts w:ascii="Times New Roman" w:hAnsi="Times New Roman" w:cs="Times New Roman"/>
          <w:b/>
          <w:i/>
          <w:sz w:val="24"/>
          <w:szCs w:val="24"/>
        </w:rPr>
        <w:t xml:space="preserve">reclassification.  </w:t>
      </w:r>
      <w:r w:rsidRPr="00785ADA">
        <w:rPr>
          <w:rFonts w:ascii="Times New Roman" w:hAnsi="Times New Roman" w:cs="Times New Roman"/>
          <w:sz w:val="24"/>
          <w:szCs w:val="24"/>
        </w:rPr>
        <w:t>The file must include</w:t>
      </w:r>
      <w:r>
        <w:rPr>
          <w:rFonts w:ascii="Times New Roman" w:hAnsi="Times New Roman" w:cs="Times New Roman"/>
          <w:b/>
          <w:i/>
          <w:sz w:val="24"/>
          <w:szCs w:val="24"/>
        </w:rPr>
        <w:t xml:space="preserve"> </w:t>
      </w:r>
      <w:r>
        <w:rPr>
          <w:rFonts w:ascii="Times New Roman" w:hAnsi="Times New Roman" w:cs="Times New Roman"/>
          <w:sz w:val="24"/>
          <w:szCs w:val="24"/>
        </w:rPr>
        <w:t xml:space="preserve">a statement of the criteria from the COE policy to which the candidate is requesting </w:t>
      </w:r>
      <w:r w:rsidR="00C14424">
        <w:rPr>
          <w:rFonts w:ascii="Times New Roman" w:hAnsi="Times New Roman" w:cs="Times New Roman"/>
          <w:sz w:val="24"/>
          <w:szCs w:val="24"/>
        </w:rPr>
        <w:t>reclassification</w:t>
      </w:r>
      <w:r>
        <w:rPr>
          <w:rFonts w:ascii="Times New Roman" w:hAnsi="Times New Roman" w:cs="Times New Roman"/>
          <w:sz w:val="24"/>
          <w:szCs w:val="24"/>
        </w:rPr>
        <w:t xml:space="preserve"> (e.g., </w:t>
      </w:r>
      <w:r w:rsidR="00393F51">
        <w:rPr>
          <w:rFonts w:ascii="Times New Roman" w:hAnsi="Times New Roman" w:cs="Times New Roman"/>
          <w:sz w:val="24"/>
          <w:szCs w:val="24"/>
        </w:rPr>
        <w:t>Figure</w:t>
      </w:r>
      <w:r>
        <w:rPr>
          <w:rFonts w:ascii="Times New Roman" w:hAnsi="Times New Roman" w:cs="Times New Roman"/>
          <w:sz w:val="24"/>
          <w:szCs w:val="24"/>
        </w:rPr>
        <w:t xml:space="preserve"> 1 of this document).</w:t>
      </w:r>
    </w:p>
    <w:p w14:paraId="3AD93C27" w14:textId="4AF2ADEE" w:rsidR="00A340D4" w:rsidRPr="004C45BB" w:rsidRDefault="00A340D4" w:rsidP="00A340D4">
      <w:pPr>
        <w:ind w:left="360"/>
        <w:rPr>
          <w:rFonts w:ascii="Times New Roman" w:hAnsi="Times New Roman" w:cs="Times New Roman"/>
          <w:sz w:val="24"/>
          <w:szCs w:val="24"/>
        </w:rPr>
      </w:pPr>
      <w:r w:rsidRPr="00D86106">
        <w:rPr>
          <w:rFonts w:ascii="Times New Roman" w:hAnsi="Times New Roman" w:cs="Times New Roman"/>
          <w:b/>
          <w:i/>
          <w:sz w:val="24"/>
          <w:szCs w:val="24"/>
        </w:rPr>
        <w:t>Personal statement</w:t>
      </w:r>
      <w:r>
        <w:rPr>
          <w:rFonts w:ascii="Times New Roman" w:hAnsi="Times New Roman" w:cs="Times New Roman"/>
          <w:sz w:val="24"/>
          <w:szCs w:val="24"/>
        </w:rPr>
        <w:t>.</w:t>
      </w:r>
      <w:r w:rsidRPr="004C45BB">
        <w:rPr>
          <w:rFonts w:ascii="Times New Roman" w:hAnsi="Times New Roman" w:cs="Times New Roman"/>
          <w:sz w:val="24"/>
          <w:szCs w:val="24"/>
        </w:rPr>
        <w:t xml:space="preserve"> </w:t>
      </w:r>
      <w:r>
        <w:rPr>
          <w:rFonts w:ascii="Times New Roman" w:hAnsi="Times New Roman" w:cs="Times New Roman"/>
          <w:sz w:val="24"/>
          <w:szCs w:val="24"/>
        </w:rPr>
        <w:t>A candidate</w:t>
      </w:r>
      <w:r w:rsidRPr="004C45BB">
        <w:rPr>
          <w:rFonts w:ascii="Times New Roman" w:hAnsi="Times New Roman" w:cs="Times New Roman"/>
          <w:sz w:val="24"/>
          <w:szCs w:val="24"/>
        </w:rPr>
        <w:t xml:space="preserve"> </w:t>
      </w:r>
      <w:r>
        <w:rPr>
          <w:rFonts w:ascii="Times New Roman" w:hAnsi="Times New Roman" w:cs="Times New Roman"/>
          <w:sz w:val="24"/>
          <w:szCs w:val="24"/>
        </w:rPr>
        <w:t xml:space="preserve">must </w:t>
      </w:r>
      <w:r w:rsidR="007B4237">
        <w:rPr>
          <w:rFonts w:ascii="Times New Roman" w:hAnsi="Times New Roman" w:cs="Times New Roman"/>
          <w:sz w:val="24"/>
          <w:szCs w:val="24"/>
        </w:rPr>
        <w:t xml:space="preserve">develop and </w:t>
      </w:r>
      <w:r>
        <w:rPr>
          <w:rFonts w:ascii="Times New Roman" w:hAnsi="Times New Roman" w:cs="Times New Roman"/>
          <w:sz w:val="24"/>
          <w:szCs w:val="24"/>
        </w:rPr>
        <w:t>provide a</w:t>
      </w:r>
      <w:r w:rsidRPr="004C45BB">
        <w:rPr>
          <w:rFonts w:ascii="Times New Roman" w:hAnsi="Times New Roman" w:cs="Times New Roman"/>
          <w:sz w:val="24"/>
          <w:szCs w:val="24"/>
        </w:rPr>
        <w:t xml:space="preserve"> 3-6 page personal statement </w:t>
      </w:r>
      <w:r>
        <w:rPr>
          <w:rFonts w:ascii="Times New Roman" w:hAnsi="Times New Roman" w:cs="Times New Roman"/>
          <w:sz w:val="24"/>
          <w:szCs w:val="24"/>
        </w:rPr>
        <w:t xml:space="preserve">that </w:t>
      </w:r>
      <w:r w:rsidRPr="00B92683">
        <w:rPr>
          <w:rFonts w:ascii="Times New Roman" w:hAnsi="Times New Roman" w:cs="Times New Roman"/>
          <w:sz w:val="24"/>
          <w:szCs w:val="24"/>
        </w:rPr>
        <w:t>contain</w:t>
      </w:r>
      <w:r>
        <w:rPr>
          <w:rFonts w:ascii="Times New Roman" w:hAnsi="Times New Roman" w:cs="Times New Roman"/>
          <w:sz w:val="24"/>
          <w:szCs w:val="24"/>
        </w:rPr>
        <w:t>s</w:t>
      </w:r>
      <w:r w:rsidRPr="00B92683">
        <w:rPr>
          <w:rFonts w:ascii="Times New Roman" w:hAnsi="Times New Roman" w:cs="Times New Roman"/>
          <w:sz w:val="24"/>
          <w:szCs w:val="24"/>
        </w:rPr>
        <w:t xml:space="preserve"> information relevant to </w:t>
      </w:r>
      <w:r>
        <w:rPr>
          <w:rFonts w:ascii="Times New Roman" w:hAnsi="Times New Roman" w:cs="Times New Roman"/>
          <w:sz w:val="24"/>
          <w:szCs w:val="24"/>
        </w:rPr>
        <w:t xml:space="preserve">a) </w:t>
      </w:r>
      <w:r w:rsidRPr="00B92683">
        <w:rPr>
          <w:rFonts w:ascii="Times New Roman" w:hAnsi="Times New Roman" w:cs="Times New Roman"/>
          <w:sz w:val="24"/>
          <w:szCs w:val="24"/>
        </w:rPr>
        <w:t>his</w:t>
      </w:r>
      <w:r>
        <w:rPr>
          <w:rFonts w:ascii="Times New Roman" w:hAnsi="Times New Roman" w:cs="Times New Roman"/>
          <w:sz w:val="24"/>
          <w:szCs w:val="24"/>
        </w:rPr>
        <w:t>/</w:t>
      </w:r>
      <w:r w:rsidRPr="00B92683">
        <w:rPr>
          <w:rFonts w:ascii="Times New Roman" w:hAnsi="Times New Roman" w:cs="Times New Roman"/>
          <w:sz w:val="24"/>
          <w:szCs w:val="24"/>
        </w:rPr>
        <w:t>her performance of assigned duties and responsibilities</w:t>
      </w:r>
      <w:r w:rsidRPr="004C45BB">
        <w:rPr>
          <w:rFonts w:ascii="Times New Roman" w:hAnsi="Times New Roman" w:cs="Times New Roman"/>
          <w:sz w:val="24"/>
          <w:szCs w:val="24"/>
        </w:rPr>
        <w:t xml:space="preserve"> </w:t>
      </w:r>
      <w:r>
        <w:rPr>
          <w:rFonts w:ascii="Times New Roman" w:hAnsi="Times New Roman" w:cs="Times New Roman"/>
          <w:sz w:val="24"/>
          <w:szCs w:val="24"/>
        </w:rPr>
        <w:t>and (b) the relationship to</w:t>
      </w:r>
      <w:r w:rsidRPr="004C45BB">
        <w:rPr>
          <w:rFonts w:ascii="Times New Roman" w:hAnsi="Times New Roman" w:cs="Times New Roman"/>
          <w:sz w:val="24"/>
          <w:szCs w:val="24"/>
        </w:rPr>
        <w:t xml:space="preserve"> his or her performance </w:t>
      </w:r>
      <w:r>
        <w:rPr>
          <w:rFonts w:ascii="Times New Roman" w:hAnsi="Times New Roman" w:cs="Times New Roman"/>
          <w:sz w:val="24"/>
          <w:szCs w:val="24"/>
        </w:rPr>
        <w:t xml:space="preserve">as </w:t>
      </w:r>
      <w:r w:rsidRPr="004C45BB">
        <w:rPr>
          <w:rFonts w:ascii="Times New Roman" w:hAnsi="Times New Roman" w:cs="Times New Roman"/>
          <w:sz w:val="24"/>
          <w:szCs w:val="24"/>
        </w:rPr>
        <w:t xml:space="preserve">measured against the applicable criteria for </w:t>
      </w:r>
      <w:r w:rsidR="00C14424">
        <w:rPr>
          <w:rFonts w:ascii="Times New Roman" w:hAnsi="Times New Roman" w:cs="Times New Roman"/>
          <w:sz w:val="24"/>
          <w:szCs w:val="24"/>
        </w:rPr>
        <w:t>reclassification</w:t>
      </w:r>
      <w:r w:rsidRPr="004C45BB">
        <w:rPr>
          <w:rFonts w:ascii="Times New Roman" w:hAnsi="Times New Roman" w:cs="Times New Roman"/>
          <w:sz w:val="24"/>
          <w:szCs w:val="24"/>
        </w:rPr>
        <w:t xml:space="preserve">. The personal statement should </w:t>
      </w:r>
      <w:r>
        <w:rPr>
          <w:rFonts w:ascii="Times New Roman" w:hAnsi="Times New Roman" w:cs="Times New Roman"/>
          <w:sz w:val="24"/>
          <w:szCs w:val="24"/>
        </w:rPr>
        <w:t>include any of the following applicable areas defined in the COE workload policy [</w:t>
      </w:r>
      <w:r w:rsidRPr="00124B1A">
        <w:rPr>
          <w:rFonts w:ascii="Times New Roman" w:hAnsi="Times New Roman" w:cs="Times New Roman"/>
          <w:sz w:val="24"/>
          <w:szCs w:val="24"/>
          <w:highlight w:val="yellow"/>
        </w:rPr>
        <w:t>link</w:t>
      </w:r>
      <w:r>
        <w:rPr>
          <w:rFonts w:ascii="Times New Roman" w:hAnsi="Times New Roman" w:cs="Times New Roman"/>
          <w:sz w:val="24"/>
          <w:szCs w:val="24"/>
        </w:rPr>
        <w:t xml:space="preserve">]: </w:t>
      </w:r>
      <w:r w:rsidRPr="004C45BB">
        <w:rPr>
          <w:rFonts w:ascii="Times New Roman" w:hAnsi="Times New Roman" w:cs="Times New Roman"/>
          <w:sz w:val="24"/>
          <w:szCs w:val="24"/>
        </w:rPr>
        <w:t>teaching</w:t>
      </w:r>
      <w:r>
        <w:rPr>
          <w:rFonts w:ascii="Times New Roman" w:hAnsi="Times New Roman" w:cs="Times New Roman"/>
          <w:sz w:val="24"/>
          <w:szCs w:val="24"/>
        </w:rPr>
        <w:t xml:space="preserve"> and advising; </w:t>
      </w:r>
      <w:r w:rsidRPr="004C45BB">
        <w:rPr>
          <w:rFonts w:ascii="Times New Roman" w:hAnsi="Times New Roman" w:cs="Times New Roman"/>
          <w:sz w:val="24"/>
          <w:szCs w:val="24"/>
        </w:rPr>
        <w:t>scholarship</w:t>
      </w:r>
      <w:r>
        <w:rPr>
          <w:rFonts w:ascii="Times New Roman" w:hAnsi="Times New Roman" w:cs="Times New Roman"/>
          <w:sz w:val="24"/>
          <w:szCs w:val="24"/>
        </w:rPr>
        <w:t xml:space="preserve"> and </w:t>
      </w:r>
      <w:r w:rsidRPr="004C45BB">
        <w:rPr>
          <w:rFonts w:ascii="Times New Roman" w:hAnsi="Times New Roman" w:cs="Times New Roman"/>
          <w:sz w:val="24"/>
          <w:szCs w:val="24"/>
        </w:rPr>
        <w:t xml:space="preserve">research; </w:t>
      </w:r>
      <w:r>
        <w:rPr>
          <w:rFonts w:ascii="Times New Roman" w:hAnsi="Times New Roman" w:cs="Times New Roman"/>
          <w:sz w:val="24"/>
          <w:szCs w:val="24"/>
        </w:rPr>
        <w:t xml:space="preserve">administration, </w:t>
      </w:r>
      <w:r w:rsidRPr="004C45BB">
        <w:rPr>
          <w:rFonts w:ascii="Times New Roman" w:hAnsi="Times New Roman" w:cs="Times New Roman"/>
          <w:sz w:val="24"/>
          <w:szCs w:val="24"/>
        </w:rPr>
        <w:t xml:space="preserve">and service contributions </w:t>
      </w:r>
      <w:r>
        <w:rPr>
          <w:rFonts w:ascii="Times New Roman" w:hAnsi="Times New Roman" w:cs="Times New Roman"/>
          <w:sz w:val="24"/>
          <w:szCs w:val="24"/>
        </w:rPr>
        <w:t>(department,</w:t>
      </w:r>
      <w:r w:rsidRPr="004C45BB">
        <w:rPr>
          <w:rFonts w:ascii="Times New Roman" w:hAnsi="Times New Roman" w:cs="Times New Roman"/>
          <w:sz w:val="24"/>
          <w:szCs w:val="24"/>
        </w:rPr>
        <w:t xml:space="preserve"> center or </w:t>
      </w:r>
      <w:r w:rsidRPr="004C45BB">
        <w:rPr>
          <w:rFonts w:ascii="Times New Roman" w:hAnsi="Times New Roman" w:cs="Times New Roman"/>
          <w:sz w:val="24"/>
          <w:szCs w:val="24"/>
        </w:rPr>
        <w:lastRenderedPageBreak/>
        <w:t xml:space="preserve">institute, college, university, profession, </w:t>
      </w:r>
      <w:r>
        <w:rPr>
          <w:rFonts w:ascii="Times New Roman" w:hAnsi="Times New Roman" w:cs="Times New Roman"/>
          <w:sz w:val="24"/>
          <w:szCs w:val="24"/>
        </w:rPr>
        <w:t>or</w:t>
      </w:r>
      <w:r w:rsidRPr="004C45BB">
        <w:rPr>
          <w:rFonts w:ascii="Times New Roman" w:hAnsi="Times New Roman" w:cs="Times New Roman"/>
          <w:sz w:val="24"/>
          <w:szCs w:val="24"/>
        </w:rPr>
        <w:t xml:space="preserve"> the community</w:t>
      </w:r>
      <w:r>
        <w:rPr>
          <w:rFonts w:ascii="Times New Roman" w:hAnsi="Times New Roman" w:cs="Times New Roman"/>
          <w:sz w:val="24"/>
          <w:szCs w:val="24"/>
        </w:rPr>
        <w:t>)</w:t>
      </w:r>
      <w:r w:rsidRPr="004C45BB">
        <w:rPr>
          <w:rFonts w:ascii="Times New Roman" w:hAnsi="Times New Roman" w:cs="Times New Roman"/>
          <w:sz w:val="24"/>
          <w:szCs w:val="24"/>
        </w:rPr>
        <w:t>. The statement should also include discussion of contributions to institutional equity and inclusion.</w:t>
      </w:r>
    </w:p>
    <w:p w14:paraId="3AE57205" w14:textId="77777777" w:rsidR="00A340D4" w:rsidRDefault="00A340D4" w:rsidP="00A340D4">
      <w:pPr>
        <w:ind w:left="360"/>
        <w:rPr>
          <w:rFonts w:ascii="Times New Roman" w:hAnsi="Times New Roman" w:cs="Times New Roman"/>
          <w:sz w:val="24"/>
          <w:szCs w:val="24"/>
        </w:rPr>
      </w:pPr>
      <w:r w:rsidRPr="00D86106">
        <w:rPr>
          <w:rFonts w:ascii="Times New Roman" w:hAnsi="Times New Roman" w:cs="Times New Roman"/>
          <w:b/>
          <w:i/>
          <w:sz w:val="24"/>
          <w:szCs w:val="24"/>
        </w:rPr>
        <w:t>Supervisors’ evaluation</w:t>
      </w:r>
      <w:r>
        <w:rPr>
          <w:rFonts w:ascii="Times New Roman" w:hAnsi="Times New Roman" w:cs="Times New Roman"/>
          <w:b/>
          <w:i/>
          <w:sz w:val="24"/>
          <w:szCs w:val="24"/>
        </w:rPr>
        <w:t xml:space="preserve">s. </w:t>
      </w:r>
      <w:r>
        <w:rPr>
          <w:rFonts w:ascii="Times New Roman" w:hAnsi="Times New Roman" w:cs="Times New Roman"/>
          <w:sz w:val="24"/>
          <w:szCs w:val="24"/>
        </w:rPr>
        <w:t>A candidate</w:t>
      </w:r>
      <w:r w:rsidRPr="004C45BB">
        <w:rPr>
          <w:rFonts w:ascii="Times New Roman" w:hAnsi="Times New Roman" w:cs="Times New Roman"/>
          <w:sz w:val="24"/>
          <w:szCs w:val="24"/>
        </w:rPr>
        <w:t xml:space="preserve"> </w:t>
      </w:r>
      <w:r>
        <w:rPr>
          <w:rFonts w:ascii="Times New Roman" w:hAnsi="Times New Roman" w:cs="Times New Roman"/>
          <w:sz w:val="24"/>
          <w:szCs w:val="24"/>
        </w:rPr>
        <w:t>must p</w:t>
      </w:r>
      <w:r w:rsidRPr="00124B1A">
        <w:rPr>
          <w:rFonts w:ascii="Times New Roman" w:hAnsi="Times New Roman" w:cs="Times New Roman"/>
          <w:sz w:val="24"/>
          <w:szCs w:val="24"/>
        </w:rPr>
        <w:t xml:space="preserve">rovide current and past letters of evaluation or evaluation forms used </w:t>
      </w:r>
      <w:r w:rsidRPr="00320B8F">
        <w:rPr>
          <w:rFonts w:ascii="Times New Roman" w:hAnsi="Times New Roman" w:cs="Times New Roman"/>
          <w:sz w:val="24"/>
          <w:szCs w:val="24"/>
        </w:rPr>
        <w:t>during</w:t>
      </w:r>
      <w:r w:rsidRPr="00124B1A">
        <w:rPr>
          <w:rFonts w:ascii="Times New Roman" w:hAnsi="Times New Roman" w:cs="Times New Roman"/>
          <w:sz w:val="24"/>
          <w:szCs w:val="24"/>
        </w:rPr>
        <w:t xml:space="preserve"> </w:t>
      </w:r>
      <w:r w:rsidRPr="00320B8F">
        <w:rPr>
          <w:rFonts w:ascii="Times New Roman" w:hAnsi="Times New Roman" w:cs="Times New Roman"/>
          <w:sz w:val="24"/>
          <w:szCs w:val="24"/>
        </w:rPr>
        <w:t>previous</w:t>
      </w:r>
      <w:r w:rsidRPr="00124B1A">
        <w:rPr>
          <w:rFonts w:ascii="Times New Roman" w:hAnsi="Times New Roman" w:cs="Times New Roman"/>
          <w:sz w:val="24"/>
          <w:szCs w:val="24"/>
        </w:rPr>
        <w:t xml:space="preserve"> reviews</w:t>
      </w:r>
      <w:r w:rsidRPr="004C45BB">
        <w:rPr>
          <w:rFonts w:ascii="Times New Roman" w:hAnsi="Times New Roman" w:cs="Times New Roman"/>
          <w:sz w:val="24"/>
          <w:szCs w:val="24"/>
        </w:rPr>
        <w:t xml:space="preserve"> (e.g., department heads for instructors, </w:t>
      </w:r>
      <w:r>
        <w:rPr>
          <w:rFonts w:ascii="Times New Roman" w:hAnsi="Times New Roman" w:cs="Times New Roman"/>
          <w:sz w:val="24"/>
          <w:szCs w:val="24"/>
        </w:rPr>
        <w:t xml:space="preserve">program director for clinical faculty, research unit directors for research faculty, principle Investigators for research faculty, </w:t>
      </w:r>
      <w:r w:rsidRPr="004C45BB">
        <w:rPr>
          <w:rFonts w:ascii="Times New Roman" w:hAnsi="Times New Roman" w:cs="Times New Roman"/>
          <w:sz w:val="24"/>
          <w:szCs w:val="24"/>
        </w:rPr>
        <w:t>research mentor for research assistants).</w:t>
      </w:r>
    </w:p>
    <w:p w14:paraId="561F1E9D" w14:textId="691B084C" w:rsidR="00A340D4" w:rsidRDefault="00A340D4" w:rsidP="003D09C2">
      <w:pPr>
        <w:tabs>
          <w:tab w:val="left" w:pos="720"/>
        </w:tabs>
        <w:rPr>
          <w:rFonts w:ascii="Times New Roman" w:hAnsi="Times New Roman" w:cs="Times New Roman"/>
          <w:sz w:val="24"/>
          <w:szCs w:val="24"/>
        </w:rPr>
      </w:pPr>
      <w:r w:rsidRPr="00CE35FD">
        <w:rPr>
          <w:rFonts w:ascii="Times New Roman" w:hAnsi="Times New Roman" w:cs="Times New Roman"/>
          <w:b/>
          <w:sz w:val="24"/>
          <w:szCs w:val="24"/>
        </w:rPr>
        <w:t xml:space="preserve">Review of the </w:t>
      </w:r>
      <w:r w:rsidR="00DA702D">
        <w:rPr>
          <w:rFonts w:ascii="Times New Roman" w:hAnsi="Times New Roman" w:cs="Times New Roman"/>
          <w:b/>
          <w:sz w:val="24"/>
          <w:szCs w:val="24"/>
        </w:rPr>
        <w:t>Reclassification</w:t>
      </w:r>
      <w:r>
        <w:rPr>
          <w:rFonts w:ascii="Times New Roman" w:hAnsi="Times New Roman" w:cs="Times New Roman"/>
          <w:b/>
          <w:sz w:val="24"/>
          <w:szCs w:val="24"/>
        </w:rPr>
        <w:t xml:space="preserve"> Request</w:t>
      </w:r>
      <w:r w:rsidRPr="00CE35FD">
        <w:rPr>
          <w:rFonts w:ascii="Times New Roman" w:hAnsi="Times New Roman" w:cs="Times New Roman"/>
          <w:b/>
          <w:sz w:val="24"/>
          <w:szCs w:val="24"/>
        </w:rPr>
        <w:t xml:space="preserve"> and Recommendation for </w:t>
      </w:r>
      <w:r>
        <w:rPr>
          <w:rFonts w:ascii="Times New Roman" w:hAnsi="Times New Roman" w:cs="Times New Roman"/>
          <w:b/>
          <w:sz w:val="24"/>
          <w:szCs w:val="24"/>
        </w:rPr>
        <w:t>Reclassification</w:t>
      </w:r>
      <w:r w:rsidRPr="00CE35FD">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The reclassification file will be reviewed at the department or unit level, the college level by the </w:t>
      </w:r>
      <w:r w:rsidRPr="00A30508">
        <w:rPr>
          <w:rFonts w:ascii="Times New Roman" w:hAnsi="Times New Roman" w:cs="Times New Roman"/>
          <w:sz w:val="24"/>
          <w:szCs w:val="24"/>
        </w:rPr>
        <w:t xml:space="preserve">Faculty Personnel Committee for Non-Tenure Track Faculty </w:t>
      </w:r>
      <w:r>
        <w:rPr>
          <w:rFonts w:ascii="Times New Roman" w:hAnsi="Times New Roman" w:cs="Times New Roman"/>
          <w:sz w:val="24"/>
          <w:szCs w:val="24"/>
        </w:rPr>
        <w:t>(FPC-NTTF) and by the dean and the Provost (</w:t>
      </w:r>
      <w:r w:rsidRPr="004C45BB">
        <w:rPr>
          <w:rFonts w:ascii="Times New Roman" w:hAnsi="Times New Roman" w:cs="Times New Roman"/>
          <w:sz w:val="24"/>
          <w:szCs w:val="24"/>
        </w:rPr>
        <w:t>with input from Academic Affairs and the Office of the Vice President for Research and Innovation</w:t>
      </w:r>
      <w:r>
        <w:rPr>
          <w:rFonts w:ascii="Times New Roman" w:hAnsi="Times New Roman" w:cs="Times New Roman"/>
          <w:sz w:val="24"/>
          <w:szCs w:val="24"/>
        </w:rPr>
        <w:t xml:space="preserve">).  This will follow the same process as described above for promotion with an adapted timeline.  Files can be submitted at two points during the year and thus have two timelines: </w:t>
      </w:r>
    </w:p>
    <w:p w14:paraId="75E5E2CB" w14:textId="77777777" w:rsidR="00A340D4" w:rsidRDefault="00A340D4" w:rsidP="003D09C2">
      <w:pPr>
        <w:tabs>
          <w:tab w:val="left" w:pos="1560"/>
        </w:tabs>
        <w:spacing w:after="0"/>
        <w:rPr>
          <w:rFonts w:ascii="Times New Roman" w:hAnsi="Times New Roman" w:cs="Times New Roman"/>
          <w:sz w:val="24"/>
          <w:szCs w:val="24"/>
        </w:rPr>
      </w:pPr>
      <w:r>
        <w:rPr>
          <w:rFonts w:ascii="Times New Roman" w:hAnsi="Times New Roman" w:cs="Times New Roman"/>
          <w:sz w:val="24"/>
          <w:szCs w:val="24"/>
        </w:rPr>
        <w:t xml:space="preserve">Fall submission: </w:t>
      </w:r>
    </w:p>
    <w:p w14:paraId="72F2C29D" w14:textId="0F3A8BA5" w:rsidR="00A340D4" w:rsidRPr="003D09C2" w:rsidRDefault="00A340D4" w:rsidP="009C19A7">
      <w:pPr>
        <w:pStyle w:val="ListParagraph"/>
        <w:numPr>
          <w:ilvl w:val="0"/>
          <w:numId w:val="18"/>
        </w:numPr>
        <w:tabs>
          <w:tab w:val="left" w:pos="1560"/>
        </w:tabs>
        <w:rPr>
          <w:rFonts w:ascii="Times New Roman" w:hAnsi="Times New Roman" w:cs="Times New Roman"/>
          <w:sz w:val="24"/>
          <w:szCs w:val="24"/>
        </w:rPr>
      </w:pPr>
      <w:r w:rsidRPr="003D09C2">
        <w:rPr>
          <w:rFonts w:ascii="Times New Roman" w:hAnsi="Times New Roman" w:cs="Times New Roman"/>
          <w:sz w:val="24"/>
          <w:szCs w:val="24"/>
        </w:rPr>
        <w:t>Submitted to department or unit director by November 1</w:t>
      </w:r>
    </w:p>
    <w:p w14:paraId="7AF14C6B" w14:textId="380CF604" w:rsidR="00A340D4" w:rsidRDefault="00A340D4" w:rsidP="009C19A7">
      <w:pPr>
        <w:pStyle w:val="ListParagraph"/>
        <w:numPr>
          <w:ilvl w:val="0"/>
          <w:numId w:val="18"/>
        </w:numPr>
        <w:tabs>
          <w:tab w:val="left" w:pos="1560"/>
        </w:tabs>
        <w:rPr>
          <w:rFonts w:ascii="Times New Roman" w:hAnsi="Times New Roman" w:cs="Times New Roman"/>
          <w:sz w:val="24"/>
          <w:szCs w:val="24"/>
        </w:rPr>
      </w:pPr>
      <w:r w:rsidRPr="003D09C2">
        <w:rPr>
          <w:rFonts w:ascii="Times New Roman" w:hAnsi="Times New Roman" w:cs="Times New Roman"/>
          <w:sz w:val="24"/>
          <w:szCs w:val="24"/>
        </w:rPr>
        <w:t>Submitted to FPC-NTTF by January 15</w:t>
      </w:r>
    </w:p>
    <w:p w14:paraId="7DCEE337" w14:textId="6546D3C9" w:rsidR="003D09C2" w:rsidRDefault="003D09C2" w:rsidP="009C19A7">
      <w:pPr>
        <w:pStyle w:val="ListParagraph"/>
        <w:numPr>
          <w:ilvl w:val="0"/>
          <w:numId w:val="18"/>
        </w:numPr>
        <w:tabs>
          <w:tab w:val="left" w:pos="1560"/>
        </w:tabs>
        <w:rPr>
          <w:rFonts w:ascii="Times New Roman" w:hAnsi="Times New Roman" w:cs="Times New Roman"/>
          <w:sz w:val="24"/>
          <w:szCs w:val="24"/>
        </w:rPr>
      </w:pPr>
      <w:r>
        <w:rPr>
          <w:rFonts w:ascii="Times New Roman" w:hAnsi="Times New Roman" w:cs="Times New Roman"/>
          <w:sz w:val="24"/>
          <w:szCs w:val="24"/>
        </w:rPr>
        <w:t>Submitted to the Dean by March 15</w:t>
      </w:r>
    </w:p>
    <w:p w14:paraId="5D1929E1" w14:textId="077D3F4D" w:rsidR="003D09C2" w:rsidRPr="003D09C2" w:rsidRDefault="003D09C2" w:rsidP="009C19A7">
      <w:pPr>
        <w:pStyle w:val="ListParagraph"/>
        <w:numPr>
          <w:ilvl w:val="0"/>
          <w:numId w:val="18"/>
        </w:numPr>
        <w:tabs>
          <w:tab w:val="left" w:pos="1560"/>
        </w:tabs>
        <w:rPr>
          <w:rFonts w:ascii="Times New Roman" w:hAnsi="Times New Roman" w:cs="Times New Roman"/>
          <w:sz w:val="24"/>
          <w:szCs w:val="24"/>
        </w:rPr>
      </w:pPr>
      <w:r>
        <w:rPr>
          <w:rFonts w:ascii="Times New Roman" w:hAnsi="Times New Roman" w:cs="Times New Roman"/>
          <w:sz w:val="24"/>
          <w:szCs w:val="24"/>
        </w:rPr>
        <w:t>Submitted to the Provost April 1</w:t>
      </w:r>
    </w:p>
    <w:p w14:paraId="4288FA4B" w14:textId="01F9F8D0" w:rsidR="00A340D4" w:rsidRDefault="003D09C2" w:rsidP="00A340D4">
      <w:pPr>
        <w:tabs>
          <w:tab w:val="left" w:pos="1560"/>
        </w:tabs>
        <w:spacing w:after="0"/>
        <w:rPr>
          <w:rFonts w:ascii="Times New Roman" w:hAnsi="Times New Roman" w:cs="Times New Roman"/>
          <w:sz w:val="24"/>
          <w:szCs w:val="24"/>
        </w:rPr>
      </w:pPr>
      <w:r>
        <w:rPr>
          <w:rFonts w:ascii="Times New Roman" w:hAnsi="Times New Roman" w:cs="Times New Roman"/>
          <w:sz w:val="24"/>
          <w:szCs w:val="24"/>
        </w:rPr>
        <w:t>Winter</w:t>
      </w:r>
      <w:r w:rsidR="00A340D4">
        <w:rPr>
          <w:rFonts w:ascii="Times New Roman" w:hAnsi="Times New Roman" w:cs="Times New Roman"/>
          <w:sz w:val="24"/>
          <w:szCs w:val="24"/>
        </w:rPr>
        <w:t xml:space="preserve"> submission: </w:t>
      </w:r>
    </w:p>
    <w:p w14:paraId="1BF6F5FA" w14:textId="2480DBFC" w:rsidR="00A340D4" w:rsidRPr="00B447DE" w:rsidRDefault="00A340D4" w:rsidP="009C19A7">
      <w:pPr>
        <w:pStyle w:val="ListParagraph"/>
        <w:numPr>
          <w:ilvl w:val="0"/>
          <w:numId w:val="18"/>
        </w:numPr>
        <w:tabs>
          <w:tab w:val="left" w:pos="1560"/>
        </w:tabs>
        <w:rPr>
          <w:rFonts w:ascii="Times New Roman" w:hAnsi="Times New Roman" w:cs="Times New Roman"/>
          <w:sz w:val="24"/>
          <w:szCs w:val="24"/>
        </w:rPr>
      </w:pPr>
      <w:r w:rsidRPr="00B447DE">
        <w:rPr>
          <w:rFonts w:ascii="Times New Roman" w:hAnsi="Times New Roman" w:cs="Times New Roman"/>
          <w:sz w:val="24"/>
          <w:szCs w:val="24"/>
        </w:rPr>
        <w:t xml:space="preserve">Submitted to department or unit director by </w:t>
      </w:r>
      <w:r>
        <w:rPr>
          <w:rFonts w:ascii="Times New Roman" w:hAnsi="Times New Roman" w:cs="Times New Roman"/>
          <w:sz w:val="24"/>
          <w:szCs w:val="24"/>
        </w:rPr>
        <w:t>January 15</w:t>
      </w:r>
    </w:p>
    <w:p w14:paraId="6C472C6B" w14:textId="2A0D4FAC" w:rsidR="00A340D4" w:rsidRDefault="00A340D4" w:rsidP="009C19A7">
      <w:pPr>
        <w:pStyle w:val="ListParagraph"/>
        <w:numPr>
          <w:ilvl w:val="0"/>
          <w:numId w:val="18"/>
        </w:numPr>
        <w:tabs>
          <w:tab w:val="left" w:pos="1560"/>
        </w:tabs>
        <w:rPr>
          <w:rFonts w:ascii="Times New Roman" w:hAnsi="Times New Roman" w:cs="Times New Roman"/>
          <w:sz w:val="24"/>
          <w:szCs w:val="24"/>
        </w:rPr>
      </w:pPr>
      <w:r w:rsidRPr="00B447DE">
        <w:rPr>
          <w:rFonts w:ascii="Times New Roman" w:hAnsi="Times New Roman" w:cs="Times New Roman"/>
          <w:sz w:val="24"/>
          <w:szCs w:val="24"/>
        </w:rPr>
        <w:t xml:space="preserve">Submitted to FPC-NTTF by </w:t>
      </w:r>
      <w:r>
        <w:rPr>
          <w:rFonts w:ascii="Times New Roman" w:hAnsi="Times New Roman" w:cs="Times New Roman"/>
          <w:sz w:val="24"/>
          <w:szCs w:val="24"/>
        </w:rPr>
        <w:t>March</w:t>
      </w:r>
      <w:r w:rsidRPr="00B447DE">
        <w:rPr>
          <w:rFonts w:ascii="Times New Roman" w:hAnsi="Times New Roman" w:cs="Times New Roman"/>
          <w:sz w:val="24"/>
          <w:szCs w:val="24"/>
        </w:rPr>
        <w:t>15</w:t>
      </w:r>
    </w:p>
    <w:p w14:paraId="7CEF47D5" w14:textId="183BF542" w:rsidR="003D09C2" w:rsidRDefault="003D09C2" w:rsidP="009C19A7">
      <w:pPr>
        <w:pStyle w:val="ListParagraph"/>
        <w:numPr>
          <w:ilvl w:val="0"/>
          <w:numId w:val="18"/>
        </w:numPr>
        <w:tabs>
          <w:tab w:val="left" w:pos="1560"/>
        </w:tabs>
        <w:rPr>
          <w:rFonts w:ascii="Times New Roman" w:hAnsi="Times New Roman" w:cs="Times New Roman"/>
          <w:sz w:val="24"/>
          <w:szCs w:val="24"/>
        </w:rPr>
      </w:pPr>
      <w:r>
        <w:rPr>
          <w:rFonts w:ascii="Times New Roman" w:hAnsi="Times New Roman" w:cs="Times New Roman"/>
          <w:sz w:val="24"/>
          <w:szCs w:val="24"/>
        </w:rPr>
        <w:t>Submitted to the Dean by April 15</w:t>
      </w:r>
    </w:p>
    <w:p w14:paraId="3ABA22F2" w14:textId="65217CBC" w:rsidR="00DC72D8" w:rsidRPr="003D09C2" w:rsidRDefault="003D09C2" w:rsidP="009C19A7">
      <w:pPr>
        <w:pStyle w:val="ListParagraph"/>
        <w:numPr>
          <w:ilvl w:val="0"/>
          <w:numId w:val="18"/>
        </w:numPr>
        <w:tabs>
          <w:tab w:val="left" w:pos="1560"/>
        </w:tabs>
        <w:rPr>
          <w:rFonts w:ascii="Times New Roman" w:hAnsi="Times New Roman" w:cs="Times New Roman"/>
          <w:sz w:val="24"/>
          <w:szCs w:val="24"/>
        </w:rPr>
      </w:pPr>
      <w:r>
        <w:rPr>
          <w:rFonts w:ascii="Times New Roman" w:hAnsi="Times New Roman" w:cs="Times New Roman"/>
          <w:sz w:val="24"/>
          <w:szCs w:val="24"/>
        </w:rPr>
        <w:t>Submitted to the Provost by April 30</w:t>
      </w:r>
    </w:p>
    <w:p w14:paraId="097C7707" w14:textId="72BBAFF5" w:rsidR="00DC72D8" w:rsidRPr="00B10703" w:rsidRDefault="00DC72D8" w:rsidP="00B10703">
      <w:pPr>
        <w:autoSpaceDE w:val="0"/>
        <w:autoSpaceDN w:val="0"/>
        <w:adjustRightInd w:val="0"/>
        <w:spacing w:after="0"/>
        <w:rPr>
          <w:rFonts w:ascii="Times New Roman" w:hAnsi="Times New Roman" w:cs="Times New Roman"/>
          <w:sz w:val="24"/>
          <w:szCs w:val="24"/>
        </w:rPr>
      </w:pPr>
      <w:r w:rsidRPr="00DC72D8">
        <w:rPr>
          <w:rFonts w:ascii="Times New Roman" w:hAnsi="Times New Roman" w:cs="Times New Roman"/>
          <w:sz w:val="24"/>
          <w:szCs w:val="24"/>
        </w:rPr>
        <w:t>A reclassification shall take effect at the beginning of the next fiscal year,</w:t>
      </w:r>
      <w:r w:rsidR="004E03D1">
        <w:rPr>
          <w:rFonts w:ascii="Times New Roman" w:hAnsi="Times New Roman" w:cs="Times New Roman"/>
          <w:sz w:val="24"/>
          <w:szCs w:val="24"/>
        </w:rPr>
        <w:t xml:space="preserve"> </w:t>
      </w:r>
      <w:r w:rsidRPr="00DC72D8">
        <w:rPr>
          <w:rFonts w:ascii="Times New Roman" w:hAnsi="Times New Roman" w:cs="Times New Roman"/>
          <w:sz w:val="24"/>
          <w:szCs w:val="24"/>
        </w:rPr>
        <w:t xml:space="preserve">grant fiscal year, or academic year, as appropriate. </w:t>
      </w:r>
    </w:p>
    <w:p w14:paraId="17913278" w14:textId="77777777" w:rsidR="00DC72D8" w:rsidRDefault="00DC72D8" w:rsidP="00DC72D8">
      <w:pPr>
        <w:pStyle w:val="NormalWeb"/>
        <w:spacing w:before="0" w:beforeAutospacing="0" w:after="0" w:afterAutospacing="0"/>
        <w:rPr>
          <w:b/>
          <w:color w:val="auto"/>
        </w:rPr>
      </w:pPr>
    </w:p>
    <w:p w14:paraId="61162C9A" w14:textId="03D9A549" w:rsidR="008B447F" w:rsidRDefault="008B447F" w:rsidP="008B447F">
      <w:pPr>
        <w:pStyle w:val="NormalWeb"/>
        <w:spacing w:before="0" w:beforeAutospacing="0" w:after="0" w:afterAutospacing="0"/>
        <w:jc w:val="center"/>
        <w:rPr>
          <w:color w:val="auto"/>
        </w:rPr>
      </w:pPr>
      <w:r w:rsidRPr="00F908C0">
        <w:rPr>
          <w:b/>
          <w:color w:val="auto"/>
        </w:rPr>
        <w:t>Compensation/Access to Resources and Opportunities</w:t>
      </w:r>
    </w:p>
    <w:p w14:paraId="2AB9F506" w14:textId="093BFA39" w:rsidR="008B447F" w:rsidRDefault="008B447F" w:rsidP="008B447F">
      <w:pPr>
        <w:pStyle w:val="NormalWeb"/>
        <w:spacing w:line="276" w:lineRule="auto"/>
      </w:pPr>
      <w:r w:rsidRPr="00F935EC">
        <w:rPr>
          <w:b/>
          <w:color w:val="auto"/>
        </w:rPr>
        <w:t>Contract length and Timely Notice</w:t>
      </w:r>
      <w:r>
        <w:rPr>
          <w:b/>
          <w:color w:val="auto"/>
        </w:rPr>
        <w:t xml:space="preserve">. </w:t>
      </w:r>
      <w:ins w:id="16" w:author="Shaun Haskins" w:date="2015-02-06T10:58:00Z">
        <w:r w:rsidR="0090706F" w:rsidRPr="00C01FEA">
          <w:rPr>
            <w:highlight w:val="yellow"/>
          </w:rPr>
          <w:t xml:space="preserve">Faculty members with the classification and rank </w:t>
        </w:r>
        <w:r w:rsidR="0090706F" w:rsidRPr="00C01FEA">
          <w:rPr>
            <w:color w:val="000000"/>
            <w:highlight w:val="yellow"/>
          </w:rPr>
          <w:t xml:space="preserve">senior instructor I &amp;II, senior lecturer I &amp;II, senior research assistant I &amp;II, senior research associate I &amp;II, associate clinical professor, or associate professor of  practice </w:t>
        </w:r>
        <w:r w:rsidR="0090706F" w:rsidRPr="00C01FEA">
          <w:rPr>
            <w:highlight w:val="yellow"/>
          </w:rPr>
          <w:t xml:space="preserve">who have appointments that are </w:t>
        </w:r>
        <w:r w:rsidR="0090706F" w:rsidRPr="00C01FEA">
          <w:rPr>
            <w:i/>
            <w:highlight w:val="yellow"/>
          </w:rPr>
          <w:t>not funding contingent</w:t>
        </w:r>
        <w:r w:rsidR="0090706F" w:rsidRPr="00C01FEA">
          <w:rPr>
            <w:highlight w:val="yellow"/>
          </w:rPr>
          <w:t>, shall have at least three-year contract.</w:t>
        </w:r>
      </w:ins>
      <w:del w:id="17" w:author="Shaun Haskins" w:date="2015-02-06T10:58:00Z">
        <w:r w:rsidDel="0090706F">
          <w:delText xml:space="preserve">Faculty members with the classification and initial rank of instructor, lecturer, </w:delText>
        </w:r>
        <w:r w:rsidRPr="00EE1060" w:rsidDel="0090706F">
          <w:delText>assistant clinical professor</w:delText>
        </w:r>
        <w:r w:rsidDel="0090706F">
          <w:delText xml:space="preserve">, research assistant, research associate, research assistant professor, who have appointments that are </w:delText>
        </w:r>
        <w:r w:rsidRPr="003F5387" w:rsidDel="0090706F">
          <w:rPr>
            <w:i/>
          </w:rPr>
          <w:delText>not funding contingent</w:delText>
        </w:r>
        <w:r w:rsidDel="0090706F">
          <w:delText xml:space="preserve">, shall have at least </w:delText>
        </w:r>
        <w:r w:rsidRPr="00395A9B" w:rsidDel="0090706F">
          <w:delText>one-year contracts during their first four academic or fiscal years of employment</w:delText>
        </w:r>
        <w:r w:rsidDel="0090706F">
          <w:delText xml:space="preserve"> </w:delText>
        </w:r>
        <w:r w:rsidRPr="00395A9B" w:rsidDel="0090706F">
          <w:delText>in rank.</w:delText>
        </w:r>
        <w:r w:rsidDel="0090706F">
          <w:delText xml:space="preserve"> A</w:delText>
        </w:r>
        <w:r w:rsidRPr="00395A9B" w:rsidDel="0090706F">
          <w:delText xml:space="preserve">fter their first four academic or fiscal years of employment in </w:delText>
        </w:r>
        <w:r w:rsidDel="0090706F">
          <w:delText xml:space="preserve">these </w:delText>
        </w:r>
        <w:r w:rsidRPr="00395A9B" w:rsidDel="0090706F">
          <w:delText>rank</w:delText>
        </w:r>
        <w:r w:rsidDel="0090706F">
          <w:delText xml:space="preserve">s, those who have appointments that </w:delText>
        </w:r>
        <w:r w:rsidRPr="0061540F" w:rsidDel="0090706F">
          <w:delText xml:space="preserve">are </w:delText>
        </w:r>
        <w:r w:rsidRPr="003F5387" w:rsidDel="0090706F">
          <w:rPr>
            <w:i/>
          </w:rPr>
          <w:delText>not funding contingent</w:delText>
        </w:r>
        <w:r w:rsidRPr="0061540F" w:rsidDel="0090706F">
          <w:delText xml:space="preserve"> </w:delText>
        </w:r>
        <w:r w:rsidDel="0090706F">
          <w:delText xml:space="preserve">shall have </w:delText>
        </w:r>
        <w:r w:rsidRPr="00395A9B" w:rsidDel="0090706F">
          <w:delText xml:space="preserve">at least two </w:delText>
        </w:r>
        <w:r w:rsidRPr="00395A9B" w:rsidDel="0090706F">
          <w:lastRenderedPageBreak/>
          <w:delText>year</w:delText>
        </w:r>
        <w:r w:rsidDel="0090706F">
          <w:delText xml:space="preserve"> </w:delText>
        </w:r>
        <w:r w:rsidRPr="00395A9B" w:rsidDel="0090706F">
          <w:delText>contracts</w:delText>
        </w:r>
      </w:del>
      <w:r w:rsidRPr="00395A9B">
        <w:t>.</w:t>
      </w:r>
      <w:r>
        <w:t xml:space="preserve"> Faculty members with the classification </w:t>
      </w:r>
      <w:r w:rsidRPr="00395A9B">
        <w:t xml:space="preserve">and rank </w:t>
      </w:r>
      <w:r w:rsidR="00004306">
        <w:t>and the second and third level</w:t>
      </w:r>
      <w:r>
        <w:t xml:space="preserve"> </w:t>
      </w:r>
      <w:r w:rsidR="004E08DF">
        <w:t>of rank</w:t>
      </w:r>
      <w:r w:rsidR="009C6B79">
        <w:t xml:space="preserve"> </w:t>
      </w:r>
      <w:r>
        <w:t xml:space="preserve">(e.g. </w:t>
      </w:r>
      <w:r w:rsidRPr="00395A9B">
        <w:t>instructor I</w:t>
      </w:r>
      <w:r>
        <w:t xml:space="preserve"> &amp; instructor II</w:t>
      </w:r>
      <w:r w:rsidRPr="00395A9B">
        <w:t>, senior research assistant I</w:t>
      </w:r>
      <w:r>
        <w:t xml:space="preserve"> &amp; II</w:t>
      </w:r>
      <w:r w:rsidR="00004306">
        <w:t>, clinical associate professor &amp; clinical professor</w:t>
      </w:r>
      <w:r>
        <w:t xml:space="preserve">) </w:t>
      </w:r>
      <w:r w:rsidRPr="00395A9B">
        <w:t>who have appointments</w:t>
      </w:r>
      <w:r>
        <w:t xml:space="preserve"> </w:t>
      </w:r>
      <w:r w:rsidRPr="00395A9B">
        <w:t xml:space="preserve">that are </w:t>
      </w:r>
      <w:r w:rsidRPr="003F5387">
        <w:rPr>
          <w:i/>
        </w:rPr>
        <w:t>not funding contingent</w:t>
      </w:r>
      <w:r w:rsidRPr="00395A9B">
        <w:t>,</w:t>
      </w:r>
      <w:r>
        <w:t xml:space="preserve"> shall have at least three-year contract.</w:t>
      </w:r>
    </w:p>
    <w:p w14:paraId="3AF9C24B" w14:textId="25BA3159" w:rsidR="008B447F" w:rsidRDefault="008B447F" w:rsidP="008B447F">
      <w:pPr>
        <w:autoSpaceDE w:val="0"/>
        <w:autoSpaceDN w:val="0"/>
        <w:adjustRightInd w:val="0"/>
        <w:spacing w:after="0"/>
        <w:rPr>
          <w:rFonts w:ascii="Times New Roman" w:hAnsi="Times New Roman" w:cs="Times New Roman"/>
          <w:sz w:val="24"/>
          <w:szCs w:val="24"/>
        </w:rPr>
      </w:pPr>
      <w:r w:rsidRPr="00F935EC">
        <w:rPr>
          <w:rFonts w:ascii="Times New Roman" w:hAnsi="Times New Roman" w:cs="Times New Roman"/>
          <w:sz w:val="24"/>
          <w:szCs w:val="24"/>
        </w:rPr>
        <w:t xml:space="preserve">Faculty members </w:t>
      </w:r>
      <w:r>
        <w:rPr>
          <w:rFonts w:ascii="Times New Roman" w:hAnsi="Times New Roman" w:cs="Times New Roman"/>
          <w:sz w:val="24"/>
          <w:szCs w:val="24"/>
        </w:rPr>
        <w:t xml:space="preserve">at all ranks who are on </w:t>
      </w:r>
      <w:r w:rsidRPr="003F5387">
        <w:rPr>
          <w:rFonts w:ascii="Times New Roman" w:hAnsi="Times New Roman" w:cs="Times New Roman"/>
          <w:i/>
          <w:sz w:val="24"/>
          <w:szCs w:val="24"/>
        </w:rPr>
        <w:t>contingent contract</w:t>
      </w:r>
      <w:r>
        <w:rPr>
          <w:rFonts w:ascii="Times New Roman" w:hAnsi="Times New Roman" w:cs="Times New Roman"/>
          <w:sz w:val="24"/>
          <w:szCs w:val="24"/>
        </w:rPr>
        <w:t xml:space="preserve"> </w:t>
      </w:r>
      <w:r w:rsidRPr="00F935EC">
        <w:rPr>
          <w:rFonts w:ascii="Times New Roman" w:hAnsi="Times New Roman" w:cs="Times New Roman"/>
          <w:sz w:val="24"/>
          <w:szCs w:val="24"/>
        </w:rPr>
        <w:t>are given a contract that carries timely notice provisions</w:t>
      </w:r>
      <w:r>
        <w:rPr>
          <w:rFonts w:ascii="Times New Roman" w:hAnsi="Times New Roman" w:cs="Times New Roman"/>
          <w:sz w:val="24"/>
          <w:szCs w:val="24"/>
        </w:rPr>
        <w:t xml:space="preserve">. </w:t>
      </w:r>
    </w:p>
    <w:p w14:paraId="1A9F8C4B" w14:textId="77777777" w:rsidR="008B447F" w:rsidRDefault="008B447F" w:rsidP="008B447F">
      <w:pPr>
        <w:pStyle w:val="NormalWeb"/>
        <w:spacing w:before="0" w:beforeAutospacing="0" w:after="0" w:afterAutospacing="0"/>
        <w:rPr>
          <w:b/>
          <w:color w:val="auto"/>
        </w:rPr>
      </w:pPr>
    </w:p>
    <w:p w14:paraId="75D5D2F0" w14:textId="255A3B4C" w:rsidR="008B447F" w:rsidRDefault="008B447F" w:rsidP="008B447F">
      <w:pPr>
        <w:autoSpaceDE w:val="0"/>
        <w:autoSpaceDN w:val="0"/>
        <w:adjustRightInd w:val="0"/>
        <w:spacing w:after="0"/>
        <w:rPr>
          <w:rFonts w:ascii="Times New Roman" w:hAnsi="Times New Roman" w:cs="Times New Roman"/>
          <w:sz w:val="24"/>
          <w:szCs w:val="24"/>
        </w:rPr>
      </w:pPr>
      <w:r>
        <w:rPr>
          <w:rFonts w:ascii="Times New Roman" w:hAnsi="Times New Roman" w:cs="Times New Roman"/>
          <w:b/>
          <w:bCs/>
          <w:sz w:val="24"/>
          <w:szCs w:val="24"/>
        </w:rPr>
        <w:t>Promotion Raises.</w:t>
      </w:r>
      <w:r>
        <w:rPr>
          <w:rFonts w:ascii="Times New Roman" w:hAnsi="Times New Roman" w:cs="Times New Roman"/>
          <w:sz w:val="24"/>
          <w:szCs w:val="24"/>
        </w:rPr>
        <w:t xml:space="preserve"> All </w:t>
      </w:r>
      <w:r w:rsidR="00DA702D">
        <w:rPr>
          <w:rFonts w:ascii="Times New Roman" w:hAnsi="Times New Roman" w:cs="Times New Roman"/>
          <w:sz w:val="24"/>
          <w:szCs w:val="24"/>
        </w:rPr>
        <w:t>C-</w:t>
      </w:r>
      <w:r>
        <w:rPr>
          <w:rFonts w:ascii="Times New Roman" w:hAnsi="Times New Roman" w:cs="Times New Roman"/>
          <w:sz w:val="24"/>
          <w:szCs w:val="24"/>
        </w:rPr>
        <w:t xml:space="preserve">NTTF who achieve promotion will receive an increase of at least 8% </w:t>
      </w:r>
      <w:r w:rsidR="00F503D8" w:rsidRPr="00D37F50">
        <w:rPr>
          <w:rFonts w:ascii="Times New Roman" w:hAnsi="Times New Roman" w:cs="Times New Roman"/>
          <w:sz w:val="24"/>
          <w:szCs w:val="24"/>
        </w:rPr>
        <w:t xml:space="preserve">after </w:t>
      </w:r>
      <w:r w:rsidR="000858A6">
        <w:rPr>
          <w:rFonts w:ascii="Times New Roman" w:hAnsi="Times New Roman" w:cs="Times New Roman"/>
          <w:sz w:val="24"/>
          <w:szCs w:val="24"/>
        </w:rPr>
        <w:t>other salary increases</w:t>
      </w:r>
      <w:r w:rsidR="00F503D8" w:rsidRPr="00D37F50">
        <w:rPr>
          <w:rFonts w:ascii="Times New Roman" w:hAnsi="Times New Roman" w:cs="Times New Roman"/>
          <w:sz w:val="24"/>
          <w:szCs w:val="24"/>
        </w:rPr>
        <w:t xml:space="preserve"> (e.g., merit, COLA).</w:t>
      </w:r>
      <w:r>
        <w:rPr>
          <w:rFonts w:ascii="Times New Roman" w:hAnsi="Times New Roman" w:cs="Times New Roman"/>
          <w:sz w:val="24"/>
          <w:szCs w:val="24"/>
        </w:rPr>
        <w:t xml:space="preserve"> These raises will become ef</w:t>
      </w:r>
      <w:bookmarkStart w:id="18" w:name="_GoBack"/>
      <w:bookmarkEnd w:id="18"/>
      <w:r>
        <w:rPr>
          <w:rFonts w:ascii="Times New Roman" w:hAnsi="Times New Roman" w:cs="Times New Roman"/>
          <w:sz w:val="24"/>
          <w:szCs w:val="24"/>
        </w:rPr>
        <w:t>fective with the next regular appointment concurrent with or following the effective date of the promotion.</w:t>
      </w:r>
    </w:p>
    <w:p w14:paraId="270A3C26" w14:textId="77777777" w:rsidR="008B447F" w:rsidRPr="00D37F50" w:rsidRDefault="008B447F" w:rsidP="008B447F">
      <w:pPr>
        <w:autoSpaceDE w:val="0"/>
        <w:autoSpaceDN w:val="0"/>
        <w:adjustRightInd w:val="0"/>
        <w:spacing w:after="0"/>
        <w:rPr>
          <w:rFonts w:ascii="Times New Roman" w:hAnsi="Times New Roman" w:cs="Times New Roman"/>
          <w:sz w:val="24"/>
          <w:szCs w:val="24"/>
        </w:rPr>
      </w:pPr>
    </w:p>
    <w:p w14:paraId="4EB23421" w14:textId="134E7855" w:rsidR="008B447F" w:rsidRPr="008B6603" w:rsidRDefault="008B447F" w:rsidP="008B447F">
      <w:pPr>
        <w:pStyle w:val="NormalWeb"/>
        <w:spacing w:before="0" w:beforeAutospacing="0" w:after="0" w:afterAutospacing="0" w:line="276" w:lineRule="auto"/>
      </w:pPr>
      <w:r>
        <w:rPr>
          <w:b/>
          <w:color w:val="auto"/>
        </w:rPr>
        <w:t xml:space="preserve">Sabbatical Leave. </w:t>
      </w:r>
      <w:r w:rsidRPr="008B6603">
        <w:t xml:space="preserve">Faculty members </w:t>
      </w:r>
      <w:r w:rsidR="007802F4">
        <w:t xml:space="preserve">appointed at </w:t>
      </w:r>
      <w:ins w:id="19" w:author="randy" w:date="2015-02-04T09:36:00Z">
        <w:r w:rsidR="00C44BB3">
          <w:t xml:space="preserve">minimum </w:t>
        </w:r>
        <w:commentRangeStart w:id="20"/>
        <w:r w:rsidR="00C44BB3">
          <w:t>of</w:t>
        </w:r>
      </w:ins>
      <w:commentRangeEnd w:id="20"/>
      <w:ins w:id="21" w:author="randy" w:date="2015-02-04T14:26:00Z">
        <w:r w:rsidR="00340913">
          <w:rPr>
            <w:rStyle w:val="CommentReference"/>
            <w:rFonts w:asciiTheme="minorHAnsi" w:eastAsiaTheme="minorHAnsi" w:hAnsiTheme="minorHAnsi" w:cstheme="minorBidi"/>
            <w:color w:val="auto"/>
          </w:rPr>
          <w:commentReference w:id="20"/>
        </w:r>
      </w:ins>
      <w:ins w:id="22" w:author="randy" w:date="2015-02-04T09:36:00Z">
        <w:r w:rsidR="00C44BB3">
          <w:t xml:space="preserve"> </w:t>
        </w:r>
      </w:ins>
      <w:r w:rsidR="007802F4">
        <w:t>.5 FTE and</w:t>
      </w:r>
      <w:r>
        <w:t xml:space="preserve"> </w:t>
      </w:r>
      <w:r w:rsidR="007802F4">
        <w:t xml:space="preserve">with the </w:t>
      </w:r>
      <w:r w:rsidR="007802F4" w:rsidRPr="00395A9B">
        <w:t xml:space="preserve">rank </w:t>
      </w:r>
      <w:del w:id="23" w:author="randy" w:date="2015-02-04T09:36:00Z">
        <w:r w:rsidR="00004306" w:rsidDel="00C44BB3">
          <w:delText xml:space="preserve"> </w:delText>
        </w:r>
      </w:del>
      <w:r w:rsidR="00004306">
        <w:t xml:space="preserve">in the second and third level </w:t>
      </w:r>
      <w:r w:rsidR="004E08DF">
        <w:t>of rank (</w:t>
      </w:r>
      <w:ins w:id="24" w:author="randy" w:date="2015-02-04T13:03:00Z">
        <w:r w:rsidR="00F67FB3">
          <w:t>i</w:t>
        </w:r>
      </w:ins>
      <w:del w:id="25" w:author="randy" w:date="2015-02-04T13:03:00Z">
        <w:r w:rsidR="007802F4" w:rsidDel="00F67FB3">
          <w:delText>e</w:delText>
        </w:r>
      </w:del>
      <w:r w:rsidR="007802F4">
        <w:t>.</w:t>
      </w:r>
      <w:ins w:id="26" w:author="randy" w:date="2015-02-04T13:03:00Z">
        <w:r w:rsidR="00F67FB3">
          <w:t>e</w:t>
        </w:r>
      </w:ins>
      <w:del w:id="27" w:author="randy" w:date="2015-02-04T13:03:00Z">
        <w:r w:rsidR="007802F4" w:rsidDel="00F67FB3">
          <w:delText>g</w:delText>
        </w:r>
      </w:del>
      <w:r w:rsidR="007802F4">
        <w:t>.</w:t>
      </w:r>
      <w:ins w:id="28" w:author="randy" w:date="2015-02-04T09:37:00Z">
        <w:r w:rsidR="00C44BB3">
          <w:t>,</w:t>
        </w:r>
      </w:ins>
      <w:r w:rsidR="007802F4">
        <w:t xml:space="preserve"> </w:t>
      </w:r>
      <w:ins w:id="29" w:author="Shaun Haskins" w:date="2015-02-04T12:27:00Z">
        <w:r w:rsidR="00F8795E">
          <w:t xml:space="preserve">senior </w:t>
        </w:r>
      </w:ins>
      <w:r w:rsidR="007802F4" w:rsidRPr="00395A9B">
        <w:t>instructor I</w:t>
      </w:r>
      <w:r w:rsidR="007802F4">
        <w:t xml:space="preserve"> &amp;</w:t>
      </w:r>
      <w:del w:id="30" w:author="Shaun Haskins" w:date="2015-02-04T12:27:00Z">
        <w:r w:rsidR="007802F4" w:rsidDel="00F8795E">
          <w:delText xml:space="preserve"> instructor</w:delText>
        </w:r>
      </w:del>
      <w:r w:rsidR="007802F4">
        <w:t xml:space="preserve"> II</w:t>
      </w:r>
      <w:r w:rsidR="007802F4" w:rsidRPr="00395A9B">
        <w:t xml:space="preserve">, </w:t>
      </w:r>
      <w:ins w:id="31" w:author="Shaun Haskins" w:date="2015-02-04T12:28:00Z">
        <w:r w:rsidR="00F8795E">
          <w:t xml:space="preserve">senior lecturer I &amp; II, </w:t>
        </w:r>
      </w:ins>
      <w:r w:rsidR="007802F4" w:rsidRPr="00395A9B">
        <w:t>senior research assistant I</w:t>
      </w:r>
      <w:r w:rsidR="007802F4">
        <w:t xml:space="preserve"> &amp; II</w:t>
      </w:r>
      <w:r w:rsidR="00004306">
        <w:t xml:space="preserve">, </w:t>
      </w:r>
      <w:ins w:id="32" w:author="Shaun Haskins" w:date="2015-02-04T12:28:00Z">
        <w:r w:rsidR="00F8795E">
          <w:t xml:space="preserve">senior research associate I &amp; II, </w:t>
        </w:r>
      </w:ins>
      <w:del w:id="33" w:author="Shaun Haskins" w:date="2015-02-04T12:29:00Z">
        <w:r w:rsidR="00004306" w:rsidDel="00F8795E">
          <w:delText xml:space="preserve">clinical </w:delText>
        </w:r>
      </w:del>
      <w:r w:rsidR="00004306">
        <w:t xml:space="preserve">associate </w:t>
      </w:r>
      <w:ins w:id="34" w:author="Shaun Haskins" w:date="2015-02-04T12:29:00Z">
        <w:r w:rsidR="00F8795E">
          <w:t xml:space="preserve">research </w:t>
        </w:r>
      </w:ins>
      <w:r w:rsidR="00004306">
        <w:t xml:space="preserve">professor &amp; </w:t>
      </w:r>
      <w:ins w:id="35" w:author="Shaun Haskins" w:date="2015-02-04T12:29:00Z">
        <w:r w:rsidR="00F8795E">
          <w:t>research</w:t>
        </w:r>
      </w:ins>
      <w:del w:id="36" w:author="Shaun Haskins" w:date="2015-02-04T12:29:00Z">
        <w:r w:rsidR="00004306" w:rsidDel="00F8795E">
          <w:delText>clinical</w:delText>
        </w:r>
      </w:del>
      <w:r w:rsidR="00004306">
        <w:t xml:space="preserve"> professor</w:t>
      </w:r>
      <w:r w:rsidR="007802F4">
        <w:t xml:space="preserve">) </w:t>
      </w:r>
      <w:r w:rsidRPr="008B6603">
        <w:t xml:space="preserve">are eligible to apply for sabbatical. </w:t>
      </w:r>
      <w:r>
        <w:t xml:space="preserve">Sabbatical leave is granted to faculty </w:t>
      </w:r>
      <w:r w:rsidR="00F503D8" w:rsidRPr="008B6603">
        <w:t xml:space="preserve">and </w:t>
      </w:r>
      <w:r w:rsidR="00F503D8">
        <w:t xml:space="preserve">Provost or designee </w:t>
      </w:r>
      <w:r>
        <w:t xml:space="preserve">for (a) purposes of research, writing, advanced study, travel undertaken for observation and study of conditions in our own or in other countries affecting the applicant’s field or related scholarly or professional activities and (b) when it can be shown that the proposed activities will increase the applicant’s effectiveness to the university and to the state. Specific application requirements are listed in Article 33 of the Collective Bargaining Agreement (2013-2015).  For institutional convenience, and at the initiative and sole discretion of the institution, a sabbatical leave may be delayed by up to two years. </w:t>
      </w:r>
      <w:r w:rsidR="00F503D8">
        <w:t>[The formal procedures related to Sabbatical have not been developed so refer to the CBA at this time]</w:t>
      </w:r>
    </w:p>
    <w:p w14:paraId="2586A3EA" w14:textId="77777777" w:rsidR="008B447F" w:rsidRDefault="008B447F" w:rsidP="008B447F">
      <w:pPr>
        <w:autoSpaceDE w:val="0"/>
        <w:autoSpaceDN w:val="0"/>
        <w:adjustRightInd w:val="0"/>
        <w:spacing w:after="0" w:line="240" w:lineRule="auto"/>
        <w:rPr>
          <w:rFonts w:ascii="Times New Roman" w:hAnsi="Times New Roman" w:cs="Times New Roman"/>
          <w:sz w:val="24"/>
          <w:szCs w:val="24"/>
        </w:rPr>
      </w:pPr>
    </w:p>
    <w:p w14:paraId="32F27DE9" w14:textId="77777777" w:rsidR="00140731" w:rsidRDefault="00140731" w:rsidP="00240220">
      <w:pPr>
        <w:rPr>
          <w:rFonts w:ascii="Times New Roman" w:hAnsi="Times New Roman" w:cs="Times New Roman"/>
          <w:b/>
          <w:sz w:val="24"/>
          <w:szCs w:val="24"/>
        </w:rPr>
        <w:sectPr w:rsidR="00140731">
          <w:headerReference w:type="default" r:id="rId9"/>
          <w:footerReference w:type="default" r:id="rId10"/>
          <w:pgSz w:w="12240" w:h="15840"/>
          <w:pgMar w:top="1440" w:right="1440" w:bottom="1440" w:left="1440" w:header="720" w:footer="720" w:gutter="0"/>
          <w:cols w:space="720"/>
          <w:docGrid w:linePitch="360"/>
        </w:sectPr>
      </w:pPr>
    </w:p>
    <w:p w14:paraId="1BD51908" w14:textId="1ACABD94" w:rsidR="00140731" w:rsidRPr="00BB6A89" w:rsidRDefault="00140731" w:rsidP="00140731">
      <w:pPr>
        <w:rPr>
          <w:rFonts w:ascii="Arial" w:hAnsi="Arial" w:cs="Arial"/>
          <w:b/>
        </w:rPr>
      </w:pPr>
      <w:r w:rsidRPr="00D30E97">
        <w:rPr>
          <w:rFonts w:ascii="Arial" w:hAnsi="Arial" w:cs="Arial"/>
          <w:b/>
        </w:rPr>
        <w:lastRenderedPageBreak/>
        <w:t xml:space="preserve">Figure </w:t>
      </w:r>
      <w:r>
        <w:rPr>
          <w:rFonts w:ascii="Arial" w:hAnsi="Arial" w:cs="Arial"/>
          <w:b/>
        </w:rPr>
        <w:t>1</w:t>
      </w:r>
      <w:r w:rsidRPr="00BB6A89">
        <w:rPr>
          <w:rFonts w:ascii="Arial" w:hAnsi="Arial" w:cs="Arial"/>
          <w:b/>
        </w:rPr>
        <w:t xml:space="preserve">. NTTF </w:t>
      </w:r>
      <w:r w:rsidR="007802F4">
        <w:rPr>
          <w:rFonts w:ascii="Arial" w:hAnsi="Arial" w:cs="Arial"/>
          <w:b/>
        </w:rPr>
        <w:t xml:space="preserve">Classification and </w:t>
      </w:r>
      <w:r w:rsidR="00247A2E">
        <w:rPr>
          <w:rFonts w:ascii="Arial" w:hAnsi="Arial" w:cs="Arial"/>
          <w:b/>
        </w:rPr>
        <w:t>Rank</w:t>
      </w:r>
      <w:r w:rsidRPr="00BB6A89">
        <w:rPr>
          <w:rFonts w:ascii="Arial" w:hAnsi="Arial" w:cs="Arial"/>
          <w:b/>
        </w:rPr>
        <w:t xml:space="preserve"> Criteria</w:t>
      </w:r>
    </w:p>
    <w:p w14:paraId="592E0306" w14:textId="77777777" w:rsidR="00140731" w:rsidRPr="00434CDD" w:rsidRDefault="00140731" w:rsidP="00140731">
      <w:pPr>
        <w:jc w:val="center"/>
        <w:rPr>
          <w:rFonts w:ascii="Arial" w:hAnsi="Arial"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75"/>
        <w:gridCol w:w="2335"/>
        <w:gridCol w:w="2344"/>
        <w:gridCol w:w="2253"/>
        <w:gridCol w:w="2253"/>
        <w:gridCol w:w="2437"/>
        <w:gridCol w:w="2333"/>
      </w:tblGrid>
      <w:tr w:rsidR="00140731" w14:paraId="79237BC2" w14:textId="77777777" w:rsidTr="00D37F50">
        <w:trPr>
          <w:cantSplit/>
          <w:trHeight w:val="325"/>
          <w:tblHeader/>
        </w:trPr>
        <w:tc>
          <w:tcPr>
            <w:tcW w:w="153" w:type="pct"/>
            <w:tcBorders>
              <w:top w:val="single" w:sz="4" w:space="0" w:color="auto"/>
              <w:left w:val="single" w:sz="4" w:space="0" w:color="auto"/>
              <w:bottom w:val="double" w:sz="12" w:space="0" w:color="auto"/>
              <w:right w:val="double" w:sz="12" w:space="0" w:color="auto"/>
            </w:tcBorders>
            <w:textDirection w:val="btLr"/>
          </w:tcPr>
          <w:p w14:paraId="5536E315" w14:textId="77777777" w:rsidR="00140731" w:rsidRPr="00A50326" w:rsidRDefault="00140731" w:rsidP="009E4A85">
            <w:pPr>
              <w:spacing w:after="0"/>
              <w:ind w:left="113" w:right="113"/>
              <w:rPr>
                <w:rFonts w:ascii="Arial" w:hAnsi="Arial" w:cs="Arial"/>
                <w:b/>
                <w:sz w:val="18"/>
                <w:szCs w:val="18"/>
              </w:rPr>
            </w:pPr>
          </w:p>
        </w:tc>
        <w:tc>
          <w:tcPr>
            <w:tcW w:w="811" w:type="pct"/>
            <w:tcBorders>
              <w:left w:val="double" w:sz="12" w:space="0" w:color="auto"/>
              <w:bottom w:val="double" w:sz="12" w:space="0" w:color="auto"/>
            </w:tcBorders>
          </w:tcPr>
          <w:p w14:paraId="35B277AB" w14:textId="7584687D" w:rsidR="00140731" w:rsidRPr="00A50326" w:rsidRDefault="00140731" w:rsidP="009E4A85">
            <w:pPr>
              <w:spacing w:after="0"/>
              <w:ind w:left="7"/>
              <w:jc w:val="center"/>
              <w:rPr>
                <w:rFonts w:ascii="Arial" w:hAnsi="Arial" w:cs="Arial"/>
                <w:sz w:val="19"/>
                <w:szCs w:val="19"/>
              </w:rPr>
            </w:pPr>
            <w:r w:rsidRPr="00A50326">
              <w:rPr>
                <w:rFonts w:ascii="Arial" w:hAnsi="Arial" w:cs="Arial"/>
                <w:b/>
                <w:sz w:val="19"/>
                <w:szCs w:val="19"/>
              </w:rPr>
              <w:t xml:space="preserve">Instructor </w:t>
            </w:r>
            <w:r w:rsidR="007802F4">
              <w:rPr>
                <w:rFonts w:ascii="Arial" w:hAnsi="Arial" w:cs="Arial"/>
                <w:b/>
                <w:sz w:val="19"/>
                <w:szCs w:val="19"/>
              </w:rPr>
              <w:t>Classification</w:t>
            </w:r>
          </w:p>
        </w:tc>
        <w:tc>
          <w:tcPr>
            <w:tcW w:w="814" w:type="pct"/>
            <w:tcBorders>
              <w:bottom w:val="double" w:sz="12" w:space="0" w:color="auto"/>
            </w:tcBorders>
          </w:tcPr>
          <w:p w14:paraId="1AA5A933" w14:textId="56C275EE" w:rsidR="00140731" w:rsidRPr="00A50326" w:rsidRDefault="00140731" w:rsidP="009E4A85">
            <w:pPr>
              <w:spacing w:after="0"/>
              <w:ind w:left="-24"/>
              <w:jc w:val="center"/>
              <w:rPr>
                <w:rFonts w:ascii="Arial" w:hAnsi="Arial" w:cs="Arial"/>
                <w:b/>
                <w:sz w:val="19"/>
                <w:szCs w:val="19"/>
              </w:rPr>
            </w:pPr>
            <w:r w:rsidRPr="00A50326">
              <w:rPr>
                <w:rFonts w:ascii="Arial" w:hAnsi="Arial" w:cs="Arial"/>
                <w:b/>
                <w:sz w:val="19"/>
                <w:szCs w:val="19"/>
              </w:rPr>
              <w:t xml:space="preserve">Lecturer </w:t>
            </w:r>
            <w:r w:rsidR="007802F4">
              <w:rPr>
                <w:rFonts w:ascii="Arial" w:hAnsi="Arial" w:cs="Arial"/>
                <w:b/>
                <w:sz w:val="19"/>
                <w:szCs w:val="19"/>
              </w:rPr>
              <w:t>Classification</w:t>
            </w:r>
          </w:p>
        </w:tc>
        <w:tc>
          <w:tcPr>
            <w:tcW w:w="783" w:type="pct"/>
            <w:tcBorders>
              <w:bottom w:val="double" w:sz="12" w:space="0" w:color="auto"/>
            </w:tcBorders>
            <w:shd w:val="clear" w:color="auto" w:fill="D9D9D9" w:themeFill="background1" w:themeFillShade="D9"/>
          </w:tcPr>
          <w:p w14:paraId="6058C757" w14:textId="2E1AFA65" w:rsidR="00140731" w:rsidRPr="00A50326" w:rsidRDefault="00140731" w:rsidP="009E4A85">
            <w:pPr>
              <w:spacing w:after="0"/>
              <w:ind w:left="-28"/>
              <w:jc w:val="center"/>
              <w:rPr>
                <w:rFonts w:ascii="Arial" w:hAnsi="Arial" w:cs="Arial"/>
                <w:b/>
                <w:sz w:val="19"/>
                <w:szCs w:val="19"/>
              </w:rPr>
            </w:pPr>
            <w:r>
              <w:rPr>
                <w:rFonts w:ascii="Arial" w:hAnsi="Arial" w:cs="Arial"/>
                <w:b/>
                <w:sz w:val="19"/>
                <w:szCs w:val="19"/>
              </w:rPr>
              <w:t>Clinical Professor</w:t>
            </w:r>
          </w:p>
        </w:tc>
        <w:tc>
          <w:tcPr>
            <w:tcW w:w="783" w:type="pct"/>
            <w:tcBorders>
              <w:bottom w:val="double" w:sz="12" w:space="0" w:color="auto"/>
            </w:tcBorders>
          </w:tcPr>
          <w:p w14:paraId="48E44F30" w14:textId="57B8FF9B" w:rsidR="00140731" w:rsidRPr="00A50326" w:rsidRDefault="00140731" w:rsidP="009E4A85">
            <w:pPr>
              <w:spacing w:after="0"/>
              <w:ind w:left="-28"/>
              <w:jc w:val="center"/>
              <w:rPr>
                <w:rFonts w:ascii="Arial" w:hAnsi="Arial" w:cs="Arial"/>
                <w:b/>
                <w:sz w:val="19"/>
                <w:szCs w:val="19"/>
              </w:rPr>
            </w:pPr>
            <w:r w:rsidRPr="00A50326">
              <w:rPr>
                <w:rFonts w:ascii="Arial" w:hAnsi="Arial" w:cs="Arial"/>
                <w:b/>
                <w:sz w:val="19"/>
                <w:szCs w:val="19"/>
              </w:rPr>
              <w:t xml:space="preserve">Research Assistant </w:t>
            </w:r>
            <w:r w:rsidR="007802F4">
              <w:rPr>
                <w:rFonts w:ascii="Arial" w:hAnsi="Arial" w:cs="Arial"/>
                <w:b/>
                <w:sz w:val="19"/>
                <w:szCs w:val="19"/>
              </w:rPr>
              <w:t>Classificat</w:t>
            </w:r>
            <w:r w:rsidR="00247A2E">
              <w:rPr>
                <w:rFonts w:ascii="Arial" w:hAnsi="Arial" w:cs="Arial"/>
                <w:b/>
                <w:sz w:val="19"/>
                <w:szCs w:val="19"/>
              </w:rPr>
              <w:t>i</w:t>
            </w:r>
            <w:r w:rsidR="007802F4">
              <w:rPr>
                <w:rFonts w:ascii="Arial" w:hAnsi="Arial" w:cs="Arial"/>
                <w:b/>
                <w:sz w:val="19"/>
                <w:szCs w:val="19"/>
              </w:rPr>
              <w:t>on</w:t>
            </w:r>
          </w:p>
        </w:tc>
        <w:tc>
          <w:tcPr>
            <w:tcW w:w="846" w:type="pct"/>
            <w:tcBorders>
              <w:bottom w:val="double" w:sz="12" w:space="0" w:color="auto"/>
            </w:tcBorders>
          </w:tcPr>
          <w:p w14:paraId="79BEC491" w14:textId="3C6518E2" w:rsidR="00140731" w:rsidRPr="00A50326" w:rsidRDefault="00140731" w:rsidP="009E4A85">
            <w:pPr>
              <w:spacing w:after="0"/>
              <w:ind w:left="22"/>
              <w:jc w:val="center"/>
              <w:rPr>
                <w:rFonts w:ascii="Arial" w:hAnsi="Arial" w:cs="Arial"/>
                <w:b/>
                <w:sz w:val="19"/>
                <w:szCs w:val="19"/>
              </w:rPr>
            </w:pPr>
            <w:r w:rsidRPr="00A50326">
              <w:rPr>
                <w:rFonts w:ascii="Arial" w:hAnsi="Arial" w:cs="Arial"/>
                <w:b/>
                <w:sz w:val="19"/>
                <w:szCs w:val="19"/>
              </w:rPr>
              <w:t xml:space="preserve">Research Associate </w:t>
            </w:r>
            <w:r w:rsidR="007802F4">
              <w:rPr>
                <w:rFonts w:ascii="Arial" w:hAnsi="Arial" w:cs="Arial"/>
                <w:b/>
                <w:sz w:val="19"/>
                <w:szCs w:val="19"/>
              </w:rPr>
              <w:t>Classification</w:t>
            </w:r>
          </w:p>
        </w:tc>
        <w:tc>
          <w:tcPr>
            <w:tcW w:w="810" w:type="pct"/>
            <w:tcBorders>
              <w:bottom w:val="double" w:sz="12" w:space="0" w:color="auto"/>
            </w:tcBorders>
            <w:shd w:val="clear" w:color="auto" w:fill="D9D9D9" w:themeFill="background1" w:themeFillShade="D9"/>
          </w:tcPr>
          <w:p w14:paraId="2687F09A" w14:textId="77777777" w:rsidR="00140731" w:rsidRDefault="00140731" w:rsidP="009E4A85">
            <w:pPr>
              <w:spacing w:after="0"/>
              <w:ind w:left="22"/>
              <w:jc w:val="center"/>
              <w:rPr>
                <w:rFonts w:ascii="Arial" w:hAnsi="Arial" w:cs="Arial"/>
                <w:b/>
                <w:sz w:val="19"/>
                <w:szCs w:val="19"/>
              </w:rPr>
            </w:pPr>
            <w:r>
              <w:rPr>
                <w:rFonts w:ascii="Arial" w:hAnsi="Arial" w:cs="Arial"/>
                <w:b/>
                <w:sz w:val="19"/>
                <w:szCs w:val="19"/>
              </w:rPr>
              <w:t>Research Professor</w:t>
            </w:r>
          </w:p>
          <w:p w14:paraId="48261C96" w14:textId="59472D4D" w:rsidR="00140731" w:rsidRPr="00A50326" w:rsidRDefault="007802F4" w:rsidP="009E4A85">
            <w:pPr>
              <w:spacing w:after="0"/>
              <w:ind w:left="22"/>
              <w:jc w:val="center"/>
              <w:rPr>
                <w:rFonts w:ascii="Arial" w:hAnsi="Arial" w:cs="Arial"/>
                <w:b/>
                <w:sz w:val="19"/>
                <w:szCs w:val="19"/>
              </w:rPr>
            </w:pPr>
            <w:r>
              <w:rPr>
                <w:rFonts w:ascii="Arial" w:hAnsi="Arial" w:cs="Arial"/>
                <w:b/>
                <w:sz w:val="19"/>
                <w:szCs w:val="19"/>
              </w:rPr>
              <w:t>Classification</w:t>
            </w:r>
          </w:p>
        </w:tc>
      </w:tr>
      <w:tr w:rsidR="00140731" w14:paraId="2725305F" w14:textId="77777777" w:rsidTr="00D37F50">
        <w:trPr>
          <w:cantSplit/>
          <w:trHeight w:val="325"/>
          <w:tblHeader/>
        </w:trPr>
        <w:tc>
          <w:tcPr>
            <w:tcW w:w="153" w:type="pct"/>
            <w:tcBorders>
              <w:top w:val="single" w:sz="4" w:space="0" w:color="auto"/>
              <w:left w:val="single" w:sz="4" w:space="0" w:color="auto"/>
              <w:bottom w:val="double" w:sz="12" w:space="0" w:color="auto"/>
              <w:right w:val="double" w:sz="12" w:space="0" w:color="auto"/>
            </w:tcBorders>
            <w:textDirection w:val="btLr"/>
          </w:tcPr>
          <w:p w14:paraId="614FB670" w14:textId="595A48CF" w:rsidR="00140731" w:rsidRPr="00A50326" w:rsidRDefault="00140731" w:rsidP="009E4A85">
            <w:pPr>
              <w:spacing w:after="0"/>
              <w:ind w:left="113" w:right="113"/>
              <w:rPr>
                <w:rFonts w:ascii="Arial" w:hAnsi="Arial" w:cs="Arial"/>
                <w:b/>
                <w:sz w:val="18"/>
                <w:szCs w:val="18"/>
              </w:rPr>
            </w:pPr>
          </w:p>
        </w:tc>
        <w:tc>
          <w:tcPr>
            <w:tcW w:w="811" w:type="pct"/>
            <w:tcBorders>
              <w:left w:val="double" w:sz="12" w:space="0" w:color="auto"/>
              <w:bottom w:val="double" w:sz="12" w:space="0" w:color="auto"/>
            </w:tcBorders>
          </w:tcPr>
          <w:p w14:paraId="4A16D55B" w14:textId="77777777" w:rsidR="00140731" w:rsidRPr="006C5618" w:rsidRDefault="00140731" w:rsidP="009E4A85">
            <w:pPr>
              <w:spacing w:after="0"/>
              <w:ind w:left="7"/>
              <w:rPr>
                <w:rFonts w:ascii="Arial" w:hAnsi="Arial" w:cs="Arial"/>
                <w:b/>
                <w:sz w:val="16"/>
                <w:szCs w:val="16"/>
              </w:rPr>
            </w:pPr>
            <w:r w:rsidRPr="006C5618">
              <w:rPr>
                <w:rFonts w:ascii="Arial" w:hAnsi="Arial" w:cs="Arial"/>
                <w:b/>
                <w:sz w:val="16"/>
                <w:szCs w:val="16"/>
              </w:rPr>
              <w:t>Teaching and</w:t>
            </w:r>
            <w:r>
              <w:rPr>
                <w:rFonts w:ascii="Arial" w:hAnsi="Arial" w:cs="Arial"/>
                <w:b/>
                <w:sz w:val="16"/>
                <w:szCs w:val="16"/>
              </w:rPr>
              <w:t xml:space="preserve"> coordination of UO undergraduate program</w:t>
            </w:r>
          </w:p>
        </w:tc>
        <w:tc>
          <w:tcPr>
            <w:tcW w:w="814" w:type="pct"/>
            <w:tcBorders>
              <w:bottom w:val="double" w:sz="12" w:space="0" w:color="auto"/>
            </w:tcBorders>
          </w:tcPr>
          <w:p w14:paraId="6903E8C3" w14:textId="3995F192" w:rsidR="00140731" w:rsidRPr="006C5618" w:rsidRDefault="00140731" w:rsidP="009E4A85">
            <w:pPr>
              <w:spacing w:after="0"/>
              <w:ind w:left="-24"/>
              <w:rPr>
                <w:rFonts w:ascii="Arial" w:hAnsi="Arial" w:cs="Arial"/>
                <w:b/>
                <w:sz w:val="16"/>
                <w:szCs w:val="16"/>
              </w:rPr>
            </w:pPr>
            <w:r>
              <w:rPr>
                <w:rFonts w:ascii="Arial" w:hAnsi="Arial" w:cs="Arial"/>
                <w:b/>
                <w:sz w:val="16"/>
                <w:szCs w:val="16"/>
              </w:rPr>
              <w:t>Teaching and coordination of undergraduate, masters, and doctoral training programs</w:t>
            </w:r>
          </w:p>
        </w:tc>
        <w:tc>
          <w:tcPr>
            <w:tcW w:w="783" w:type="pct"/>
            <w:tcBorders>
              <w:bottom w:val="double" w:sz="12" w:space="0" w:color="auto"/>
            </w:tcBorders>
            <w:shd w:val="clear" w:color="auto" w:fill="D9D9D9" w:themeFill="background1" w:themeFillShade="D9"/>
          </w:tcPr>
          <w:p w14:paraId="56055F79" w14:textId="61B6549D" w:rsidR="00140731" w:rsidRDefault="00977EBC" w:rsidP="009E4A85">
            <w:pPr>
              <w:spacing w:after="0"/>
              <w:ind w:left="-28"/>
              <w:rPr>
                <w:rFonts w:ascii="Arial" w:hAnsi="Arial" w:cs="Arial"/>
                <w:b/>
                <w:sz w:val="16"/>
                <w:szCs w:val="16"/>
              </w:rPr>
            </w:pPr>
            <w:r>
              <w:rPr>
                <w:rFonts w:ascii="Arial" w:hAnsi="Arial" w:cs="Arial"/>
                <w:b/>
                <w:sz w:val="16"/>
                <w:szCs w:val="16"/>
              </w:rPr>
              <w:t>Clinical instruction (e.g., clinical supervisor) or professionally-related community education/service</w:t>
            </w:r>
          </w:p>
        </w:tc>
        <w:tc>
          <w:tcPr>
            <w:tcW w:w="783" w:type="pct"/>
            <w:tcBorders>
              <w:bottom w:val="double" w:sz="12" w:space="0" w:color="auto"/>
            </w:tcBorders>
          </w:tcPr>
          <w:p w14:paraId="272C8E9C" w14:textId="77777777" w:rsidR="00140731" w:rsidRPr="006C5618" w:rsidRDefault="00140731" w:rsidP="009E4A85">
            <w:pPr>
              <w:spacing w:after="0"/>
              <w:ind w:left="-28"/>
              <w:rPr>
                <w:rFonts w:ascii="Arial" w:hAnsi="Arial" w:cs="Arial"/>
                <w:b/>
                <w:sz w:val="16"/>
                <w:szCs w:val="16"/>
              </w:rPr>
            </w:pPr>
            <w:r>
              <w:rPr>
                <w:rFonts w:ascii="Arial" w:hAnsi="Arial" w:cs="Arial"/>
                <w:b/>
                <w:sz w:val="16"/>
                <w:szCs w:val="16"/>
              </w:rPr>
              <w:t>Support implementation of research, demonstration, outreach, and technical assistance projects within COE</w:t>
            </w:r>
          </w:p>
        </w:tc>
        <w:tc>
          <w:tcPr>
            <w:tcW w:w="846" w:type="pct"/>
            <w:tcBorders>
              <w:bottom w:val="double" w:sz="12" w:space="0" w:color="auto"/>
            </w:tcBorders>
          </w:tcPr>
          <w:p w14:paraId="7367AE7E" w14:textId="77777777" w:rsidR="00140731" w:rsidRPr="006C5618" w:rsidRDefault="00140731" w:rsidP="009E4A85">
            <w:pPr>
              <w:spacing w:after="0"/>
              <w:ind w:left="22"/>
              <w:rPr>
                <w:rFonts w:ascii="Arial" w:hAnsi="Arial" w:cs="Arial"/>
                <w:b/>
                <w:sz w:val="16"/>
                <w:szCs w:val="16"/>
              </w:rPr>
            </w:pPr>
            <w:r>
              <w:rPr>
                <w:rFonts w:ascii="Arial" w:hAnsi="Arial" w:cs="Arial"/>
                <w:b/>
                <w:sz w:val="16"/>
                <w:szCs w:val="16"/>
              </w:rPr>
              <w:t>Lead and/or collaborate in research, demonstration, outreach and technical assistance projects within COE</w:t>
            </w:r>
          </w:p>
        </w:tc>
        <w:tc>
          <w:tcPr>
            <w:tcW w:w="810" w:type="pct"/>
            <w:tcBorders>
              <w:bottom w:val="double" w:sz="12" w:space="0" w:color="auto"/>
            </w:tcBorders>
            <w:shd w:val="clear" w:color="auto" w:fill="D9D9D9" w:themeFill="background1" w:themeFillShade="D9"/>
          </w:tcPr>
          <w:p w14:paraId="6B9DFDF9" w14:textId="054E4E2A" w:rsidR="00140731" w:rsidRPr="006C5618" w:rsidRDefault="00140731" w:rsidP="009E4A85">
            <w:pPr>
              <w:spacing w:after="0"/>
              <w:ind w:left="22"/>
              <w:rPr>
                <w:rFonts w:ascii="Arial" w:hAnsi="Arial" w:cs="Arial"/>
                <w:b/>
                <w:sz w:val="16"/>
                <w:szCs w:val="16"/>
              </w:rPr>
            </w:pPr>
            <w:r>
              <w:rPr>
                <w:rFonts w:ascii="Arial" w:hAnsi="Arial" w:cs="Arial"/>
                <w:b/>
                <w:sz w:val="16"/>
                <w:szCs w:val="16"/>
              </w:rPr>
              <w:t>Independent research, outreach, demonstration, and technical assistance within the COE.</w:t>
            </w:r>
            <w:r w:rsidR="00AC1541">
              <w:rPr>
                <w:rFonts w:ascii="Arial" w:hAnsi="Arial" w:cs="Arial"/>
                <w:b/>
                <w:sz w:val="16"/>
                <w:szCs w:val="16"/>
              </w:rPr>
              <w:t xml:space="preserve"> </w:t>
            </w:r>
          </w:p>
        </w:tc>
      </w:tr>
      <w:tr w:rsidR="00140731" w14:paraId="23C238FD" w14:textId="77777777" w:rsidTr="00D37F50">
        <w:trPr>
          <w:cantSplit/>
          <w:trHeight w:val="1891"/>
        </w:trPr>
        <w:tc>
          <w:tcPr>
            <w:tcW w:w="153" w:type="pct"/>
            <w:tcBorders>
              <w:top w:val="double" w:sz="12" w:space="0" w:color="auto"/>
              <w:left w:val="single" w:sz="4" w:space="0" w:color="auto"/>
              <w:bottom w:val="single" w:sz="4" w:space="0" w:color="auto"/>
              <w:right w:val="double" w:sz="12" w:space="0" w:color="auto"/>
            </w:tcBorders>
            <w:textDirection w:val="btLr"/>
          </w:tcPr>
          <w:p w14:paraId="58BD6A2D" w14:textId="77777777" w:rsidR="00140731" w:rsidRPr="00A50326" w:rsidRDefault="00140731" w:rsidP="00140731">
            <w:pPr>
              <w:ind w:left="113" w:right="113"/>
              <w:jc w:val="center"/>
              <w:rPr>
                <w:rFonts w:ascii="Arial" w:hAnsi="Arial" w:cs="Arial"/>
                <w:b/>
                <w:sz w:val="18"/>
                <w:szCs w:val="18"/>
              </w:rPr>
            </w:pPr>
            <w:r>
              <w:rPr>
                <w:rFonts w:ascii="Arial" w:hAnsi="Arial" w:cs="Arial"/>
                <w:b/>
                <w:sz w:val="18"/>
                <w:szCs w:val="18"/>
              </w:rPr>
              <w:t>Level 1</w:t>
            </w:r>
          </w:p>
        </w:tc>
        <w:tc>
          <w:tcPr>
            <w:tcW w:w="811" w:type="pct"/>
            <w:tcBorders>
              <w:top w:val="double" w:sz="12" w:space="0" w:color="auto"/>
              <w:left w:val="double" w:sz="12" w:space="0" w:color="auto"/>
            </w:tcBorders>
          </w:tcPr>
          <w:p w14:paraId="61D5304A" w14:textId="7F5B0138" w:rsidR="00F51A9E" w:rsidRPr="002D68B5" w:rsidRDefault="00F51A9E" w:rsidP="002D68B5">
            <w:pPr>
              <w:tabs>
                <w:tab w:val="left" w:pos="431"/>
              </w:tabs>
              <w:spacing w:after="0" w:line="240" w:lineRule="auto"/>
              <w:ind w:left="71"/>
              <w:rPr>
                <w:rFonts w:ascii="Arial" w:hAnsi="Arial" w:cs="Arial"/>
                <w:b/>
                <w:sz w:val="16"/>
                <w:szCs w:val="16"/>
              </w:rPr>
            </w:pPr>
            <w:r>
              <w:rPr>
                <w:rFonts w:ascii="Arial" w:hAnsi="Arial" w:cs="Arial"/>
                <w:b/>
                <w:sz w:val="16"/>
                <w:szCs w:val="16"/>
              </w:rPr>
              <w:t>Instructor</w:t>
            </w:r>
          </w:p>
          <w:p w14:paraId="759F2CFE" w14:textId="3FA0AA1C" w:rsidR="00140731" w:rsidRPr="006C5618" w:rsidRDefault="00140731" w:rsidP="009E4A85">
            <w:pPr>
              <w:numPr>
                <w:ilvl w:val="0"/>
                <w:numId w:val="13"/>
              </w:numPr>
              <w:tabs>
                <w:tab w:val="clear" w:pos="720"/>
              </w:tabs>
              <w:spacing w:after="0" w:line="240" w:lineRule="auto"/>
              <w:ind w:left="399" w:hanging="392"/>
              <w:rPr>
                <w:rFonts w:ascii="Arial" w:hAnsi="Arial" w:cs="Arial"/>
                <w:sz w:val="16"/>
                <w:szCs w:val="16"/>
              </w:rPr>
            </w:pPr>
            <w:r w:rsidRPr="006C5618">
              <w:rPr>
                <w:rFonts w:ascii="Arial" w:hAnsi="Arial" w:cs="Arial"/>
                <w:sz w:val="16"/>
                <w:szCs w:val="16"/>
              </w:rPr>
              <w:t xml:space="preserve">Master’s degree or doctorate in program field or related field </w:t>
            </w:r>
          </w:p>
          <w:p w14:paraId="768DF4A5" w14:textId="77777777" w:rsidR="00140731" w:rsidRPr="006C5618" w:rsidRDefault="00140731" w:rsidP="009C19A7">
            <w:pPr>
              <w:numPr>
                <w:ilvl w:val="0"/>
                <w:numId w:val="13"/>
              </w:numPr>
              <w:tabs>
                <w:tab w:val="clear" w:pos="720"/>
                <w:tab w:val="left" w:pos="431"/>
              </w:tabs>
              <w:spacing w:after="0" w:line="240" w:lineRule="auto"/>
              <w:ind w:left="431"/>
              <w:rPr>
                <w:rFonts w:ascii="Arial" w:hAnsi="Arial" w:cs="Arial"/>
                <w:sz w:val="16"/>
                <w:szCs w:val="16"/>
              </w:rPr>
            </w:pPr>
            <w:r w:rsidRPr="006C5618">
              <w:rPr>
                <w:rFonts w:ascii="Arial" w:hAnsi="Arial" w:cs="Arial"/>
                <w:sz w:val="16"/>
                <w:szCs w:val="16"/>
              </w:rPr>
              <w:t>Appropriate license (if needed)</w:t>
            </w:r>
          </w:p>
          <w:p w14:paraId="3EEF5F31" w14:textId="5A74C5CF" w:rsidR="00140731" w:rsidRPr="006C5618" w:rsidRDefault="00140731" w:rsidP="009C19A7">
            <w:pPr>
              <w:numPr>
                <w:ilvl w:val="0"/>
                <w:numId w:val="13"/>
              </w:numPr>
              <w:tabs>
                <w:tab w:val="clear" w:pos="720"/>
                <w:tab w:val="left" w:pos="431"/>
              </w:tabs>
              <w:spacing w:after="0" w:line="240" w:lineRule="auto"/>
              <w:ind w:left="431"/>
              <w:rPr>
                <w:rFonts w:ascii="Arial" w:hAnsi="Arial" w:cs="Arial"/>
                <w:sz w:val="16"/>
                <w:szCs w:val="16"/>
              </w:rPr>
            </w:pPr>
            <w:r w:rsidRPr="006C5618">
              <w:rPr>
                <w:rFonts w:ascii="Arial" w:hAnsi="Arial" w:cs="Arial"/>
                <w:sz w:val="16"/>
                <w:szCs w:val="16"/>
              </w:rPr>
              <w:t>E</w:t>
            </w:r>
            <w:r w:rsidR="00CE690A">
              <w:rPr>
                <w:rFonts w:ascii="Arial" w:hAnsi="Arial" w:cs="Arial"/>
                <w:sz w:val="16"/>
                <w:szCs w:val="16"/>
              </w:rPr>
              <w:t>vidence of e</w:t>
            </w:r>
            <w:r w:rsidRPr="006C5618">
              <w:rPr>
                <w:rFonts w:ascii="Arial" w:hAnsi="Arial" w:cs="Arial"/>
                <w:sz w:val="16"/>
                <w:szCs w:val="16"/>
              </w:rPr>
              <w:t>xpertise in areas required for program (e.g., content area of teaching)</w:t>
            </w:r>
          </w:p>
          <w:p w14:paraId="0023C162" w14:textId="1932B4BE" w:rsidR="00140731" w:rsidRPr="006C5618" w:rsidRDefault="00CE690A" w:rsidP="009C19A7">
            <w:pPr>
              <w:numPr>
                <w:ilvl w:val="0"/>
                <w:numId w:val="13"/>
              </w:numPr>
              <w:tabs>
                <w:tab w:val="clear" w:pos="720"/>
                <w:tab w:val="left" w:pos="431"/>
              </w:tabs>
              <w:spacing w:after="0" w:line="240" w:lineRule="auto"/>
              <w:ind w:left="431"/>
              <w:rPr>
                <w:rFonts w:ascii="Arial" w:hAnsi="Arial" w:cs="Arial"/>
                <w:sz w:val="16"/>
                <w:szCs w:val="16"/>
              </w:rPr>
            </w:pPr>
            <w:r>
              <w:rPr>
                <w:rFonts w:ascii="Arial" w:hAnsi="Arial" w:cs="Arial"/>
                <w:sz w:val="16"/>
                <w:szCs w:val="16"/>
              </w:rPr>
              <w:t>Demonstrated t</w:t>
            </w:r>
            <w:r w:rsidRPr="006C5618">
              <w:rPr>
                <w:rFonts w:ascii="Arial" w:hAnsi="Arial" w:cs="Arial"/>
                <w:sz w:val="16"/>
                <w:szCs w:val="16"/>
              </w:rPr>
              <w:t xml:space="preserve">eaching </w:t>
            </w:r>
            <w:r w:rsidR="00140731" w:rsidRPr="006C5618">
              <w:rPr>
                <w:rFonts w:ascii="Arial" w:hAnsi="Arial" w:cs="Arial"/>
                <w:sz w:val="16"/>
                <w:szCs w:val="16"/>
              </w:rPr>
              <w:t xml:space="preserve">and professional </w:t>
            </w:r>
            <w:r w:rsidR="00140731">
              <w:rPr>
                <w:rFonts w:ascii="Arial" w:hAnsi="Arial" w:cs="Arial"/>
                <w:sz w:val="16"/>
                <w:szCs w:val="16"/>
              </w:rPr>
              <w:t>expertise</w:t>
            </w:r>
            <w:r w:rsidR="00140731" w:rsidRPr="006C5618">
              <w:rPr>
                <w:rFonts w:ascii="Arial" w:hAnsi="Arial" w:cs="Arial"/>
                <w:sz w:val="16"/>
                <w:szCs w:val="16"/>
              </w:rPr>
              <w:t xml:space="preserve"> in the field as related to position (e.g., teaching courses, presentations)</w:t>
            </w:r>
          </w:p>
          <w:p w14:paraId="76BE7343" w14:textId="77777777" w:rsidR="00140731" w:rsidRPr="006C5618" w:rsidRDefault="00140731" w:rsidP="00140731">
            <w:pPr>
              <w:tabs>
                <w:tab w:val="left" w:pos="431"/>
              </w:tabs>
              <w:ind w:left="431" w:hanging="360"/>
              <w:rPr>
                <w:rFonts w:ascii="Arial" w:hAnsi="Arial" w:cs="Arial"/>
                <w:sz w:val="16"/>
                <w:szCs w:val="16"/>
              </w:rPr>
            </w:pPr>
          </w:p>
        </w:tc>
        <w:tc>
          <w:tcPr>
            <w:tcW w:w="814" w:type="pct"/>
            <w:tcBorders>
              <w:top w:val="double" w:sz="12" w:space="0" w:color="auto"/>
            </w:tcBorders>
          </w:tcPr>
          <w:p w14:paraId="4BEE4D45" w14:textId="406F0D38" w:rsidR="00F51A9E" w:rsidRPr="002D68B5" w:rsidRDefault="00F51A9E" w:rsidP="002D68B5">
            <w:pPr>
              <w:tabs>
                <w:tab w:val="left" w:pos="431"/>
              </w:tabs>
              <w:spacing w:after="0" w:line="240" w:lineRule="auto"/>
              <w:ind w:left="72"/>
              <w:rPr>
                <w:rFonts w:ascii="Arial" w:hAnsi="Arial" w:cs="Arial"/>
                <w:b/>
                <w:sz w:val="16"/>
                <w:szCs w:val="16"/>
              </w:rPr>
            </w:pPr>
            <w:r>
              <w:rPr>
                <w:rFonts w:ascii="Arial" w:hAnsi="Arial" w:cs="Arial"/>
                <w:b/>
                <w:sz w:val="16"/>
                <w:szCs w:val="16"/>
              </w:rPr>
              <w:t>Lecturer</w:t>
            </w:r>
          </w:p>
          <w:p w14:paraId="0358C70F" w14:textId="77777777" w:rsidR="00140731" w:rsidRPr="006C5618" w:rsidRDefault="00140731" w:rsidP="009E4A85">
            <w:pPr>
              <w:numPr>
                <w:ilvl w:val="0"/>
                <w:numId w:val="14"/>
              </w:numPr>
              <w:tabs>
                <w:tab w:val="clear" w:pos="360"/>
              </w:tabs>
              <w:spacing w:after="0" w:line="240" w:lineRule="auto"/>
              <w:ind w:left="405"/>
              <w:rPr>
                <w:rFonts w:ascii="Arial" w:hAnsi="Arial" w:cs="Arial"/>
                <w:sz w:val="16"/>
                <w:szCs w:val="16"/>
              </w:rPr>
            </w:pPr>
            <w:r w:rsidRPr="006C5618">
              <w:rPr>
                <w:rFonts w:ascii="Arial" w:hAnsi="Arial" w:cs="Arial"/>
                <w:sz w:val="16"/>
                <w:szCs w:val="16"/>
              </w:rPr>
              <w:t>Doctorate in program field or related field</w:t>
            </w:r>
          </w:p>
          <w:p w14:paraId="7FD933BB" w14:textId="77777777" w:rsidR="00140731" w:rsidRPr="006C5618" w:rsidRDefault="00140731" w:rsidP="009E4A85">
            <w:pPr>
              <w:numPr>
                <w:ilvl w:val="0"/>
                <w:numId w:val="14"/>
              </w:numPr>
              <w:tabs>
                <w:tab w:val="clear" w:pos="360"/>
              </w:tabs>
              <w:spacing w:after="0" w:line="240" w:lineRule="auto"/>
              <w:ind w:left="405"/>
              <w:rPr>
                <w:rFonts w:ascii="Arial" w:hAnsi="Arial" w:cs="Arial"/>
                <w:sz w:val="16"/>
                <w:szCs w:val="16"/>
              </w:rPr>
            </w:pPr>
            <w:r w:rsidRPr="006C5618">
              <w:rPr>
                <w:rFonts w:ascii="Arial" w:hAnsi="Arial" w:cs="Arial"/>
                <w:sz w:val="16"/>
                <w:szCs w:val="16"/>
              </w:rPr>
              <w:t>Appropriate license (if needed)</w:t>
            </w:r>
          </w:p>
          <w:p w14:paraId="4AA2905C" w14:textId="5692A6CF" w:rsidR="00140731" w:rsidRPr="006C5618" w:rsidRDefault="00140731" w:rsidP="009E4A85">
            <w:pPr>
              <w:numPr>
                <w:ilvl w:val="0"/>
                <w:numId w:val="14"/>
              </w:numPr>
              <w:tabs>
                <w:tab w:val="clear" w:pos="360"/>
              </w:tabs>
              <w:spacing w:after="0" w:line="240" w:lineRule="auto"/>
              <w:ind w:left="405"/>
              <w:rPr>
                <w:rFonts w:ascii="Arial" w:hAnsi="Arial" w:cs="Arial"/>
                <w:sz w:val="16"/>
                <w:szCs w:val="16"/>
              </w:rPr>
            </w:pPr>
            <w:r w:rsidRPr="006C5618">
              <w:rPr>
                <w:rFonts w:ascii="Arial" w:hAnsi="Arial" w:cs="Arial"/>
                <w:sz w:val="16"/>
                <w:szCs w:val="16"/>
              </w:rPr>
              <w:t>E</w:t>
            </w:r>
            <w:r w:rsidR="00CE690A">
              <w:rPr>
                <w:rFonts w:ascii="Arial" w:hAnsi="Arial" w:cs="Arial"/>
                <w:sz w:val="16"/>
                <w:szCs w:val="16"/>
              </w:rPr>
              <w:t>vidence of e</w:t>
            </w:r>
            <w:r w:rsidRPr="006C5618">
              <w:rPr>
                <w:rFonts w:ascii="Arial" w:hAnsi="Arial" w:cs="Arial"/>
                <w:sz w:val="16"/>
                <w:szCs w:val="16"/>
              </w:rPr>
              <w:t>xpertise in areas required for program  (e.g., content area of teaching, supervision)</w:t>
            </w:r>
          </w:p>
          <w:p w14:paraId="5988E3F9" w14:textId="494CA1E2" w:rsidR="00140731" w:rsidRPr="006C5618" w:rsidRDefault="00CE690A" w:rsidP="009E4A85">
            <w:pPr>
              <w:numPr>
                <w:ilvl w:val="0"/>
                <w:numId w:val="14"/>
              </w:numPr>
              <w:tabs>
                <w:tab w:val="clear" w:pos="360"/>
              </w:tabs>
              <w:spacing w:after="0" w:line="240" w:lineRule="auto"/>
              <w:ind w:left="405"/>
              <w:rPr>
                <w:rFonts w:ascii="Arial" w:hAnsi="Arial" w:cs="Arial"/>
                <w:sz w:val="16"/>
                <w:szCs w:val="16"/>
              </w:rPr>
            </w:pPr>
            <w:r>
              <w:rPr>
                <w:rFonts w:ascii="Arial" w:hAnsi="Arial" w:cs="Arial"/>
                <w:sz w:val="16"/>
                <w:szCs w:val="16"/>
              </w:rPr>
              <w:t>Demonstrated t</w:t>
            </w:r>
            <w:r w:rsidR="00140731" w:rsidRPr="006C5618">
              <w:rPr>
                <w:rFonts w:ascii="Arial" w:hAnsi="Arial" w:cs="Arial"/>
                <w:sz w:val="16"/>
                <w:szCs w:val="16"/>
              </w:rPr>
              <w:t xml:space="preserve">eaching </w:t>
            </w:r>
            <w:r w:rsidR="00140731">
              <w:rPr>
                <w:rFonts w:ascii="Arial" w:hAnsi="Arial" w:cs="Arial"/>
                <w:sz w:val="16"/>
                <w:szCs w:val="16"/>
              </w:rPr>
              <w:t>expertise</w:t>
            </w:r>
            <w:r w:rsidR="00140731" w:rsidRPr="006C5618">
              <w:rPr>
                <w:rFonts w:ascii="Arial" w:hAnsi="Arial" w:cs="Arial"/>
                <w:sz w:val="16"/>
                <w:szCs w:val="16"/>
              </w:rPr>
              <w:t xml:space="preserve">, advising </w:t>
            </w:r>
            <w:r w:rsidR="00140731">
              <w:rPr>
                <w:rFonts w:ascii="Arial" w:hAnsi="Arial" w:cs="Arial"/>
                <w:sz w:val="16"/>
                <w:szCs w:val="16"/>
              </w:rPr>
              <w:t>expertise</w:t>
            </w:r>
            <w:r w:rsidR="00140731" w:rsidRPr="006C5618">
              <w:rPr>
                <w:rFonts w:ascii="Arial" w:hAnsi="Arial" w:cs="Arial"/>
                <w:sz w:val="16"/>
                <w:szCs w:val="16"/>
              </w:rPr>
              <w:t xml:space="preserve">, and professional </w:t>
            </w:r>
            <w:r w:rsidR="00140731">
              <w:rPr>
                <w:rFonts w:ascii="Arial" w:hAnsi="Arial" w:cs="Arial"/>
                <w:sz w:val="16"/>
                <w:szCs w:val="16"/>
              </w:rPr>
              <w:t>expertise</w:t>
            </w:r>
            <w:r w:rsidR="00140731" w:rsidRPr="006C5618">
              <w:rPr>
                <w:rFonts w:ascii="Arial" w:hAnsi="Arial" w:cs="Arial"/>
                <w:sz w:val="16"/>
                <w:szCs w:val="16"/>
              </w:rPr>
              <w:t xml:space="preserve"> in the </w:t>
            </w:r>
            <w:r w:rsidR="00140731">
              <w:rPr>
                <w:rFonts w:ascii="Arial" w:hAnsi="Arial" w:cs="Arial"/>
                <w:sz w:val="16"/>
                <w:szCs w:val="16"/>
              </w:rPr>
              <w:t xml:space="preserve">target </w:t>
            </w:r>
            <w:r w:rsidR="00140731" w:rsidRPr="006C5618">
              <w:rPr>
                <w:rFonts w:ascii="Arial" w:hAnsi="Arial" w:cs="Arial"/>
                <w:sz w:val="16"/>
                <w:szCs w:val="16"/>
              </w:rPr>
              <w:t xml:space="preserve">field </w:t>
            </w:r>
          </w:p>
          <w:p w14:paraId="739EBD64" w14:textId="77777777" w:rsidR="00140731" w:rsidRPr="006C5618" w:rsidRDefault="00140731" w:rsidP="00140731">
            <w:pPr>
              <w:tabs>
                <w:tab w:val="left" w:pos="431"/>
              </w:tabs>
              <w:ind w:left="432"/>
              <w:rPr>
                <w:rFonts w:ascii="Arial" w:hAnsi="Arial" w:cs="Arial"/>
                <w:sz w:val="16"/>
                <w:szCs w:val="16"/>
              </w:rPr>
            </w:pPr>
          </w:p>
        </w:tc>
        <w:tc>
          <w:tcPr>
            <w:tcW w:w="783" w:type="pct"/>
            <w:tcBorders>
              <w:top w:val="double" w:sz="12" w:space="0" w:color="auto"/>
            </w:tcBorders>
            <w:shd w:val="clear" w:color="auto" w:fill="D9D9D9" w:themeFill="background1" w:themeFillShade="D9"/>
          </w:tcPr>
          <w:p w14:paraId="2AD8F2AA" w14:textId="77777777" w:rsidR="00140731" w:rsidRDefault="00F51A9E" w:rsidP="003E7313">
            <w:pPr>
              <w:tabs>
                <w:tab w:val="left" w:pos="431"/>
              </w:tabs>
              <w:spacing w:after="0" w:line="240" w:lineRule="auto"/>
              <w:rPr>
                <w:rFonts w:ascii="Arial" w:hAnsi="Arial" w:cs="Arial"/>
                <w:b/>
                <w:sz w:val="16"/>
                <w:szCs w:val="16"/>
              </w:rPr>
            </w:pPr>
            <w:r>
              <w:rPr>
                <w:rFonts w:ascii="Arial" w:hAnsi="Arial" w:cs="Arial"/>
                <w:sz w:val="16"/>
                <w:szCs w:val="16"/>
              </w:rPr>
              <w:t xml:space="preserve"> </w:t>
            </w:r>
            <w:r w:rsidRPr="002D68B5">
              <w:rPr>
                <w:rFonts w:ascii="Arial" w:hAnsi="Arial" w:cs="Arial"/>
                <w:b/>
                <w:sz w:val="16"/>
                <w:szCs w:val="16"/>
              </w:rPr>
              <w:t>Clinical Assistant Professor</w:t>
            </w:r>
          </w:p>
          <w:p w14:paraId="7FA35CBA" w14:textId="77777777" w:rsidR="00977EBC" w:rsidRDefault="00977EBC" w:rsidP="009C19A7">
            <w:pPr>
              <w:numPr>
                <w:ilvl w:val="0"/>
                <w:numId w:val="21"/>
              </w:numPr>
              <w:spacing w:after="0" w:line="240" w:lineRule="auto"/>
              <w:ind w:left="351" w:right="-90"/>
              <w:rPr>
                <w:rFonts w:ascii="Arial" w:hAnsi="Arial" w:cs="Arial"/>
                <w:sz w:val="16"/>
                <w:szCs w:val="16"/>
              </w:rPr>
            </w:pPr>
            <w:r>
              <w:rPr>
                <w:rFonts w:ascii="Arial" w:hAnsi="Arial" w:cs="Arial"/>
                <w:sz w:val="16"/>
                <w:szCs w:val="16"/>
              </w:rPr>
              <w:t>Master’s degree or doctorate in program field or related field</w:t>
            </w:r>
          </w:p>
          <w:p w14:paraId="3929573D" w14:textId="77777777" w:rsidR="00977EBC" w:rsidRDefault="00977EBC" w:rsidP="009C19A7">
            <w:pPr>
              <w:numPr>
                <w:ilvl w:val="0"/>
                <w:numId w:val="21"/>
              </w:numPr>
              <w:spacing w:after="0" w:line="240" w:lineRule="auto"/>
              <w:ind w:left="351" w:right="-90"/>
              <w:rPr>
                <w:rFonts w:ascii="Arial" w:hAnsi="Arial" w:cs="Arial"/>
                <w:sz w:val="16"/>
                <w:szCs w:val="16"/>
              </w:rPr>
            </w:pPr>
            <w:r>
              <w:rPr>
                <w:rFonts w:ascii="Arial" w:hAnsi="Arial" w:cs="Arial"/>
                <w:sz w:val="16"/>
                <w:szCs w:val="16"/>
              </w:rPr>
              <w:t>License and/or certification in appropriate professional field</w:t>
            </w:r>
          </w:p>
          <w:p w14:paraId="020488D2" w14:textId="03D6C706" w:rsidR="00977EBC" w:rsidRDefault="00977EBC" w:rsidP="009C19A7">
            <w:pPr>
              <w:numPr>
                <w:ilvl w:val="0"/>
                <w:numId w:val="21"/>
              </w:numPr>
              <w:spacing w:after="0" w:line="240" w:lineRule="auto"/>
              <w:ind w:left="351" w:right="-90"/>
              <w:rPr>
                <w:rFonts w:ascii="Arial" w:hAnsi="Arial" w:cs="Arial"/>
                <w:sz w:val="16"/>
                <w:szCs w:val="16"/>
              </w:rPr>
            </w:pPr>
            <w:r>
              <w:rPr>
                <w:rFonts w:ascii="Arial" w:hAnsi="Arial" w:cs="Arial"/>
                <w:sz w:val="16"/>
                <w:szCs w:val="16"/>
              </w:rPr>
              <w:t xml:space="preserve">Evidence of </w:t>
            </w:r>
            <w:r w:rsidR="000B64FE">
              <w:rPr>
                <w:rFonts w:ascii="Arial" w:hAnsi="Arial" w:cs="Arial"/>
                <w:sz w:val="16"/>
                <w:szCs w:val="16"/>
              </w:rPr>
              <w:t xml:space="preserve">professional </w:t>
            </w:r>
            <w:r>
              <w:rPr>
                <w:rFonts w:ascii="Arial" w:hAnsi="Arial" w:cs="Arial"/>
                <w:sz w:val="16"/>
                <w:szCs w:val="16"/>
              </w:rPr>
              <w:t xml:space="preserve">expertise in areas required for program  </w:t>
            </w:r>
          </w:p>
          <w:p w14:paraId="1B7081DC" w14:textId="77777777" w:rsidR="000B64FE" w:rsidRDefault="00977EBC" w:rsidP="008F720E">
            <w:pPr>
              <w:numPr>
                <w:ilvl w:val="0"/>
                <w:numId w:val="21"/>
              </w:numPr>
              <w:spacing w:after="0" w:line="240" w:lineRule="auto"/>
              <w:ind w:left="351" w:right="-90"/>
              <w:rPr>
                <w:rFonts w:ascii="Arial" w:hAnsi="Arial" w:cs="Arial"/>
                <w:sz w:val="16"/>
                <w:szCs w:val="16"/>
              </w:rPr>
            </w:pPr>
            <w:r>
              <w:rPr>
                <w:rFonts w:ascii="Arial" w:hAnsi="Arial" w:cs="Arial"/>
                <w:sz w:val="16"/>
                <w:szCs w:val="16"/>
              </w:rPr>
              <w:t xml:space="preserve">Demonstrated expertise, effective mentoring, teaching, and/or supervision in clinical/ K-12 educational settings (e.g., </w:t>
            </w:r>
            <w:r w:rsidR="000B64FE">
              <w:rPr>
                <w:rFonts w:ascii="Arial" w:hAnsi="Arial" w:cs="Arial"/>
                <w:sz w:val="16"/>
                <w:szCs w:val="16"/>
              </w:rPr>
              <w:t xml:space="preserve">having a leadership position in K-12, </w:t>
            </w:r>
            <w:r>
              <w:rPr>
                <w:rFonts w:ascii="Arial" w:hAnsi="Arial" w:cs="Arial"/>
                <w:sz w:val="16"/>
                <w:szCs w:val="16"/>
              </w:rPr>
              <w:t xml:space="preserve">mentoring graduate students or recent graduates, teaching seminars/ workshops; running support groups) </w:t>
            </w:r>
          </w:p>
          <w:p w14:paraId="2BD4A1C9" w14:textId="1B9A2240" w:rsidR="00977EBC" w:rsidRPr="000B64FE" w:rsidRDefault="00977EBC" w:rsidP="008F720E">
            <w:pPr>
              <w:numPr>
                <w:ilvl w:val="0"/>
                <w:numId w:val="21"/>
              </w:numPr>
              <w:spacing w:after="0" w:line="240" w:lineRule="auto"/>
              <w:ind w:left="351" w:right="-90"/>
              <w:rPr>
                <w:rFonts w:ascii="Arial" w:hAnsi="Arial" w:cs="Arial"/>
                <w:sz w:val="16"/>
                <w:szCs w:val="16"/>
              </w:rPr>
            </w:pPr>
            <w:r w:rsidRPr="000B64FE">
              <w:rPr>
                <w:rFonts w:ascii="Arial" w:hAnsi="Arial" w:cs="Arial"/>
                <w:sz w:val="16"/>
                <w:szCs w:val="16"/>
              </w:rPr>
              <w:t xml:space="preserve">Potential for academic or clinical program leadership and/or coordination (e.g., </w:t>
            </w:r>
            <w:r w:rsidR="000B64FE" w:rsidRPr="008F720E">
              <w:rPr>
                <w:rFonts w:ascii="Arial" w:hAnsi="Arial" w:cs="Arial"/>
                <w:sz w:val="16"/>
                <w:szCs w:val="16"/>
              </w:rPr>
              <w:t>lead a</w:t>
            </w:r>
            <w:r w:rsidRPr="008F720E">
              <w:rPr>
                <w:rFonts w:ascii="Arial" w:hAnsi="Arial" w:cs="Arial"/>
                <w:sz w:val="16"/>
                <w:szCs w:val="16"/>
              </w:rPr>
              <w:t xml:space="preserve"> school/hospital committee, coordinated development of new policy and process for IEP development</w:t>
            </w:r>
            <w:r w:rsidRPr="000B64FE">
              <w:rPr>
                <w:rFonts w:ascii="Arial" w:hAnsi="Arial" w:cs="Arial"/>
                <w:sz w:val="16"/>
                <w:szCs w:val="16"/>
              </w:rPr>
              <w:t>)</w:t>
            </w:r>
          </w:p>
        </w:tc>
        <w:tc>
          <w:tcPr>
            <w:tcW w:w="783" w:type="pct"/>
            <w:tcBorders>
              <w:top w:val="double" w:sz="12" w:space="0" w:color="auto"/>
            </w:tcBorders>
          </w:tcPr>
          <w:p w14:paraId="00CAD904" w14:textId="00F42801" w:rsidR="00BE0F9C" w:rsidRPr="002D68B5" w:rsidRDefault="00BE0F9C" w:rsidP="002D68B5">
            <w:pPr>
              <w:tabs>
                <w:tab w:val="left" w:pos="431"/>
              </w:tabs>
              <w:spacing w:after="0" w:line="240" w:lineRule="auto"/>
              <w:rPr>
                <w:rFonts w:ascii="Arial" w:hAnsi="Arial" w:cs="Arial"/>
                <w:b/>
                <w:sz w:val="16"/>
                <w:szCs w:val="16"/>
              </w:rPr>
            </w:pPr>
            <w:r w:rsidRPr="002D68B5">
              <w:rPr>
                <w:rFonts w:ascii="Arial" w:hAnsi="Arial" w:cs="Arial"/>
                <w:b/>
                <w:sz w:val="16"/>
                <w:szCs w:val="16"/>
              </w:rPr>
              <w:t>Research Assistant</w:t>
            </w:r>
          </w:p>
          <w:p w14:paraId="174F6A9F" w14:textId="77777777" w:rsidR="00140731" w:rsidRPr="006C5618" w:rsidRDefault="00140731" w:rsidP="009E4A85">
            <w:pPr>
              <w:numPr>
                <w:ilvl w:val="0"/>
                <w:numId w:val="20"/>
              </w:numPr>
              <w:tabs>
                <w:tab w:val="clear" w:pos="720"/>
              </w:tabs>
              <w:spacing w:after="0" w:line="240" w:lineRule="auto"/>
              <w:ind w:left="400"/>
              <w:rPr>
                <w:rFonts w:ascii="Arial" w:hAnsi="Arial" w:cs="Arial"/>
                <w:sz w:val="16"/>
                <w:szCs w:val="16"/>
              </w:rPr>
            </w:pPr>
            <w:r>
              <w:rPr>
                <w:rFonts w:ascii="Arial" w:hAnsi="Arial" w:cs="Arial"/>
                <w:sz w:val="16"/>
                <w:szCs w:val="16"/>
              </w:rPr>
              <w:t>Bachelor’s, m</w:t>
            </w:r>
            <w:r w:rsidRPr="006C5618">
              <w:rPr>
                <w:rFonts w:ascii="Arial" w:hAnsi="Arial" w:cs="Arial"/>
                <w:sz w:val="16"/>
                <w:szCs w:val="16"/>
              </w:rPr>
              <w:t>aster’s or doctorate in program field or field related to the position</w:t>
            </w:r>
          </w:p>
          <w:p w14:paraId="5CBA1DFE" w14:textId="4DD29479" w:rsidR="00140731" w:rsidRDefault="00140731" w:rsidP="009E4A85">
            <w:pPr>
              <w:numPr>
                <w:ilvl w:val="0"/>
                <w:numId w:val="20"/>
              </w:numPr>
              <w:tabs>
                <w:tab w:val="clear" w:pos="720"/>
                <w:tab w:val="left" w:pos="431"/>
              </w:tabs>
              <w:spacing w:after="0" w:line="240" w:lineRule="auto"/>
              <w:ind w:left="400"/>
              <w:rPr>
                <w:rFonts w:ascii="Arial" w:hAnsi="Arial" w:cs="Arial"/>
                <w:sz w:val="16"/>
                <w:szCs w:val="16"/>
              </w:rPr>
            </w:pPr>
            <w:r w:rsidRPr="006C5618">
              <w:rPr>
                <w:rFonts w:ascii="Arial" w:hAnsi="Arial" w:cs="Arial"/>
                <w:sz w:val="16"/>
                <w:szCs w:val="16"/>
              </w:rPr>
              <w:t>E</w:t>
            </w:r>
            <w:r w:rsidR="00CE690A">
              <w:rPr>
                <w:rFonts w:ascii="Arial" w:hAnsi="Arial" w:cs="Arial"/>
                <w:sz w:val="16"/>
                <w:szCs w:val="16"/>
              </w:rPr>
              <w:t>vidence of e</w:t>
            </w:r>
            <w:r w:rsidRPr="006C5618">
              <w:rPr>
                <w:rFonts w:ascii="Arial" w:hAnsi="Arial" w:cs="Arial"/>
                <w:sz w:val="16"/>
                <w:szCs w:val="16"/>
              </w:rPr>
              <w:t>xpertise in areas required for program, grant, or contract</w:t>
            </w:r>
            <w:r w:rsidR="00CE690A">
              <w:rPr>
                <w:rFonts w:ascii="Arial" w:hAnsi="Arial" w:cs="Arial"/>
                <w:sz w:val="16"/>
                <w:szCs w:val="16"/>
              </w:rPr>
              <w:t xml:space="preserve"> </w:t>
            </w:r>
            <w:r w:rsidR="00CE690A" w:rsidRPr="00D37F50">
              <w:rPr>
                <w:rFonts w:ascii="Arial" w:hAnsi="Arial" w:cs="Arial"/>
                <w:sz w:val="16"/>
                <w:szCs w:val="16"/>
              </w:rPr>
              <w:t>(e.g., writing reports for funders, assisting in writing grant applications</w:t>
            </w:r>
            <w:r w:rsidR="00CE690A" w:rsidRPr="002D68B5">
              <w:rPr>
                <w:rFonts w:ascii="Arial" w:hAnsi="Arial" w:cs="Arial"/>
                <w:sz w:val="16"/>
                <w:szCs w:val="16"/>
              </w:rPr>
              <w:t>)</w:t>
            </w:r>
          </w:p>
          <w:p w14:paraId="65F6D902" w14:textId="77777777" w:rsidR="00CE690A" w:rsidRPr="00D37F50" w:rsidRDefault="00CE690A" w:rsidP="009E4A85">
            <w:pPr>
              <w:numPr>
                <w:ilvl w:val="0"/>
                <w:numId w:val="20"/>
              </w:numPr>
              <w:tabs>
                <w:tab w:val="clear" w:pos="720"/>
                <w:tab w:val="left" w:pos="431"/>
              </w:tabs>
              <w:spacing w:after="0" w:line="240" w:lineRule="auto"/>
              <w:ind w:left="400"/>
              <w:rPr>
                <w:rFonts w:ascii="Arial" w:hAnsi="Arial" w:cs="Arial"/>
                <w:sz w:val="16"/>
                <w:szCs w:val="16"/>
              </w:rPr>
            </w:pPr>
            <w:r w:rsidRPr="00D37F50">
              <w:rPr>
                <w:rFonts w:ascii="Arial" w:hAnsi="Arial" w:cs="Arial"/>
                <w:sz w:val="16"/>
                <w:szCs w:val="16"/>
              </w:rPr>
              <w:t>Ability to work under supervision for completion of project specific activities</w:t>
            </w:r>
          </w:p>
          <w:p w14:paraId="6B1D7702" w14:textId="1BEB322C" w:rsidR="00140731" w:rsidRPr="006C5618" w:rsidRDefault="00140731" w:rsidP="000F54A4">
            <w:pPr>
              <w:tabs>
                <w:tab w:val="left" w:pos="431"/>
              </w:tabs>
              <w:spacing w:after="0" w:line="240" w:lineRule="auto"/>
              <w:ind w:left="720"/>
              <w:rPr>
                <w:rFonts w:ascii="Arial" w:hAnsi="Arial" w:cs="Arial"/>
                <w:sz w:val="16"/>
                <w:szCs w:val="16"/>
              </w:rPr>
            </w:pPr>
          </w:p>
        </w:tc>
        <w:tc>
          <w:tcPr>
            <w:tcW w:w="846" w:type="pct"/>
            <w:tcBorders>
              <w:top w:val="double" w:sz="12" w:space="0" w:color="auto"/>
            </w:tcBorders>
          </w:tcPr>
          <w:p w14:paraId="31AF4EA9" w14:textId="2D697363" w:rsidR="00BE0F9C" w:rsidRPr="002D68B5" w:rsidRDefault="00BE0F9C" w:rsidP="002D68B5">
            <w:pPr>
              <w:tabs>
                <w:tab w:val="left" w:pos="431"/>
              </w:tabs>
              <w:spacing w:after="0" w:line="240" w:lineRule="auto"/>
              <w:ind w:left="360"/>
              <w:rPr>
                <w:rFonts w:ascii="Arial" w:hAnsi="Arial" w:cs="Arial"/>
                <w:b/>
                <w:sz w:val="16"/>
                <w:szCs w:val="16"/>
              </w:rPr>
            </w:pPr>
            <w:r w:rsidRPr="002D68B5">
              <w:rPr>
                <w:rFonts w:ascii="Arial" w:hAnsi="Arial" w:cs="Arial"/>
                <w:b/>
                <w:sz w:val="16"/>
                <w:szCs w:val="16"/>
              </w:rPr>
              <w:t>Research Associate</w:t>
            </w:r>
          </w:p>
          <w:p w14:paraId="646B6A7B" w14:textId="77777777" w:rsidR="00140731" w:rsidRPr="002D68B5" w:rsidRDefault="00140731" w:rsidP="009E4A85">
            <w:pPr>
              <w:pStyle w:val="ListParagraph"/>
              <w:numPr>
                <w:ilvl w:val="0"/>
                <w:numId w:val="19"/>
              </w:numPr>
              <w:tabs>
                <w:tab w:val="clear" w:pos="720"/>
              </w:tabs>
              <w:spacing w:line="240" w:lineRule="auto"/>
              <w:ind w:left="398"/>
              <w:rPr>
                <w:rFonts w:ascii="Arial" w:hAnsi="Arial" w:cs="Arial"/>
                <w:sz w:val="16"/>
                <w:szCs w:val="16"/>
              </w:rPr>
            </w:pPr>
            <w:r w:rsidRPr="002D68B5">
              <w:rPr>
                <w:rFonts w:ascii="Arial" w:hAnsi="Arial" w:cs="Arial"/>
                <w:sz w:val="16"/>
                <w:szCs w:val="16"/>
              </w:rPr>
              <w:t>Doctorate in program field or related field</w:t>
            </w:r>
          </w:p>
          <w:p w14:paraId="07E0DA1D" w14:textId="07FC1EBC" w:rsidR="00140731" w:rsidRPr="002D68B5" w:rsidRDefault="00140731" w:rsidP="009E4A85">
            <w:pPr>
              <w:pStyle w:val="ListParagraph"/>
              <w:numPr>
                <w:ilvl w:val="0"/>
                <w:numId w:val="19"/>
              </w:numPr>
              <w:tabs>
                <w:tab w:val="clear" w:pos="720"/>
              </w:tabs>
              <w:spacing w:line="240" w:lineRule="auto"/>
              <w:ind w:left="398"/>
              <w:rPr>
                <w:rFonts w:ascii="Arial" w:hAnsi="Arial" w:cs="Arial"/>
                <w:sz w:val="16"/>
                <w:szCs w:val="16"/>
              </w:rPr>
            </w:pPr>
            <w:r w:rsidRPr="002D68B5">
              <w:rPr>
                <w:rFonts w:ascii="Arial" w:hAnsi="Arial" w:cs="Arial"/>
                <w:sz w:val="16"/>
                <w:szCs w:val="16"/>
              </w:rPr>
              <w:t xml:space="preserve">Expertise in </w:t>
            </w:r>
            <w:r w:rsidR="00BE0F9C" w:rsidRPr="002D68B5">
              <w:rPr>
                <w:rFonts w:ascii="Arial" w:hAnsi="Arial" w:cs="Arial"/>
                <w:sz w:val="16"/>
                <w:szCs w:val="16"/>
              </w:rPr>
              <w:t xml:space="preserve">content </w:t>
            </w:r>
            <w:r w:rsidRPr="002D68B5">
              <w:rPr>
                <w:rFonts w:ascii="Arial" w:hAnsi="Arial" w:cs="Arial"/>
                <w:sz w:val="16"/>
                <w:szCs w:val="16"/>
              </w:rPr>
              <w:t>areas required for program, grant, or contract</w:t>
            </w:r>
            <w:r w:rsidR="00CE690A" w:rsidRPr="002D68B5">
              <w:rPr>
                <w:rFonts w:ascii="Arial" w:hAnsi="Arial" w:cs="Arial"/>
                <w:sz w:val="16"/>
                <w:szCs w:val="16"/>
              </w:rPr>
              <w:t xml:space="preserve"> (e.g., supervision of staff, grant writing and management)</w:t>
            </w:r>
          </w:p>
          <w:p w14:paraId="581C2D73" w14:textId="42D4C741" w:rsidR="00140731" w:rsidRPr="002D68B5" w:rsidRDefault="00140731" w:rsidP="009E4A85">
            <w:pPr>
              <w:pStyle w:val="ListParagraph"/>
              <w:numPr>
                <w:ilvl w:val="0"/>
                <w:numId w:val="19"/>
              </w:numPr>
              <w:tabs>
                <w:tab w:val="clear" w:pos="720"/>
              </w:tabs>
              <w:spacing w:line="240" w:lineRule="auto"/>
              <w:ind w:left="398"/>
              <w:rPr>
                <w:rFonts w:ascii="Arial" w:hAnsi="Arial" w:cs="Arial"/>
                <w:sz w:val="16"/>
                <w:szCs w:val="16"/>
              </w:rPr>
            </w:pPr>
            <w:r w:rsidRPr="002D68B5">
              <w:rPr>
                <w:rFonts w:ascii="Arial" w:hAnsi="Arial" w:cs="Arial"/>
                <w:sz w:val="16"/>
                <w:szCs w:val="16"/>
              </w:rPr>
              <w:t>Experience</w:t>
            </w:r>
            <w:r w:rsidR="00CE690A" w:rsidRPr="002D68B5">
              <w:rPr>
                <w:rFonts w:ascii="Arial" w:hAnsi="Arial" w:cs="Arial"/>
                <w:sz w:val="16"/>
                <w:szCs w:val="16"/>
              </w:rPr>
              <w:t>s</w:t>
            </w:r>
            <w:r w:rsidRPr="002D68B5">
              <w:rPr>
                <w:rFonts w:ascii="Arial" w:hAnsi="Arial" w:cs="Arial"/>
                <w:sz w:val="16"/>
                <w:szCs w:val="16"/>
              </w:rPr>
              <w:t xml:space="preserve"> in research activities required for the position (e.g., data collection, research design)</w:t>
            </w:r>
          </w:p>
          <w:p w14:paraId="178ACF85" w14:textId="77777777" w:rsidR="00CE690A" w:rsidRPr="002D68B5" w:rsidRDefault="00CE690A" w:rsidP="009E4A85">
            <w:pPr>
              <w:pStyle w:val="ListParagraph"/>
              <w:numPr>
                <w:ilvl w:val="0"/>
                <w:numId w:val="19"/>
              </w:numPr>
              <w:tabs>
                <w:tab w:val="clear" w:pos="720"/>
              </w:tabs>
              <w:spacing w:line="240" w:lineRule="auto"/>
              <w:ind w:left="398"/>
              <w:rPr>
                <w:rFonts w:ascii="Arial" w:hAnsi="Arial" w:cs="Arial"/>
                <w:sz w:val="16"/>
                <w:szCs w:val="16"/>
              </w:rPr>
            </w:pPr>
            <w:r w:rsidRPr="002D68B5">
              <w:rPr>
                <w:rFonts w:ascii="Arial" w:hAnsi="Arial" w:cs="Arial"/>
                <w:sz w:val="16"/>
                <w:szCs w:val="16"/>
              </w:rPr>
              <w:t>Ability to work under supervision for completion of project specific activities</w:t>
            </w:r>
          </w:p>
          <w:p w14:paraId="7E3D0A64" w14:textId="2C38BD25" w:rsidR="00140731" w:rsidRPr="000F5109" w:rsidRDefault="00140731" w:rsidP="000F54A4">
            <w:pPr>
              <w:tabs>
                <w:tab w:val="left" w:pos="431"/>
              </w:tabs>
              <w:spacing w:after="0" w:line="240" w:lineRule="auto"/>
              <w:ind w:left="720"/>
              <w:rPr>
                <w:rFonts w:ascii="Arial" w:hAnsi="Arial" w:cs="Arial"/>
                <w:sz w:val="16"/>
                <w:szCs w:val="16"/>
              </w:rPr>
            </w:pPr>
          </w:p>
        </w:tc>
        <w:tc>
          <w:tcPr>
            <w:tcW w:w="810" w:type="pct"/>
            <w:tcBorders>
              <w:top w:val="double" w:sz="12" w:space="0" w:color="auto"/>
            </w:tcBorders>
            <w:shd w:val="clear" w:color="auto" w:fill="D9D9D9" w:themeFill="background1" w:themeFillShade="D9"/>
          </w:tcPr>
          <w:p w14:paraId="6E2ED352" w14:textId="77777777" w:rsidR="009E4A85" w:rsidRPr="002D68B5" w:rsidRDefault="009E4A85" w:rsidP="009E4A85">
            <w:pPr>
              <w:tabs>
                <w:tab w:val="left" w:pos="431"/>
              </w:tabs>
              <w:spacing w:after="0"/>
              <w:rPr>
                <w:rFonts w:ascii="Arial" w:hAnsi="Arial" w:cs="Arial"/>
                <w:sz w:val="16"/>
                <w:szCs w:val="16"/>
              </w:rPr>
            </w:pPr>
            <w:r w:rsidRPr="002D68B5">
              <w:rPr>
                <w:rFonts w:ascii="Arial" w:hAnsi="Arial" w:cs="Arial"/>
                <w:b/>
                <w:sz w:val="16"/>
                <w:szCs w:val="16"/>
              </w:rPr>
              <w:t>Research Assistant Professor</w:t>
            </w:r>
            <w:r>
              <w:rPr>
                <w:rFonts w:ascii="Arial" w:hAnsi="Arial" w:cs="Arial"/>
                <w:b/>
                <w:sz w:val="16"/>
                <w:szCs w:val="16"/>
              </w:rPr>
              <w:t xml:space="preserve"> </w:t>
            </w:r>
          </w:p>
          <w:p w14:paraId="156DF45E" w14:textId="77777777" w:rsidR="009E4A85" w:rsidRPr="009E4A85" w:rsidRDefault="009E4A85" w:rsidP="009E4A85">
            <w:pPr>
              <w:pStyle w:val="ListParagraph"/>
              <w:numPr>
                <w:ilvl w:val="0"/>
                <w:numId w:val="36"/>
              </w:numPr>
              <w:spacing w:after="0" w:line="240" w:lineRule="auto"/>
              <w:ind w:left="392"/>
              <w:rPr>
                <w:rFonts w:ascii="Arial" w:hAnsi="Arial" w:cs="Arial"/>
                <w:sz w:val="16"/>
                <w:szCs w:val="16"/>
              </w:rPr>
            </w:pPr>
            <w:r w:rsidRPr="009E4A85">
              <w:rPr>
                <w:rFonts w:ascii="Arial" w:hAnsi="Arial" w:cs="Arial"/>
                <w:sz w:val="16"/>
                <w:szCs w:val="16"/>
              </w:rPr>
              <w:t>Doctorate in program field or related field</w:t>
            </w:r>
          </w:p>
          <w:p w14:paraId="36446C20" w14:textId="77777777" w:rsidR="009E4A85" w:rsidRPr="009E4A85" w:rsidRDefault="009E4A85" w:rsidP="009E4A85">
            <w:pPr>
              <w:pStyle w:val="ListParagraph"/>
              <w:numPr>
                <w:ilvl w:val="0"/>
                <w:numId w:val="36"/>
              </w:numPr>
              <w:spacing w:after="0" w:line="240" w:lineRule="auto"/>
              <w:ind w:left="392"/>
              <w:rPr>
                <w:rFonts w:ascii="Arial" w:hAnsi="Arial" w:cs="Arial"/>
                <w:sz w:val="16"/>
                <w:szCs w:val="16"/>
              </w:rPr>
            </w:pPr>
            <w:r w:rsidRPr="009E4A85">
              <w:rPr>
                <w:rFonts w:ascii="Arial" w:hAnsi="Arial" w:cs="Arial"/>
                <w:sz w:val="16"/>
                <w:szCs w:val="16"/>
              </w:rPr>
              <w:t>Expertise in content areas required for program, grant, or contract procurement (e.g. school psychology, early literacy, item response theory).</w:t>
            </w:r>
          </w:p>
          <w:p w14:paraId="07F7F1D7" w14:textId="46C4AC4B" w:rsidR="008F06E7" w:rsidRDefault="009E4A85" w:rsidP="009E4A85">
            <w:pPr>
              <w:pStyle w:val="ListParagraph"/>
              <w:numPr>
                <w:ilvl w:val="0"/>
                <w:numId w:val="36"/>
              </w:numPr>
              <w:spacing w:after="0" w:line="240" w:lineRule="auto"/>
              <w:ind w:left="392"/>
              <w:rPr>
                <w:ins w:id="37" w:author="Shaun Haskins" w:date="2015-02-04T12:30:00Z"/>
                <w:rFonts w:ascii="Arial" w:hAnsi="Arial" w:cs="Arial"/>
                <w:sz w:val="16"/>
                <w:szCs w:val="16"/>
              </w:rPr>
            </w:pPr>
            <w:r w:rsidRPr="009E4A85">
              <w:rPr>
                <w:rFonts w:ascii="Arial" w:hAnsi="Arial" w:cs="Arial"/>
                <w:sz w:val="16"/>
                <w:szCs w:val="16"/>
              </w:rPr>
              <w:t>Documented expertise in research and scholarship (e.g., data collection, research design, data analysis, scholarly publications)</w:t>
            </w:r>
            <w:ins w:id="38" w:author="Shaun Haskins" w:date="2015-02-04T12:30:00Z">
              <w:r w:rsidR="008F06E7">
                <w:rPr>
                  <w:rFonts w:ascii="Arial" w:hAnsi="Arial" w:cs="Arial"/>
                  <w:sz w:val="16"/>
                  <w:szCs w:val="16"/>
                </w:rPr>
                <w:t>.</w:t>
              </w:r>
            </w:ins>
          </w:p>
          <w:p w14:paraId="79F4E761" w14:textId="45C58D25" w:rsidR="009E4A85" w:rsidRPr="009E4A85" w:rsidRDefault="008F06E7" w:rsidP="009E4A85">
            <w:pPr>
              <w:pStyle w:val="ListParagraph"/>
              <w:numPr>
                <w:ilvl w:val="0"/>
                <w:numId w:val="36"/>
              </w:numPr>
              <w:spacing w:after="0" w:line="240" w:lineRule="auto"/>
              <w:ind w:left="392"/>
              <w:rPr>
                <w:rFonts w:ascii="Arial" w:hAnsi="Arial" w:cs="Arial"/>
                <w:sz w:val="16"/>
                <w:szCs w:val="16"/>
              </w:rPr>
            </w:pPr>
            <w:ins w:id="39" w:author="Shaun Haskins" w:date="2015-02-04T12:30:00Z">
              <w:r>
                <w:rPr>
                  <w:rFonts w:ascii="Arial" w:hAnsi="Arial" w:cs="Arial"/>
                  <w:sz w:val="16"/>
                  <w:szCs w:val="16"/>
                </w:rPr>
                <w:t>Documented expertise in mentoring student research</w:t>
              </w:r>
            </w:ins>
            <w:r w:rsidR="009E4A85" w:rsidRPr="009E4A85">
              <w:rPr>
                <w:rFonts w:ascii="Arial" w:hAnsi="Arial" w:cs="Arial"/>
                <w:sz w:val="16"/>
                <w:szCs w:val="16"/>
              </w:rPr>
              <w:t xml:space="preserve">. </w:t>
            </w:r>
          </w:p>
          <w:p w14:paraId="4D345DB8" w14:textId="5AE2ACEB" w:rsidR="00856B88" w:rsidRDefault="00856B88" w:rsidP="009E4A85">
            <w:pPr>
              <w:pStyle w:val="ListParagraph"/>
              <w:numPr>
                <w:ilvl w:val="0"/>
                <w:numId w:val="36"/>
              </w:numPr>
              <w:spacing w:after="0" w:line="240" w:lineRule="auto"/>
              <w:ind w:left="392"/>
              <w:rPr>
                <w:rFonts w:ascii="Arial" w:hAnsi="Arial" w:cs="Arial"/>
                <w:sz w:val="16"/>
                <w:szCs w:val="16"/>
              </w:rPr>
            </w:pPr>
            <w:r w:rsidRPr="00856B88">
              <w:rPr>
                <w:rFonts w:ascii="Arial" w:hAnsi="Arial" w:cs="Arial"/>
                <w:sz w:val="16"/>
                <w:szCs w:val="16"/>
              </w:rPr>
              <w:t>Record of scholarly contributions to the field through professional</w:t>
            </w:r>
            <w:r w:rsidR="00B85123">
              <w:rPr>
                <w:rFonts w:ascii="Arial" w:hAnsi="Arial" w:cs="Arial"/>
                <w:sz w:val="16"/>
                <w:szCs w:val="16"/>
              </w:rPr>
              <w:t xml:space="preserve"> products equivalent to </w:t>
            </w:r>
            <w:r w:rsidRPr="00856B88">
              <w:rPr>
                <w:rFonts w:ascii="Arial" w:hAnsi="Arial" w:cs="Arial"/>
                <w:sz w:val="16"/>
                <w:szCs w:val="16"/>
              </w:rPr>
              <w:t>assistant professor (e.g., research publications, professional presentations, grant applications</w:t>
            </w:r>
            <w:r>
              <w:rPr>
                <w:rFonts w:ascii="Arial" w:hAnsi="Arial" w:cs="Arial"/>
                <w:sz w:val="16"/>
                <w:szCs w:val="16"/>
              </w:rPr>
              <w:t>)</w:t>
            </w:r>
          </w:p>
          <w:p w14:paraId="1699C25D" w14:textId="097C5412" w:rsidR="00BE0F9C" w:rsidRPr="009E4A85" w:rsidRDefault="009E4A85" w:rsidP="009E4A85">
            <w:pPr>
              <w:pStyle w:val="ListParagraph"/>
              <w:numPr>
                <w:ilvl w:val="0"/>
                <w:numId w:val="36"/>
              </w:numPr>
              <w:spacing w:after="0" w:line="240" w:lineRule="auto"/>
              <w:ind w:left="392"/>
              <w:rPr>
                <w:rFonts w:ascii="Arial" w:hAnsi="Arial" w:cs="Arial"/>
                <w:sz w:val="16"/>
                <w:szCs w:val="16"/>
              </w:rPr>
            </w:pPr>
            <w:r w:rsidRPr="009E4A85">
              <w:rPr>
                <w:rFonts w:ascii="Arial" w:hAnsi="Arial" w:cs="Arial"/>
                <w:sz w:val="16"/>
                <w:szCs w:val="16"/>
              </w:rPr>
              <w:t xml:space="preserve">Documented capacity to serve as a principal investigator on </w:t>
            </w:r>
            <w:r w:rsidR="00B85123">
              <w:rPr>
                <w:rFonts w:ascii="Arial" w:hAnsi="Arial" w:cs="Arial"/>
                <w:sz w:val="16"/>
                <w:szCs w:val="16"/>
              </w:rPr>
              <w:t xml:space="preserve">internally or </w:t>
            </w:r>
            <w:r w:rsidRPr="009E4A85">
              <w:rPr>
                <w:rFonts w:ascii="Arial" w:hAnsi="Arial" w:cs="Arial"/>
                <w:sz w:val="16"/>
                <w:szCs w:val="16"/>
              </w:rPr>
              <w:t>externally funded projects.</w:t>
            </w:r>
          </w:p>
        </w:tc>
      </w:tr>
      <w:tr w:rsidR="00140731" w14:paraId="71AD7F44" w14:textId="77777777" w:rsidTr="003E7313">
        <w:trPr>
          <w:cantSplit/>
          <w:trHeight w:val="7281"/>
        </w:trPr>
        <w:tc>
          <w:tcPr>
            <w:tcW w:w="153" w:type="pct"/>
            <w:tcBorders>
              <w:top w:val="double" w:sz="12" w:space="0" w:color="auto"/>
              <w:right w:val="double" w:sz="12" w:space="0" w:color="auto"/>
            </w:tcBorders>
            <w:textDirection w:val="btLr"/>
          </w:tcPr>
          <w:p w14:paraId="6D10F529" w14:textId="77777777" w:rsidR="00140731" w:rsidRPr="00A50326" w:rsidRDefault="00140731" w:rsidP="00140731">
            <w:pPr>
              <w:ind w:left="360" w:right="113"/>
              <w:jc w:val="center"/>
              <w:rPr>
                <w:rFonts w:ascii="Arial" w:hAnsi="Arial" w:cs="Arial"/>
                <w:b/>
                <w:sz w:val="18"/>
                <w:szCs w:val="18"/>
              </w:rPr>
            </w:pPr>
            <w:r>
              <w:rPr>
                <w:rFonts w:ascii="Arial" w:hAnsi="Arial" w:cs="Arial"/>
                <w:b/>
                <w:sz w:val="18"/>
                <w:szCs w:val="18"/>
              </w:rPr>
              <w:lastRenderedPageBreak/>
              <w:t>Level 2</w:t>
            </w:r>
          </w:p>
        </w:tc>
        <w:tc>
          <w:tcPr>
            <w:tcW w:w="811" w:type="pct"/>
            <w:tcBorders>
              <w:top w:val="double" w:sz="12" w:space="0" w:color="auto"/>
              <w:left w:val="double" w:sz="12" w:space="0" w:color="auto"/>
            </w:tcBorders>
          </w:tcPr>
          <w:p w14:paraId="1B2FA003" w14:textId="0D1A636B" w:rsidR="00F51A9E" w:rsidRPr="002D68B5" w:rsidRDefault="00F51A9E" w:rsidP="002D68B5">
            <w:pPr>
              <w:spacing w:after="0" w:line="240" w:lineRule="auto"/>
              <w:ind w:left="54"/>
              <w:rPr>
                <w:rFonts w:ascii="Arial" w:hAnsi="Arial" w:cs="Arial"/>
                <w:b/>
                <w:sz w:val="16"/>
                <w:szCs w:val="16"/>
              </w:rPr>
            </w:pPr>
            <w:r w:rsidRPr="002D68B5">
              <w:rPr>
                <w:rFonts w:ascii="Arial" w:hAnsi="Arial" w:cs="Arial"/>
                <w:b/>
                <w:sz w:val="16"/>
                <w:szCs w:val="16"/>
              </w:rPr>
              <w:t>Senior Instructor I</w:t>
            </w:r>
          </w:p>
          <w:p w14:paraId="3E9A0906" w14:textId="11AAC818" w:rsidR="00140731" w:rsidRPr="006C5618" w:rsidRDefault="00DA0967" w:rsidP="004710A0">
            <w:pPr>
              <w:spacing w:after="0" w:line="240" w:lineRule="auto"/>
              <w:ind w:left="54"/>
              <w:rPr>
                <w:rFonts w:ascii="Arial" w:hAnsi="Arial" w:cs="Arial"/>
                <w:sz w:val="16"/>
                <w:szCs w:val="16"/>
              </w:rPr>
            </w:pPr>
            <w:r>
              <w:rPr>
                <w:rFonts w:ascii="Arial" w:hAnsi="Arial" w:cs="Arial"/>
                <w:sz w:val="16"/>
                <w:szCs w:val="16"/>
              </w:rPr>
              <w:t>All items</w:t>
            </w:r>
            <w:r w:rsidR="00140731" w:rsidRPr="006C5618">
              <w:rPr>
                <w:rFonts w:ascii="Arial" w:hAnsi="Arial" w:cs="Arial"/>
                <w:sz w:val="16"/>
                <w:szCs w:val="16"/>
              </w:rPr>
              <w:t xml:space="preserve"> from the previous rank</w:t>
            </w:r>
            <w:r w:rsidR="004710A0">
              <w:rPr>
                <w:rFonts w:ascii="Arial" w:hAnsi="Arial" w:cs="Arial"/>
                <w:sz w:val="16"/>
                <w:szCs w:val="16"/>
              </w:rPr>
              <w:t xml:space="preserve"> and expanded as described below</w:t>
            </w:r>
          </w:p>
          <w:p w14:paraId="36591102" w14:textId="0B70E5B4" w:rsidR="00140731" w:rsidRPr="006C5618" w:rsidRDefault="00CE690A" w:rsidP="009C19A7">
            <w:pPr>
              <w:numPr>
                <w:ilvl w:val="0"/>
                <w:numId w:val="6"/>
              </w:numPr>
              <w:tabs>
                <w:tab w:val="clear" w:pos="720"/>
              </w:tabs>
              <w:spacing w:after="0" w:line="240" w:lineRule="auto"/>
              <w:ind w:left="414"/>
              <w:rPr>
                <w:rFonts w:ascii="Arial" w:hAnsi="Arial" w:cs="Arial"/>
                <w:sz w:val="16"/>
                <w:szCs w:val="16"/>
              </w:rPr>
            </w:pPr>
            <w:r>
              <w:rPr>
                <w:rFonts w:ascii="Arial" w:hAnsi="Arial" w:cs="Arial"/>
                <w:sz w:val="16"/>
                <w:szCs w:val="16"/>
              </w:rPr>
              <w:t>Evidence of h</w:t>
            </w:r>
            <w:r w:rsidR="00140731">
              <w:rPr>
                <w:rFonts w:ascii="Arial" w:hAnsi="Arial" w:cs="Arial"/>
                <w:sz w:val="16"/>
                <w:szCs w:val="16"/>
              </w:rPr>
              <w:t>igh quality t</w:t>
            </w:r>
            <w:r w:rsidR="00140731" w:rsidRPr="006C5618">
              <w:rPr>
                <w:rFonts w:ascii="Arial" w:hAnsi="Arial" w:cs="Arial"/>
                <w:sz w:val="16"/>
                <w:szCs w:val="16"/>
              </w:rPr>
              <w:t xml:space="preserve">eaching and professional </w:t>
            </w:r>
            <w:r w:rsidR="00140731">
              <w:rPr>
                <w:rFonts w:ascii="Arial" w:hAnsi="Arial" w:cs="Arial"/>
                <w:sz w:val="16"/>
                <w:szCs w:val="16"/>
              </w:rPr>
              <w:t>expertise</w:t>
            </w:r>
            <w:r w:rsidR="00140731" w:rsidRPr="006C5618">
              <w:rPr>
                <w:rFonts w:ascii="Arial" w:hAnsi="Arial" w:cs="Arial"/>
                <w:sz w:val="16"/>
                <w:szCs w:val="16"/>
              </w:rPr>
              <w:t xml:space="preserve"> in the field as related to position (e.g., teaching courses, presentations)</w:t>
            </w:r>
          </w:p>
          <w:p w14:paraId="11EE4DCD" w14:textId="0528EF07" w:rsidR="00140731" w:rsidRDefault="00CE690A" w:rsidP="009C19A7">
            <w:pPr>
              <w:numPr>
                <w:ilvl w:val="0"/>
                <w:numId w:val="6"/>
              </w:numPr>
              <w:tabs>
                <w:tab w:val="clear" w:pos="720"/>
              </w:tabs>
              <w:spacing w:after="0" w:line="240" w:lineRule="auto"/>
              <w:ind w:left="414"/>
              <w:rPr>
                <w:rFonts w:ascii="Arial" w:hAnsi="Arial" w:cs="Arial"/>
                <w:sz w:val="16"/>
                <w:szCs w:val="16"/>
              </w:rPr>
            </w:pPr>
            <w:r>
              <w:rPr>
                <w:rFonts w:ascii="Arial" w:hAnsi="Arial" w:cs="Arial"/>
                <w:sz w:val="16"/>
                <w:szCs w:val="16"/>
              </w:rPr>
              <w:t xml:space="preserve">Participates </w:t>
            </w:r>
            <w:r w:rsidR="00140731">
              <w:rPr>
                <w:rFonts w:ascii="Arial" w:hAnsi="Arial" w:cs="Arial"/>
                <w:sz w:val="16"/>
                <w:szCs w:val="16"/>
              </w:rPr>
              <w:t xml:space="preserve">in undergraduate education (e.g., program committees) </w:t>
            </w:r>
          </w:p>
          <w:p w14:paraId="7E2B5D4D" w14:textId="0E66A1B5" w:rsidR="00140731" w:rsidRDefault="00CE690A" w:rsidP="009C19A7">
            <w:pPr>
              <w:numPr>
                <w:ilvl w:val="0"/>
                <w:numId w:val="6"/>
              </w:numPr>
              <w:tabs>
                <w:tab w:val="clear" w:pos="720"/>
              </w:tabs>
              <w:spacing w:after="0" w:line="240" w:lineRule="auto"/>
              <w:ind w:left="414"/>
              <w:rPr>
                <w:rFonts w:ascii="Arial" w:hAnsi="Arial" w:cs="Arial"/>
                <w:sz w:val="16"/>
                <w:szCs w:val="16"/>
              </w:rPr>
            </w:pPr>
            <w:r w:rsidRPr="006C5618">
              <w:rPr>
                <w:rFonts w:ascii="Arial" w:hAnsi="Arial" w:cs="Arial"/>
                <w:sz w:val="16"/>
                <w:szCs w:val="16"/>
              </w:rPr>
              <w:t>Document</w:t>
            </w:r>
            <w:r>
              <w:rPr>
                <w:rFonts w:ascii="Arial" w:hAnsi="Arial" w:cs="Arial"/>
                <w:sz w:val="16"/>
                <w:szCs w:val="16"/>
              </w:rPr>
              <w:t>s</w:t>
            </w:r>
            <w:r w:rsidRPr="006C5618">
              <w:rPr>
                <w:rFonts w:ascii="Arial" w:hAnsi="Arial" w:cs="Arial"/>
                <w:sz w:val="16"/>
                <w:szCs w:val="16"/>
              </w:rPr>
              <w:t xml:space="preserve"> </w:t>
            </w:r>
            <w:r w:rsidR="00140731" w:rsidRPr="006C5618">
              <w:rPr>
                <w:rFonts w:ascii="Arial" w:hAnsi="Arial" w:cs="Arial"/>
                <w:sz w:val="16"/>
                <w:szCs w:val="16"/>
              </w:rPr>
              <w:t>service and/or leadership in the field, college, department, and/or program</w:t>
            </w:r>
          </w:p>
          <w:p w14:paraId="60A75D24" w14:textId="12565F25" w:rsidR="00140731" w:rsidRPr="00BD0A01" w:rsidRDefault="00CE690A" w:rsidP="009C19A7">
            <w:pPr>
              <w:numPr>
                <w:ilvl w:val="0"/>
                <w:numId w:val="6"/>
              </w:numPr>
              <w:tabs>
                <w:tab w:val="clear" w:pos="720"/>
              </w:tabs>
              <w:spacing w:after="0" w:line="240" w:lineRule="auto"/>
              <w:ind w:left="414"/>
              <w:rPr>
                <w:rFonts w:ascii="Arial" w:hAnsi="Arial" w:cs="Arial"/>
                <w:sz w:val="16"/>
                <w:szCs w:val="16"/>
              </w:rPr>
            </w:pPr>
            <w:r>
              <w:rPr>
                <w:rFonts w:ascii="Arial" w:hAnsi="Arial" w:cs="Arial"/>
                <w:sz w:val="16"/>
                <w:szCs w:val="16"/>
              </w:rPr>
              <w:t xml:space="preserve">Documents </w:t>
            </w:r>
            <w:r w:rsidR="00140731">
              <w:rPr>
                <w:rFonts w:ascii="Arial" w:hAnsi="Arial" w:cs="Arial"/>
                <w:sz w:val="16"/>
                <w:szCs w:val="16"/>
              </w:rPr>
              <w:t>program</w:t>
            </w:r>
            <w:r w:rsidR="00140731" w:rsidRPr="006C5618">
              <w:rPr>
                <w:rFonts w:ascii="Arial" w:hAnsi="Arial" w:cs="Arial"/>
                <w:sz w:val="16"/>
                <w:szCs w:val="16"/>
              </w:rPr>
              <w:t xml:space="preserve"> coordination </w:t>
            </w:r>
            <w:r w:rsidR="00140731">
              <w:rPr>
                <w:rFonts w:ascii="Arial" w:hAnsi="Arial" w:cs="Arial"/>
                <w:sz w:val="16"/>
                <w:szCs w:val="16"/>
              </w:rPr>
              <w:t xml:space="preserve">or comparable leadership </w:t>
            </w:r>
            <w:r w:rsidR="00140731" w:rsidRPr="006C5618">
              <w:rPr>
                <w:rFonts w:ascii="Arial" w:hAnsi="Arial" w:cs="Arial"/>
                <w:sz w:val="16"/>
                <w:szCs w:val="16"/>
              </w:rPr>
              <w:t>responsibilities and contributions to the undergraduate education program</w:t>
            </w:r>
          </w:p>
          <w:p w14:paraId="7BC517A9" w14:textId="00C430C6" w:rsidR="00140731" w:rsidRPr="003E7313" w:rsidRDefault="00140731" w:rsidP="00140731">
            <w:pPr>
              <w:numPr>
                <w:ilvl w:val="0"/>
                <w:numId w:val="6"/>
              </w:numPr>
              <w:tabs>
                <w:tab w:val="clear" w:pos="720"/>
              </w:tabs>
              <w:spacing w:after="0" w:line="240" w:lineRule="auto"/>
              <w:ind w:left="414"/>
              <w:rPr>
                <w:rFonts w:ascii="Arial" w:hAnsi="Arial" w:cs="Arial"/>
                <w:sz w:val="16"/>
                <w:szCs w:val="16"/>
              </w:rPr>
            </w:pPr>
            <w:r>
              <w:rPr>
                <w:rFonts w:ascii="Arial" w:hAnsi="Arial" w:cs="Arial"/>
                <w:sz w:val="16"/>
                <w:szCs w:val="16"/>
              </w:rPr>
              <w:t>Scholarly c</w:t>
            </w:r>
            <w:r w:rsidRPr="006C5618">
              <w:rPr>
                <w:rFonts w:ascii="Arial" w:hAnsi="Arial" w:cs="Arial"/>
                <w:sz w:val="16"/>
                <w:szCs w:val="16"/>
              </w:rPr>
              <w:t>ontribution</w:t>
            </w:r>
            <w:r>
              <w:rPr>
                <w:rFonts w:ascii="Arial" w:hAnsi="Arial" w:cs="Arial"/>
                <w:sz w:val="16"/>
                <w:szCs w:val="16"/>
              </w:rPr>
              <w:t>s</w:t>
            </w:r>
            <w:r w:rsidRPr="006C5618">
              <w:rPr>
                <w:rFonts w:ascii="Arial" w:hAnsi="Arial" w:cs="Arial"/>
                <w:sz w:val="16"/>
                <w:szCs w:val="16"/>
              </w:rPr>
              <w:t xml:space="preserve"> </w:t>
            </w:r>
            <w:r>
              <w:rPr>
                <w:rFonts w:ascii="Arial" w:hAnsi="Arial" w:cs="Arial"/>
                <w:sz w:val="16"/>
                <w:szCs w:val="16"/>
              </w:rPr>
              <w:t xml:space="preserve">to </w:t>
            </w:r>
            <w:r w:rsidRPr="006C5618">
              <w:rPr>
                <w:rFonts w:ascii="Arial" w:hAnsi="Arial" w:cs="Arial"/>
                <w:sz w:val="16"/>
                <w:szCs w:val="16"/>
              </w:rPr>
              <w:t>the field</w:t>
            </w:r>
            <w:r w:rsidR="00BD03FA">
              <w:rPr>
                <w:rFonts w:ascii="Arial" w:hAnsi="Arial" w:cs="Arial"/>
                <w:sz w:val="16"/>
                <w:szCs w:val="16"/>
              </w:rPr>
              <w:t xml:space="preserve"> as appropriate</w:t>
            </w:r>
            <w:r w:rsidRPr="006C5618">
              <w:rPr>
                <w:rFonts w:ascii="Arial" w:hAnsi="Arial" w:cs="Arial"/>
                <w:sz w:val="16"/>
                <w:szCs w:val="16"/>
              </w:rPr>
              <w:t xml:space="preserve"> (e.g., develop and publish teaching or clinical materials, publish in the practice literature, grant applications)</w:t>
            </w:r>
          </w:p>
        </w:tc>
        <w:tc>
          <w:tcPr>
            <w:tcW w:w="814" w:type="pct"/>
            <w:tcBorders>
              <w:top w:val="double" w:sz="12" w:space="0" w:color="auto"/>
            </w:tcBorders>
          </w:tcPr>
          <w:p w14:paraId="4864A88F" w14:textId="73DA6438" w:rsidR="00F51A9E" w:rsidRPr="002D68B5" w:rsidRDefault="00F51A9E" w:rsidP="002D68B5">
            <w:pPr>
              <w:spacing w:after="0" w:line="240" w:lineRule="auto"/>
              <w:ind w:left="65"/>
              <w:rPr>
                <w:rFonts w:ascii="Arial" w:hAnsi="Arial" w:cs="Arial"/>
                <w:b/>
                <w:sz w:val="16"/>
                <w:szCs w:val="16"/>
              </w:rPr>
            </w:pPr>
            <w:r w:rsidRPr="002D68B5">
              <w:rPr>
                <w:rFonts w:ascii="Arial" w:hAnsi="Arial" w:cs="Arial"/>
                <w:b/>
                <w:sz w:val="16"/>
                <w:szCs w:val="16"/>
              </w:rPr>
              <w:t>Senior Lecturer I</w:t>
            </w:r>
          </w:p>
          <w:p w14:paraId="5329AE72" w14:textId="0A8AD6DF" w:rsidR="00140731" w:rsidRPr="006C5618" w:rsidRDefault="00DA0967" w:rsidP="004710A0">
            <w:pPr>
              <w:spacing w:after="0" w:line="240" w:lineRule="auto"/>
              <w:ind w:left="65"/>
              <w:rPr>
                <w:rFonts w:ascii="Arial" w:hAnsi="Arial" w:cs="Arial"/>
                <w:sz w:val="16"/>
                <w:szCs w:val="16"/>
              </w:rPr>
            </w:pPr>
            <w:r>
              <w:rPr>
                <w:rFonts w:ascii="Arial" w:hAnsi="Arial" w:cs="Arial"/>
                <w:sz w:val="16"/>
                <w:szCs w:val="16"/>
              </w:rPr>
              <w:t>All items</w:t>
            </w:r>
            <w:r w:rsidR="00140731" w:rsidRPr="006C5618">
              <w:rPr>
                <w:rFonts w:ascii="Arial" w:hAnsi="Arial" w:cs="Arial"/>
                <w:sz w:val="16"/>
                <w:szCs w:val="16"/>
              </w:rPr>
              <w:t xml:space="preserve"> from the previous rank</w:t>
            </w:r>
            <w:r w:rsidR="004710A0">
              <w:rPr>
                <w:rFonts w:ascii="Arial" w:hAnsi="Arial" w:cs="Arial"/>
                <w:sz w:val="16"/>
                <w:szCs w:val="16"/>
              </w:rPr>
              <w:t xml:space="preserve"> and expanded as described below</w:t>
            </w:r>
          </w:p>
          <w:p w14:paraId="01163597" w14:textId="0320AD1F" w:rsidR="00140731" w:rsidRPr="006C5618" w:rsidRDefault="00CE690A" w:rsidP="009C19A7">
            <w:pPr>
              <w:numPr>
                <w:ilvl w:val="0"/>
                <w:numId w:val="8"/>
              </w:numPr>
              <w:tabs>
                <w:tab w:val="clear" w:pos="720"/>
              </w:tabs>
              <w:spacing w:after="0" w:line="240" w:lineRule="auto"/>
              <w:ind w:left="425"/>
              <w:rPr>
                <w:rFonts w:ascii="Arial" w:hAnsi="Arial" w:cs="Arial"/>
                <w:sz w:val="16"/>
                <w:szCs w:val="16"/>
              </w:rPr>
            </w:pPr>
            <w:r>
              <w:rPr>
                <w:rFonts w:ascii="Arial" w:hAnsi="Arial" w:cs="Arial"/>
                <w:sz w:val="16"/>
                <w:szCs w:val="16"/>
              </w:rPr>
              <w:t xml:space="preserve">Evidence of </w:t>
            </w:r>
            <w:r w:rsidR="000B64FE">
              <w:rPr>
                <w:rFonts w:ascii="Arial" w:hAnsi="Arial" w:cs="Arial"/>
                <w:sz w:val="16"/>
                <w:szCs w:val="16"/>
              </w:rPr>
              <w:t>h</w:t>
            </w:r>
            <w:r w:rsidR="00140731">
              <w:rPr>
                <w:rFonts w:ascii="Arial" w:hAnsi="Arial" w:cs="Arial"/>
                <w:sz w:val="16"/>
                <w:szCs w:val="16"/>
              </w:rPr>
              <w:t>igh quality t</w:t>
            </w:r>
            <w:r w:rsidR="00140731" w:rsidRPr="006C5618">
              <w:rPr>
                <w:rFonts w:ascii="Arial" w:hAnsi="Arial" w:cs="Arial"/>
                <w:sz w:val="16"/>
                <w:szCs w:val="16"/>
              </w:rPr>
              <w:t xml:space="preserve">eaching and professional </w:t>
            </w:r>
            <w:r w:rsidR="00140731">
              <w:rPr>
                <w:rFonts w:ascii="Arial" w:hAnsi="Arial" w:cs="Arial"/>
                <w:sz w:val="16"/>
                <w:szCs w:val="16"/>
              </w:rPr>
              <w:t>expertise</w:t>
            </w:r>
            <w:r w:rsidR="00140731" w:rsidRPr="006C5618">
              <w:rPr>
                <w:rFonts w:ascii="Arial" w:hAnsi="Arial" w:cs="Arial"/>
                <w:sz w:val="16"/>
                <w:szCs w:val="16"/>
              </w:rPr>
              <w:t xml:space="preserve"> in the field as related to position (e.g., teaching courses, presentations)</w:t>
            </w:r>
          </w:p>
          <w:p w14:paraId="4C12A417" w14:textId="30966A71" w:rsidR="00140731" w:rsidRDefault="00CE690A" w:rsidP="009C19A7">
            <w:pPr>
              <w:numPr>
                <w:ilvl w:val="0"/>
                <w:numId w:val="8"/>
              </w:numPr>
              <w:tabs>
                <w:tab w:val="clear" w:pos="720"/>
              </w:tabs>
              <w:spacing w:after="0" w:line="240" w:lineRule="auto"/>
              <w:ind w:left="425"/>
              <w:rPr>
                <w:rFonts w:ascii="Arial" w:hAnsi="Arial" w:cs="Arial"/>
                <w:sz w:val="16"/>
                <w:szCs w:val="16"/>
              </w:rPr>
            </w:pPr>
            <w:r w:rsidRPr="00B5717E">
              <w:rPr>
                <w:rFonts w:ascii="Arial" w:hAnsi="Arial" w:cs="Arial"/>
                <w:sz w:val="16"/>
                <w:szCs w:val="16"/>
              </w:rPr>
              <w:t>Participat</w:t>
            </w:r>
            <w:r>
              <w:rPr>
                <w:rFonts w:ascii="Arial" w:hAnsi="Arial" w:cs="Arial"/>
                <w:sz w:val="16"/>
                <w:szCs w:val="16"/>
              </w:rPr>
              <w:t xml:space="preserve">es </w:t>
            </w:r>
            <w:r w:rsidR="00140731" w:rsidRPr="00B5717E">
              <w:rPr>
                <w:rFonts w:ascii="Arial" w:hAnsi="Arial" w:cs="Arial"/>
                <w:sz w:val="16"/>
                <w:szCs w:val="16"/>
              </w:rPr>
              <w:t>in graduate education (e.g., doctoral committees, research supervision, advising)</w:t>
            </w:r>
          </w:p>
          <w:p w14:paraId="022DF614" w14:textId="157E3D1B" w:rsidR="00140731" w:rsidRDefault="00CE690A" w:rsidP="009C19A7">
            <w:pPr>
              <w:numPr>
                <w:ilvl w:val="0"/>
                <w:numId w:val="8"/>
              </w:numPr>
              <w:tabs>
                <w:tab w:val="clear" w:pos="720"/>
              </w:tabs>
              <w:spacing w:after="0" w:line="240" w:lineRule="auto"/>
              <w:ind w:left="425"/>
              <w:rPr>
                <w:rFonts w:ascii="Arial" w:hAnsi="Arial" w:cs="Arial"/>
                <w:sz w:val="16"/>
                <w:szCs w:val="16"/>
              </w:rPr>
            </w:pPr>
            <w:r w:rsidRPr="00B5717E">
              <w:rPr>
                <w:rFonts w:ascii="Arial" w:hAnsi="Arial" w:cs="Arial"/>
                <w:sz w:val="16"/>
                <w:szCs w:val="16"/>
              </w:rPr>
              <w:t>Document</w:t>
            </w:r>
            <w:r>
              <w:rPr>
                <w:rFonts w:ascii="Arial" w:hAnsi="Arial" w:cs="Arial"/>
                <w:sz w:val="16"/>
                <w:szCs w:val="16"/>
              </w:rPr>
              <w:t>s</w:t>
            </w:r>
            <w:r w:rsidRPr="00B5717E">
              <w:rPr>
                <w:rFonts w:ascii="Arial" w:hAnsi="Arial" w:cs="Arial"/>
                <w:sz w:val="16"/>
                <w:szCs w:val="16"/>
              </w:rPr>
              <w:t xml:space="preserve"> </w:t>
            </w:r>
            <w:r w:rsidR="00140731" w:rsidRPr="00B5717E">
              <w:rPr>
                <w:rFonts w:ascii="Arial" w:hAnsi="Arial" w:cs="Arial"/>
                <w:sz w:val="16"/>
                <w:szCs w:val="16"/>
              </w:rPr>
              <w:t xml:space="preserve">service and/or leadership in the field, department, college, and/or university </w:t>
            </w:r>
          </w:p>
          <w:p w14:paraId="3846158A" w14:textId="26FAF64C" w:rsidR="00140731" w:rsidRPr="007A4682" w:rsidRDefault="00CE690A" w:rsidP="009C19A7">
            <w:pPr>
              <w:numPr>
                <w:ilvl w:val="0"/>
                <w:numId w:val="8"/>
              </w:numPr>
              <w:tabs>
                <w:tab w:val="clear" w:pos="720"/>
              </w:tabs>
              <w:spacing w:after="0" w:line="240" w:lineRule="auto"/>
              <w:ind w:left="425"/>
              <w:rPr>
                <w:rFonts w:ascii="Arial" w:hAnsi="Arial" w:cs="Arial"/>
                <w:sz w:val="16"/>
                <w:szCs w:val="16"/>
              </w:rPr>
            </w:pPr>
            <w:r>
              <w:rPr>
                <w:rFonts w:ascii="Arial" w:hAnsi="Arial" w:cs="Arial"/>
                <w:sz w:val="16"/>
                <w:szCs w:val="16"/>
              </w:rPr>
              <w:t xml:space="preserve">Documents </w:t>
            </w:r>
            <w:r w:rsidR="00140731">
              <w:rPr>
                <w:rFonts w:ascii="Arial" w:hAnsi="Arial" w:cs="Arial"/>
                <w:sz w:val="16"/>
                <w:szCs w:val="16"/>
              </w:rPr>
              <w:t>program</w:t>
            </w:r>
            <w:r w:rsidR="00140731" w:rsidRPr="006C5618">
              <w:rPr>
                <w:rFonts w:ascii="Arial" w:hAnsi="Arial" w:cs="Arial"/>
                <w:sz w:val="16"/>
                <w:szCs w:val="16"/>
              </w:rPr>
              <w:t xml:space="preserve"> coordination </w:t>
            </w:r>
            <w:r w:rsidR="00140731">
              <w:rPr>
                <w:rFonts w:ascii="Arial" w:hAnsi="Arial" w:cs="Arial"/>
                <w:sz w:val="16"/>
                <w:szCs w:val="16"/>
              </w:rPr>
              <w:t xml:space="preserve">or comparable leadership </w:t>
            </w:r>
            <w:r w:rsidR="00140731" w:rsidRPr="006C5618">
              <w:rPr>
                <w:rFonts w:ascii="Arial" w:hAnsi="Arial" w:cs="Arial"/>
                <w:sz w:val="16"/>
                <w:szCs w:val="16"/>
              </w:rPr>
              <w:t>responsibilities and contributions to the graduate education program</w:t>
            </w:r>
            <w:r w:rsidR="00140731">
              <w:rPr>
                <w:rFonts w:ascii="Arial" w:hAnsi="Arial" w:cs="Arial"/>
                <w:sz w:val="16"/>
                <w:szCs w:val="16"/>
              </w:rPr>
              <w:t>.</w:t>
            </w:r>
          </w:p>
          <w:p w14:paraId="73B5126B" w14:textId="54D911C7" w:rsidR="00140731" w:rsidRPr="006C5618" w:rsidRDefault="00140731" w:rsidP="009C19A7">
            <w:pPr>
              <w:numPr>
                <w:ilvl w:val="0"/>
                <w:numId w:val="8"/>
              </w:numPr>
              <w:tabs>
                <w:tab w:val="clear" w:pos="720"/>
              </w:tabs>
              <w:spacing w:after="0" w:line="240" w:lineRule="auto"/>
              <w:ind w:left="425"/>
              <w:rPr>
                <w:rFonts w:ascii="Arial" w:hAnsi="Arial" w:cs="Arial"/>
                <w:sz w:val="16"/>
                <w:szCs w:val="16"/>
              </w:rPr>
            </w:pPr>
            <w:r>
              <w:rPr>
                <w:rFonts w:ascii="Arial" w:hAnsi="Arial" w:cs="Arial"/>
                <w:sz w:val="16"/>
                <w:szCs w:val="16"/>
              </w:rPr>
              <w:t>S</w:t>
            </w:r>
            <w:r w:rsidRPr="006C5618">
              <w:rPr>
                <w:rFonts w:ascii="Arial" w:hAnsi="Arial" w:cs="Arial"/>
                <w:sz w:val="16"/>
                <w:szCs w:val="16"/>
              </w:rPr>
              <w:t xml:space="preserve">cholarly contributions to the field (e.g., develop and publish teaching or clinical materials, publications in the practice literature; presentations) </w:t>
            </w:r>
          </w:p>
          <w:p w14:paraId="04908810" w14:textId="77777777" w:rsidR="00140731" w:rsidRPr="006C5618" w:rsidRDefault="00140731" w:rsidP="003E7313">
            <w:pPr>
              <w:tabs>
                <w:tab w:val="left" w:pos="431"/>
              </w:tabs>
              <w:rPr>
                <w:rFonts w:ascii="Arial" w:hAnsi="Arial" w:cs="Arial"/>
                <w:sz w:val="16"/>
                <w:szCs w:val="16"/>
              </w:rPr>
            </w:pPr>
          </w:p>
        </w:tc>
        <w:tc>
          <w:tcPr>
            <w:tcW w:w="783" w:type="pct"/>
            <w:tcBorders>
              <w:top w:val="double" w:sz="12" w:space="0" w:color="auto"/>
            </w:tcBorders>
            <w:shd w:val="clear" w:color="auto" w:fill="D9D9D9" w:themeFill="background1" w:themeFillShade="D9"/>
          </w:tcPr>
          <w:p w14:paraId="4A68A3CD" w14:textId="5E82596C" w:rsidR="00140731" w:rsidRDefault="0022235B" w:rsidP="00F51A9E">
            <w:pPr>
              <w:spacing w:after="0" w:line="240" w:lineRule="auto"/>
              <w:rPr>
                <w:rFonts w:ascii="Arial" w:hAnsi="Arial" w:cs="Arial"/>
                <w:b/>
                <w:sz w:val="16"/>
                <w:szCs w:val="16"/>
              </w:rPr>
            </w:pPr>
            <w:r>
              <w:rPr>
                <w:rFonts w:ascii="Arial" w:hAnsi="Arial" w:cs="Arial"/>
                <w:b/>
                <w:sz w:val="16"/>
                <w:szCs w:val="16"/>
              </w:rPr>
              <w:t>Clinical Associate Professor</w:t>
            </w:r>
          </w:p>
          <w:p w14:paraId="53439ED8" w14:textId="1D0B4A57" w:rsidR="00977EBC" w:rsidRDefault="00DA0967" w:rsidP="004710A0">
            <w:pPr>
              <w:spacing w:after="0" w:line="240" w:lineRule="auto"/>
              <w:ind w:left="69"/>
              <w:rPr>
                <w:rFonts w:ascii="Arial" w:hAnsi="Arial" w:cs="Arial"/>
                <w:sz w:val="16"/>
                <w:szCs w:val="16"/>
              </w:rPr>
            </w:pPr>
            <w:r>
              <w:rPr>
                <w:rFonts w:ascii="Arial" w:hAnsi="Arial" w:cs="Arial"/>
                <w:sz w:val="16"/>
                <w:szCs w:val="16"/>
              </w:rPr>
              <w:t xml:space="preserve">All </w:t>
            </w:r>
            <w:r w:rsidR="004710A0">
              <w:rPr>
                <w:rFonts w:ascii="Arial" w:hAnsi="Arial" w:cs="Arial"/>
                <w:sz w:val="16"/>
                <w:szCs w:val="16"/>
              </w:rPr>
              <w:t>items</w:t>
            </w:r>
            <w:r w:rsidR="00977EBC">
              <w:rPr>
                <w:rFonts w:ascii="Arial" w:hAnsi="Arial" w:cs="Arial"/>
                <w:sz w:val="16"/>
                <w:szCs w:val="16"/>
              </w:rPr>
              <w:t xml:space="preserve"> from the previous rank</w:t>
            </w:r>
            <w:r w:rsidR="004710A0">
              <w:rPr>
                <w:rFonts w:ascii="Arial" w:hAnsi="Arial" w:cs="Arial"/>
                <w:sz w:val="16"/>
                <w:szCs w:val="16"/>
              </w:rPr>
              <w:t xml:space="preserve"> and expanded as described below</w:t>
            </w:r>
          </w:p>
          <w:p w14:paraId="64319DB5" w14:textId="63E755CA" w:rsidR="00977EBC" w:rsidRDefault="00977EBC" w:rsidP="009C19A7">
            <w:pPr>
              <w:numPr>
                <w:ilvl w:val="0"/>
                <w:numId w:val="22"/>
              </w:numPr>
              <w:tabs>
                <w:tab w:val="left" w:pos="431"/>
              </w:tabs>
              <w:spacing w:after="0" w:line="240" w:lineRule="auto"/>
              <w:ind w:left="429"/>
              <w:rPr>
                <w:rFonts w:ascii="Arial" w:hAnsi="Arial" w:cs="Arial"/>
                <w:sz w:val="16"/>
                <w:szCs w:val="16"/>
              </w:rPr>
            </w:pPr>
            <w:r>
              <w:rPr>
                <w:rFonts w:ascii="Arial" w:hAnsi="Arial" w:cs="Arial"/>
                <w:sz w:val="16"/>
                <w:szCs w:val="16"/>
              </w:rPr>
              <w:t>Evidence of hig</w:t>
            </w:r>
            <w:r w:rsidR="000B64FE">
              <w:rPr>
                <w:rFonts w:ascii="Arial" w:hAnsi="Arial" w:cs="Arial"/>
                <w:sz w:val="16"/>
                <w:szCs w:val="16"/>
              </w:rPr>
              <w:t>h quality clinical supervision/</w:t>
            </w:r>
            <w:r>
              <w:rPr>
                <w:rFonts w:ascii="Arial" w:hAnsi="Arial" w:cs="Arial"/>
                <w:sz w:val="16"/>
                <w:szCs w:val="16"/>
              </w:rPr>
              <w:t>teaching as related to the position (e.g., practicum supe</w:t>
            </w:r>
            <w:r w:rsidR="000B64FE">
              <w:rPr>
                <w:rFonts w:ascii="Arial" w:hAnsi="Arial" w:cs="Arial"/>
                <w:sz w:val="16"/>
                <w:szCs w:val="16"/>
              </w:rPr>
              <w:t>rvision performance, supervising supervisors, developing and supervising a</w:t>
            </w:r>
            <w:r>
              <w:rPr>
                <w:rFonts w:ascii="Arial" w:hAnsi="Arial" w:cs="Arial"/>
                <w:sz w:val="16"/>
                <w:szCs w:val="16"/>
              </w:rPr>
              <w:t xml:space="preserve"> specialty clinic) </w:t>
            </w:r>
          </w:p>
          <w:p w14:paraId="5E7C0F67" w14:textId="77777777" w:rsidR="00977EBC" w:rsidRDefault="00977EBC" w:rsidP="009C19A7">
            <w:pPr>
              <w:numPr>
                <w:ilvl w:val="0"/>
                <w:numId w:val="22"/>
              </w:numPr>
              <w:tabs>
                <w:tab w:val="left" w:pos="431"/>
              </w:tabs>
              <w:spacing w:after="0" w:line="240" w:lineRule="auto"/>
              <w:ind w:left="429"/>
              <w:rPr>
                <w:rFonts w:ascii="Arial" w:hAnsi="Arial" w:cs="Arial"/>
                <w:sz w:val="16"/>
                <w:szCs w:val="16"/>
              </w:rPr>
            </w:pPr>
            <w:r>
              <w:rPr>
                <w:rFonts w:ascii="Arial" w:hAnsi="Arial" w:cs="Arial"/>
                <w:sz w:val="16"/>
                <w:szCs w:val="16"/>
              </w:rPr>
              <w:t>Participates in clinical education (e.g., practicum, clinical methods training)</w:t>
            </w:r>
          </w:p>
          <w:p w14:paraId="5867DCC6" w14:textId="77777777" w:rsidR="00977EBC" w:rsidRDefault="00977EBC" w:rsidP="009C19A7">
            <w:pPr>
              <w:numPr>
                <w:ilvl w:val="0"/>
                <w:numId w:val="22"/>
              </w:numPr>
              <w:tabs>
                <w:tab w:val="left" w:pos="431"/>
              </w:tabs>
              <w:spacing w:after="0" w:line="240" w:lineRule="auto"/>
              <w:ind w:left="429"/>
              <w:rPr>
                <w:rFonts w:ascii="Arial" w:hAnsi="Arial" w:cs="Arial"/>
                <w:sz w:val="16"/>
                <w:szCs w:val="16"/>
              </w:rPr>
            </w:pPr>
            <w:r>
              <w:rPr>
                <w:rFonts w:ascii="Arial" w:hAnsi="Arial" w:cs="Arial"/>
                <w:sz w:val="16"/>
                <w:szCs w:val="16"/>
              </w:rPr>
              <w:t>Documents service and/or leadership in program coordination, and/or leadership in the field, community, department, college, and/or university.</w:t>
            </w:r>
          </w:p>
          <w:p w14:paraId="37C08496" w14:textId="552FA3BA" w:rsidR="00977EBC" w:rsidRPr="003E7313" w:rsidRDefault="00977EBC" w:rsidP="00F51A9E">
            <w:pPr>
              <w:numPr>
                <w:ilvl w:val="0"/>
                <w:numId w:val="22"/>
              </w:numPr>
              <w:tabs>
                <w:tab w:val="left" w:pos="431"/>
              </w:tabs>
              <w:spacing w:after="0" w:line="240" w:lineRule="auto"/>
              <w:ind w:left="429"/>
              <w:rPr>
                <w:rFonts w:ascii="Arial" w:hAnsi="Arial" w:cs="Arial"/>
                <w:sz w:val="16"/>
                <w:szCs w:val="16"/>
              </w:rPr>
            </w:pPr>
            <w:r>
              <w:rPr>
                <w:rFonts w:ascii="Arial" w:hAnsi="Arial" w:cs="Arial"/>
                <w:sz w:val="16"/>
                <w:szCs w:val="16"/>
              </w:rPr>
              <w:t>Scholarly contributions to the field with an emphasis on clinical education (e.g., develop and publish teaching</w:t>
            </w:r>
            <w:r w:rsidR="000B64FE">
              <w:rPr>
                <w:rFonts w:ascii="Arial" w:hAnsi="Arial" w:cs="Arial"/>
                <w:sz w:val="16"/>
                <w:szCs w:val="16"/>
              </w:rPr>
              <w:t xml:space="preserve"> or </w:t>
            </w:r>
            <w:r>
              <w:rPr>
                <w:rFonts w:ascii="Arial" w:hAnsi="Arial" w:cs="Arial"/>
                <w:sz w:val="16"/>
                <w:szCs w:val="16"/>
              </w:rPr>
              <w:t xml:space="preserve">clinical </w:t>
            </w:r>
            <w:r w:rsidR="000B64FE">
              <w:rPr>
                <w:rFonts w:ascii="Arial" w:hAnsi="Arial" w:cs="Arial"/>
                <w:sz w:val="16"/>
                <w:szCs w:val="16"/>
              </w:rPr>
              <w:t>tools, publish scholarly articles</w:t>
            </w:r>
            <w:r>
              <w:rPr>
                <w:rFonts w:ascii="Arial" w:hAnsi="Arial" w:cs="Arial"/>
                <w:sz w:val="16"/>
                <w:szCs w:val="16"/>
              </w:rPr>
              <w:t xml:space="preserve">, present at state conference, mentor student clinical research projects). </w:t>
            </w:r>
          </w:p>
        </w:tc>
        <w:tc>
          <w:tcPr>
            <w:tcW w:w="783" w:type="pct"/>
            <w:tcBorders>
              <w:top w:val="double" w:sz="12" w:space="0" w:color="auto"/>
            </w:tcBorders>
          </w:tcPr>
          <w:p w14:paraId="03D8FA20" w14:textId="1E1DECA0" w:rsidR="00BE0F9C" w:rsidRPr="002D68B5" w:rsidRDefault="00BE0F9C" w:rsidP="002D68B5">
            <w:pPr>
              <w:spacing w:after="0" w:line="240" w:lineRule="auto"/>
              <w:rPr>
                <w:rFonts w:ascii="Arial" w:hAnsi="Arial" w:cs="Arial"/>
                <w:b/>
                <w:sz w:val="16"/>
                <w:szCs w:val="16"/>
              </w:rPr>
            </w:pPr>
            <w:r w:rsidRPr="002D68B5">
              <w:rPr>
                <w:rFonts w:ascii="Arial" w:hAnsi="Arial" w:cs="Arial"/>
                <w:b/>
                <w:sz w:val="16"/>
                <w:szCs w:val="16"/>
              </w:rPr>
              <w:t>S</w:t>
            </w:r>
            <w:r w:rsidR="0022235B">
              <w:rPr>
                <w:rFonts w:ascii="Arial" w:hAnsi="Arial" w:cs="Arial"/>
                <w:b/>
                <w:sz w:val="16"/>
                <w:szCs w:val="16"/>
              </w:rPr>
              <w:t>enior</w:t>
            </w:r>
            <w:r w:rsidRPr="002D68B5">
              <w:rPr>
                <w:rFonts w:ascii="Arial" w:hAnsi="Arial" w:cs="Arial"/>
                <w:b/>
                <w:sz w:val="16"/>
                <w:szCs w:val="16"/>
              </w:rPr>
              <w:t xml:space="preserve"> Research A</w:t>
            </w:r>
            <w:r w:rsidR="00A562B5">
              <w:rPr>
                <w:rFonts w:ascii="Arial" w:hAnsi="Arial" w:cs="Arial"/>
                <w:b/>
                <w:sz w:val="16"/>
                <w:szCs w:val="16"/>
              </w:rPr>
              <w:t>ssistant</w:t>
            </w:r>
            <w:r w:rsidRPr="002D68B5">
              <w:rPr>
                <w:rFonts w:ascii="Arial" w:hAnsi="Arial" w:cs="Arial"/>
                <w:b/>
                <w:sz w:val="16"/>
                <w:szCs w:val="16"/>
              </w:rPr>
              <w:t xml:space="preserve"> I</w:t>
            </w:r>
          </w:p>
          <w:p w14:paraId="6FAB3FDD" w14:textId="1B2E2B96" w:rsidR="00140731" w:rsidRPr="006C5618" w:rsidRDefault="00DA0967" w:rsidP="004710A0">
            <w:pPr>
              <w:spacing w:after="0" w:line="240" w:lineRule="auto"/>
              <w:ind w:left="71"/>
              <w:rPr>
                <w:rFonts w:ascii="Arial" w:hAnsi="Arial" w:cs="Arial"/>
                <w:sz w:val="16"/>
                <w:szCs w:val="16"/>
              </w:rPr>
            </w:pPr>
            <w:r>
              <w:rPr>
                <w:rFonts w:ascii="Arial" w:hAnsi="Arial" w:cs="Arial"/>
                <w:sz w:val="16"/>
                <w:szCs w:val="16"/>
              </w:rPr>
              <w:t>All items</w:t>
            </w:r>
            <w:r w:rsidR="00140731">
              <w:rPr>
                <w:rFonts w:ascii="Arial" w:hAnsi="Arial" w:cs="Arial"/>
                <w:sz w:val="16"/>
                <w:szCs w:val="16"/>
              </w:rPr>
              <w:t xml:space="preserve"> </w:t>
            </w:r>
            <w:r w:rsidR="00140731" w:rsidRPr="006C5618">
              <w:rPr>
                <w:rFonts w:ascii="Arial" w:hAnsi="Arial" w:cs="Arial"/>
                <w:sz w:val="16"/>
                <w:szCs w:val="16"/>
              </w:rPr>
              <w:t>from the previous rank</w:t>
            </w:r>
            <w:r w:rsidR="004710A0">
              <w:rPr>
                <w:rFonts w:ascii="Arial" w:hAnsi="Arial" w:cs="Arial"/>
                <w:sz w:val="16"/>
                <w:szCs w:val="16"/>
              </w:rPr>
              <w:t xml:space="preserve"> and expanded as described below</w:t>
            </w:r>
          </w:p>
          <w:p w14:paraId="17BDE52B" w14:textId="04C79203" w:rsidR="00140731" w:rsidRPr="006C5618" w:rsidRDefault="00CE690A" w:rsidP="009C19A7">
            <w:pPr>
              <w:numPr>
                <w:ilvl w:val="0"/>
                <w:numId w:val="10"/>
              </w:numPr>
              <w:tabs>
                <w:tab w:val="clear" w:pos="720"/>
              </w:tabs>
              <w:spacing w:after="0" w:line="240" w:lineRule="auto"/>
              <w:ind w:left="431"/>
              <w:rPr>
                <w:rFonts w:ascii="Arial" w:hAnsi="Arial" w:cs="Arial"/>
                <w:sz w:val="16"/>
                <w:szCs w:val="16"/>
              </w:rPr>
            </w:pPr>
            <w:r>
              <w:rPr>
                <w:rFonts w:ascii="Arial" w:hAnsi="Arial" w:cs="Arial"/>
                <w:sz w:val="16"/>
                <w:szCs w:val="16"/>
              </w:rPr>
              <w:t>W</w:t>
            </w:r>
            <w:r w:rsidR="00140731" w:rsidRPr="006C5618">
              <w:rPr>
                <w:rFonts w:ascii="Arial" w:hAnsi="Arial" w:cs="Arial"/>
                <w:sz w:val="16"/>
                <w:szCs w:val="16"/>
              </w:rPr>
              <w:t>ork</w:t>
            </w:r>
            <w:r>
              <w:rPr>
                <w:rFonts w:ascii="Arial" w:hAnsi="Arial" w:cs="Arial"/>
                <w:sz w:val="16"/>
                <w:szCs w:val="16"/>
              </w:rPr>
              <w:t>s</w:t>
            </w:r>
            <w:r w:rsidR="00140731" w:rsidRPr="006C5618">
              <w:rPr>
                <w:rFonts w:ascii="Arial" w:hAnsi="Arial" w:cs="Arial"/>
                <w:sz w:val="16"/>
                <w:szCs w:val="16"/>
              </w:rPr>
              <w:t xml:space="preserve"> independently, supervise and monitor completion of </w:t>
            </w:r>
            <w:r w:rsidR="00140731">
              <w:rPr>
                <w:rFonts w:ascii="Arial" w:hAnsi="Arial" w:cs="Arial"/>
                <w:sz w:val="16"/>
                <w:szCs w:val="16"/>
              </w:rPr>
              <w:t xml:space="preserve">project </w:t>
            </w:r>
            <w:r w:rsidR="00140731" w:rsidRPr="006C5618">
              <w:rPr>
                <w:rFonts w:ascii="Arial" w:hAnsi="Arial" w:cs="Arial"/>
                <w:sz w:val="16"/>
                <w:szCs w:val="16"/>
              </w:rPr>
              <w:t>specific activities</w:t>
            </w:r>
          </w:p>
          <w:p w14:paraId="6B0D5B0A" w14:textId="77777777" w:rsidR="00140731" w:rsidRPr="006C5618" w:rsidRDefault="00140731" w:rsidP="009C19A7">
            <w:pPr>
              <w:numPr>
                <w:ilvl w:val="0"/>
                <w:numId w:val="10"/>
              </w:numPr>
              <w:tabs>
                <w:tab w:val="clear" w:pos="720"/>
              </w:tabs>
              <w:spacing w:after="0" w:line="240" w:lineRule="auto"/>
              <w:ind w:left="431"/>
              <w:rPr>
                <w:rFonts w:ascii="Arial" w:hAnsi="Arial" w:cs="Arial"/>
                <w:sz w:val="16"/>
                <w:szCs w:val="16"/>
              </w:rPr>
            </w:pPr>
            <w:r w:rsidRPr="00D342E0">
              <w:rPr>
                <w:rFonts w:ascii="Arial" w:hAnsi="Arial" w:cs="Arial"/>
                <w:sz w:val="16"/>
                <w:szCs w:val="16"/>
              </w:rPr>
              <w:t>Demonstrates</w:t>
            </w:r>
            <w:r w:rsidRPr="006C5618" w:rsidDel="00B5717E">
              <w:rPr>
                <w:rFonts w:ascii="Arial" w:hAnsi="Arial" w:cs="Arial"/>
                <w:sz w:val="16"/>
                <w:szCs w:val="16"/>
              </w:rPr>
              <w:t xml:space="preserve"> </w:t>
            </w:r>
            <w:r w:rsidRPr="006C5618">
              <w:rPr>
                <w:rFonts w:ascii="Arial" w:hAnsi="Arial" w:cs="Arial"/>
                <w:sz w:val="16"/>
                <w:szCs w:val="16"/>
              </w:rPr>
              <w:t>leadership or service in COE, research/outreach unit, and/or project (e.g., policy decisions, facilitation of committees)</w:t>
            </w:r>
          </w:p>
        </w:tc>
        <w:tc>
          <w:tcPr>
            <w:tcW w:w="846" w:type="pct"/>
            <w:tcBorders>
              <w:top w:val="double" w:sz="12" w:space="0" w:color="auto"/>
            </w:tcBorders>
          </w:tcPr>
          <w:p w14:paraId="46B832A8" w14:textId="3A970257" w:rsidR="00BE0F9C" w:rsidRPr="002D68B5" w:rsidRDefault="00BE0F9C" w:rsidP="002D68B5">
            <w:pPr>
              <w:spacing w:after="0" w:line="240" w:lineRule="auto"/>
              <w:rPr>
                <w:rFonts w:ascii="Arial" w:hAnsi="Arial" w:cs="Arial"/>
                <w:b/>
                <w:sz w:val="16"/>
                <w:szCs w:val="16"/>
              </w:rPr>
            </w:pPr>
            <w:r w:rsidRPr="002D68B5">
              <w:rPr>
                <w:rFonts w:ascii="Arial" w:hAnsi="Arial" w:cs="Arial"/>
                <w:b/>
                <w:sz w:val="16"/>
                <w:szCs w:val="16"/>
              </w:rPr>
              <w:t>S</w:t>
            </w:r>
            <w:r w:rsidR="0022235B">
              <w:rPr>
                <w:rFonts w:ascii="Arial" w:hAnsi="Arial" w:cs="Arial"/>
                <w:b/>
                <w:sz w:val="16"/>
                <w:szCs w:val="16"/>
              </w:rPr>
              <w:t xml:space="preserve">enior </w:t>
            </w:r>
            <w:r w:rsidRPr="002D68B5">
              <w:rPr>
                <w:rFonts w:ascii="Arial" w:hAnsi="Arial" w:cs="Arial"/>
                <w:b/>
                <w:sz w:val="16"/>
                <w:szCs w:val="16"/>
              </w:rPr>
              <w:t>Research Associate</w:t>
            </w:r>
          </w:p>
          <w:p w14:paraId="7A6A8637" w14:textId="5FAA2ADF" w:rsidR="00140731" w:rsidRPr="004710A0" w:rsidRDefault="00DA0967" w:rsidP="004710A0">
            <w:pPr>
              <w:spacing w:after="0" w:line="240" w:lineRule="auto"/>
              <w:ind w:left="80"/>
              <w:rPr>
                <w:rFonts w:ascii="Arial" w:hAnsi="Arial" w:cs="Arial"/>
                <w:sz w:val="16"/>
                <w:szCs w:val="16"/>
              </w:rPr>
            </w:pPr>
            <w:r w:rsidRPr="004710A0">
              <w:rPr>
                <w:rFonts w:ascii="Arial" w:hAnsi="Arial" w:cs="Arial"/>
                <w:sz w:val="16"/>
                <w:szCs w:val="16"/>
              </w:rPr>
              <w:t>All items</w:t>
            </w:r>
            <w:r w:rsidR="00C45577" w:rsidRPr="004710A0">
              <w:rPr>
                <w:rFonts w:ascii="Arial" w:hAnsi="Arial" w:cs="Arial"/>
                <w:sz w:val="16"/>
                <w:szCs w:val="16"/>
              </w:rPr>
              <w:t xml:space="preserve"> </w:t>
            </w:r>
            <w:r w:rsidR="00140731" w:rsidRPr="004710A0">
              <w:rPr>
                <w:rFonts w:ascii="Arial" w:hAnsi="Arial" w:cs="Arial"/>
                <w:sz w:val="16"/>
                <w:szCs w:val="16"/>
              </w:rPr>
              <w:t>from the previous rank</w:t>
            </w:r>
            <w:r w:rsidR="004710A0" w:rsidRPr="004710A0">
              <w:rPr>
                <w:rFonts w:ascii="Arial" w:hAnsi="Arial" w:cs="Arial"/>
                <w:sz w:val="16"/>
                <w:szCs w:val="16"/>
              </w:rPr>
              <w:t xml:space="preserve"> and expanded as described below</w:t>
            </w:r>
          </w:p>
          <w:p w14:paraId="63ABE849" w14:textId="2B99C4AD" w:rsidR="00140731" w:rsidRDefault="00140731" w:rsidP="009C19A7">
            <w:pPr>
              <w:pStyle w:val="ListParagraph"/>
              <w:numPr>
                <w:ilvl w:val="0"/>
                <w:numId w:val="11"/>
              </w:numPr>
              <w:tabs>
                <w:tab w:val="clear" w:pos="720"/>
              </w:tabs>
              <w:spacing w:after="0" w:line="240" w:lineRule="auto"/>
              <w:ind w:left="440"/>
              <w:rPr>
                <w:rFonts w:ascii="Arial" w:hAnsi="Arial" w:cs="Arial"/>
                <w:sz w:val="16"/>
                <w:szCs w:val="16"/>
              </w:rPr>
            </w:pPr>
            <w:r w:rsidRPr="0057197B">
              <w:rPr>
                <w:rFonts w:ascii="Arial" w:hAnsi="Arial" w:cs="Arial"/>
                <w:sz w:val="16"/>
                <w:szCs w:val="16"/>
              </w:rPr>
              <w:t>Work</w:t>
            </w:r>
            <w:r w:rsidR="00CE690A">
              <w:rPr>
                <w:rFonts w:ascii="Arial" w:hAnsi="Arial" w:cs="Arial"/>
                <w:sz w:val="16"/>
                <w:szCs w:val="16"/>
              </w:rPr>
              <w:t>s</w:t>
            </w:r>
            <w:r w:rsidRPr="0057197B">
              <w:rPr>
                <w:rFonts w:ascii="Arial" w:hAnsi="Arial" w:cs="Arial"/>
                <w:sz w:val="16"/>
                <w:szCs w:val="16"/>
              </w:rPr>
              <w:t xml:space="preserve"> independently, supervise and monitor completion of specific project activities </w:t>
            </w:r>
            <w:r w:rsidR="00F51A9E">
              <w:rPr>
                <w:rFonts w:ascii="Arial" w:hAnsi="Arial" w:cs="Arial"/>
                <w:sz w:val="16"/>
                <w:szCs w:val="16"/>
              </w:rPr>
              <w:t>by others</w:t>
            </w:r>
          </w:p>
          <w:p w14:paraId="54FB1F8C" w14:textId="442D06F7" w:rsidR="00140731" w:rsidRDefault="00140731" w:rsidP="009C19A7">
            <w:pPr>
              <w:pStyle w:val="ListParagraph"/>
              <w:numPr>
                <w:ilvl w:val="0"/>
                <w:numId w:val="11"/>
              </w:numPr>
              <w:tabs>
                <w:tab w:val="clear" w:pos="720"/>
              </w:tabs>
              <w:spacing w:after="0" w:line="240" w:lineRule="auto"/>
              <w:ind w:left="440"/>
              <w:rPr>
                <w:rFonts w:ascii="Arial" w:hAnsi="Arial" w:cs="Arial"/>
                <w:sz w:val="16"/>
                <w:szCs w:val="16"/>
              </w:rPr>
            </w:pPr>
            <w:r w:rsidRPr="0057197B">
              <w:rPr>
                <w:rFonts w:ascii="Arial" w:hAnsi="Arial" w:cs="Arial"/>
                <w:sz w:val="16"/>
                <w:szCs w:val="16"/>
              </w:rPr>
              <w:t>Demonstrates leadership on research projects (</w:t>
            </w:r>
            <w:r w:rsidR="00247A2E">
              <w:rPr>
                <w:rFonts w:ascii="Arial" w:hAnsi="Arial" w:cs="Arial"/>
                <w:sz w:val="16"/>
                <w:szCs w:val="16"/>
              </w:rPr>
              <w:t>e.g.,</w:t>
            </w:r>
            <w:r w:rsidRPr="0057197B">
              <w:rPr>
                <w:rFonts w:ascii="Arial" w:hAnsi="Arial" w:cs="Arial"/>
                <w:sz w:val="16"/>
                <w:szCs w:val="16"/>
              </w:rPr>
              <w:t xml:space="preserve"> </w:t>
            </w:r>
            <w:r w:rsidR="00F51A9E">
              <w:rPr>
                <w:rFonts w:ascii="Arial" w:hAnsi="Arial" w:cs="Arial"/>
                <w:sz w:val="16"/>
                <w:szCs w:val="16"/>
              </w:rPr>
              <w:t xml:space="preserve">Project Manager, </w:t>
            </w:r>
            <w:r w:rsidRPr="0057197B">
              <w:rPr>
                <w:rFonts w:ascii="Arial" w:hAnsi="Arial" w:cs="Arial"/>
                <w:sz w:val="16"/>
                <w:szCs w:val="16"/>
              </w:rPr>
              <w:t xml:space="preserve">Co-Principal </w:t>
            </w:r>
            <w:r w:rsidR="00247A2E">
              <w:rPr>
                <w:rFonts w:ascii="Arial" w:hAnsi="Arial" w:cs="Arial"/>
                <w:sz w:val="16"/>
                <w:szCs w:val="16"/>
              </w:rPr>
              <w:t>Investigator, Principal Investigator</w:t>
            </w:r>
            <w:r w:rsidRPr="0057197B">
              <w:rPr>
                <w:rFonts w:ascii="Arial" w:hAnsi="Arial" w:cs="Arial"/>
                <w:sz w:val="16"/>
                <w:szCs w:val="16"/>
              </w:rPr>
              <w:t>)</w:t>
            </w:r>
          </w:p>
          <w:p w14:paraId="40F60E55" w14:textId="451AEFAC" w:rsidR="00140731" w:rsidRPr="0057197B" w:rsidRDefault="00140731" w:rsidP="009C19A7">
            <w:pPr>
              <w:pStyle w:val="ListParagraph"/>
              <w:numPr>
                <w:ilvl w:val="0"/>
                <w:numId w:val="11"/>
              </w:numPr>
              <w:tabs>
                <w:tab w:val="clear" w:pos="720"/>
              </w:tabs>
              <w:spacing w:after="0" w:line="240" w:lineRule="auto"/>
              <w:ind w:left="440"/>
              <w:rPr>
                <w:rFonts w:ascii="Arial" w:hAnsi="Arial" w:cs="Arial"/>
                <w:sz w:val="16"/>
                <w:szCs w:val="16"/>
              </w:rPr>
            </w:pPr>
            <w:r w:rsidRPr="0057197B">
              <w:rPr>
                <w:rFonts w:ascii="Arial" w:hAnsi="Arial" w:cs="Arial"/>
                <w:sz w:val="16"/>
                <w:szCs w:val="16"/>
              </w:rPr>
              <w:t>Demonstrates</w:t>
            </w:r>
            <w:r w:rsidRPr="0057197B" w:rsidDel="000F5109">
              <w:rPr>
                <w:rFonts w:ascii="Arial" w:hAnsi="Arial" w:cs="Arial"/>
                <w:sz w:val="16"/>
                <w:szCs w:val="16"/>
              </w:rPr>
              <w:t xml:space="preserve"> </w:t>
            </w:r>
            <w:r w:rsidRPr="0057197B">
              <w:rPr>
                <w:rFonts w:ascii="Arial" w:hAnsi="Arial" w:cs="Arial"/>
                <w:sz w:val="16"/>
                <w:szCs w:val="16"/>
              </w:rPr>
              <w:t>service and/or leadership, research</w:t>
            </w:r>
            <w:r w:rsidR="00F51A9E">
              <w:rPr>
                <w:rFonts w:ascii="Arial" w:hAnsi="Arial" w:cs="Arial"/>
                <w:sz w:val="16"/>
                <w:szCs w:val="16"/>
              </w:rPr>
              <w:t>/</w:t>
            </w:r>
            <w:r w:rsidRPr="0057197B">
              <w:rPr>
                <w:rFonts w:ascii="Arial" w:hAnsi="Arial" w:cs="Arial"/>
                <w:sz w:val="16"/>
                <w:szCs w:val="16"/>
              </w:rPr>
              <w:t xml:space="preserve">outreach unit, and/or college and/or university </w:t>
            </w:r>
          </w:p>
          <w:p w14:paraId="3A90AFDE" w14:textId="13B9C18D" w:rsidR="00140731" w:rsidRDefault="00140731" w:rsidP="009C19A7">
            <w:pPr>
              <w:pStyle w:val="ListParagraph"/>
              <w:numPr>
                <w:ilvl w:val="0"/>
                <w:numId w:val="11"/>
              </w:numPr>
              <w:tabs>
                <w:tab w:val="clear" w:pos="720"/>
              </w:tabs>
              <w:spacing w:after="0" w:line="240" w:lineRule="auto"/>
              <w:ind w:left="440"/>
              <w:rPr>
                <w:rFonts w:ascii="Arial" w:hAnsi="Arial" w:cs="Arial"/>
                <w:sz w:val="16"/>
                <w:szCs w:val="16"/>
              </w:rPr>
            </w:pPr>
            <w:r w:rsidRPr="0057197B">
              <w:rPr>
                <w:rFonts w:ascii="Arial" w:hAnsi="Arial" w:cs="Arial"/>
                <w:sz w:val="16"/>
                <w:szCs w:val="16"/>
              </w:rPr>
              <w:t xml:space="preserve">Scholarly contributions to the field through professional products </w:t>
            </w:r>
            <w:r w:rsidR="00F51A9E">
              <w:rPr>
                <w:rFonts w:ascii="Arial" w:hAnsi="Arial" w:cs="Arial"/>
                <w:sz w:val="16"/>
                <w:szCs w:val="16"/>
              </w:rPr>
              <w:t xml:space="preserve">commensurate with job description </w:t>
            </w:r>
            <w:r w:rsidRPr="0057197B">
              <w:rPr>
                <w:rFonts w:ascii="Arial" w:hAnsi="Arial" w:cs="Arial"/>
                <w:sz w:val="16"/>
                <w:szCs w:val="16"/>
              </w:rPr>
              <w:t>(e.g., research publications, professional presentations, grant applications, technical report)</w:t>
            </w:r>
          </w:p>
          <w:p w14:paraId="5BB79B15" w14:textId="358C1977" w:rsidR="00140731" w:rsidRPr="003E7313" w:rsidRDefault="00140731" w:rsidP="00E1321F">
            <w:pPr>
              <w:pStyle w:val="ListParagraph"/>
              <w:spacing w:after="0" w:line="240" w:lineRule="auto"/>
              <w:ind w:left="440"/>
              <w:rPr>
                <w:rFonts w:ascii="Arial" w:hAnsi="Arial" w:cs="Arial"/>
                <w:sz w:val="16"/>
                <w:szCs w:val="16"/>
              </w:rPr>
            </w:pPr>
          </w:p>
        </w:tc>
        <w:tc>
          <w:tcPr>
            <w:tcW w:w="810" w:type="pct"/>
            <w:tcBorders>
              <w:top w:val="double" w:sz="12" w:space="0" w:color="auto"/>
            </w:tcBorders>
            <w:shd w:val="clear" w:color="auto" w:fill="D9D9D9" w:themeFill="background1" w:themeFillShade="D9"/>
          </w:tcPr>
          <w:p w14:paraId="5F8B3A73" w14:textId="77777777" w:rsidR="00140731" w:rsidRDefault="00BE0F9C" w:rsidP="000B64FE">
            <w:pPr>
              <w:tabs>
                <w:tab w:val="left" w:pos="431"/>
              </w:tabs>
              <w:spacing w:after="0"/>
              <w:ind w:left="71"/>
              <w:rPr>
                <w:rFonts w:ascii="Arial" w:hAnsi="Arial" w:cs="Arial"/>
                <w:b/>
                <w:sz w:val="16"/>
                <w:szCs w:val="16"/>
              </w:rPr>
            </w:pPr>
            <w:r w:rsidRPr="002D68B5">
              <w:rPr>
                <w:rFonts w:ascii="Arial" w:hAnsi="Arial" w:cs="Arial"/>
                <w:b/>
                <w:sz w:val="16"/>
                <w:szCs w:val="16"/>
              </w:rPr>
              <w:t>Research Associate Professor</w:t>
            </w:r>
          </w:p>
          <w:p w14:paraId="0D242E28" w14:textId="1E3B965D" w:rsidR="00907D76" w:rsidRPr="004710A0" w:rsidRDefault="00DA0967" w:rsidP="004710A0">
            <w:pPr>
              <w:spacing w:after="0" w:line="240" w:lineRule="auto"/>
              <w:ind w:left="32"/>
              <w:rPr>
                <w:rFonts w:ascii="Arial" w:hAnsi="Arial" w:cs="Arial"/>
                <w:sz w:val="16"/>
                <w:szCs w:val="16"/>
              </w:rPr>
            </w:pPr>
            <w:r w:rsidRPr="004710A0">
              <w:rPr>
                <w:rFonts w:ascii="Arial" w:hAnsi="Arial" w:cs="Arial"/>
                <w:sz w:val="16"/>
                <w:szCs w:val="16"/>
              </w:rPr>
              <w:t xml:space="preserve">All </w:t>
            </w:r>
            <w:r w:rsidR="00907D76" w:rsidRPr="004710A0">
              <w:rPr>
                <w:rFonts w:ascii="Arial" w:hAnsi="Arial" w:cs="Arial"/>
                <w:sz w:val="16"/>
                <w:szCs w:val="16"/>
              </w:rPr>
              <w:t>Items  from previous rank</w:t>
            </w:r>
            <w:r w:rsidR="004710A0" w:rsidRPr="004710A0">
              <w:rPr>
                <w:rFonts w:ascii="Arial" w:hAnsi="Arial" w:cs="Arial"/>
                <w:sz w:val="16"/>
                <w:szCs w:val="16"/>
              </w:rPr>
              <w:t xml:space="preserve"> and expanded as described below</w:t>
            </w:r>
          </w:p>
          <w:p w14:paraId="400B7EB6" w14:textId="375557D5" w:rsidR="00907D76" w:rsidRPr="00A65EB3" w:rsidRDefault="00907D76" w:rsidP="00A65EB3">
            <w:pPr>
              <w:pStyle w:val="ListParagraph"/>
              <w:numPr>
                <w:ilvl w:val="0"/>
                <w:numId w:val="37"/>
              </w:numPr>
              <w:spacing w:after="0" w:line="240" w:lineRule="auto"/>
              <w:ind w:left="420"/>
              <w:rPr>
                <w:rFonts w:ascii="Arial" w:hAnsi="Arial" w:cs="Arial"/>
                <w:sz w:val="16"/>
                <w:szCs w:val="16"/>
              </w:rPr>
            </w:pPr>
            <w:r w:rsidRPr="00907D76">
              <w:rPr>
                <w:rFonts w:ascii="Arial" w:hAnsi="Arial" w:cs="Arial"/>
                <w:sz w:val="16"/>
                <w:szCs w:val="16"/>
              </w:rPr>
              <w:t xml:space="preserve">Scholarly contributions to the field through professional products equivalent to tenured associate professor </w:t>
            </w:r>
            <w:r w:rsidR="00A65EB3">
              <w:rPr>
                <w:rFonts w:ascii="Arial" w:hAnsi="Arial" w:cs="Arial"/>
                <w:sz w:val="16"/>
                <w:szCs w:val="16"/>
              </w:rPr>
              <w:t>(or equivalent)</w:t>
            </w:r>
            <w:r w:rsidRPr="00A65EB3">
              <w:rPr>
                <w:rFonts w:ascii="Arial" w:hAnsi="Arial" w:cs="Arial"/>
                <w:sz w:val="16"/>
                <w:szCs w:val="16"/>
              </w:rPr>
              <w:t xml:space="preserve">(e.g., research publications, professional presentations, grant applications) </w:t>
            </w:r>
          </w:p>
          <w:p w14:paraId="1408DF37" w14:textId="77777777" w:rsidR="00907D76" w:rsidRPr="00907D76" w:rsidRDefault="00907D76" w:rsidP="00907D76">
            <w:pPr>
              <w:pStyle w:val="ListParagraph"/>
              <w:numPr>
                <w:ilvl w:val="0"/>
                <w:numId w:val="37"/>
              </w:numPr>
              <w:spacing w:after="0" w:line="240" w:lineRule="auto"/>
              <w:ind w:left="420"/>
              <w:rPr>
                <w:rFonts w:ascii="Arial" w:hAnsi="Arial" w:cs="Arial"/>
                <w:sz w:val="16"/>
                <w:szCs w:val="16"/>
              </w:rPr>
            </w:pPr>
            <w:r w:rsidRPr="00907D76">
              <w:rPr>
                <w:rFonts w:ascii="Arial" w:hAnsi="Arial" w:cs="Arial"/>
                <w:sz w:val="16"/>
                <w:szCs w:val="16"/>
              </w:rPr>
              <w:t>Documented service and/or leadership in the field, research or outreach unit, college and/or university</w:t>
            </w:r>
          </w:p>
          <w:p w14:paraId="33680551" w14:textId="41DCB934" w:rsidR="00907D76" w:rsidRPr="00907D76" w:rsidRDefault="00395AF2" w:rsidP="00907D76">
            <w:pPr>
              <w:pStyle w:val="ListParagraph"/>
              <w:numPr>
                <w:ilvl w:val="0"/>
                <w:numId w:val="37"/>
              </w:numPr>
              <w:spacing w:after="0" w:line="240" w:lineRule="auto"/>
              <w:ind w:left="420"/>
              <w:rPr>
                <w:rFonts w:ascii="Arial" w:hAnsi="Arial" w:cs="Arial"/>
                <w:sz w:val="16"/>
                <w:szCs w:val="16"/>
              </w:rPr>
            </w:pPr>
            <w:r>
              <w:rPr>
                <w:rFonts w:ascii="Arial" w:hAnsi="Arial" w:cs="Arial"/>
                <w:sz w:val="16"/>
                <w:szCs w:val="16"/>
              </w:rPr>
              <w:t xml:space="preserve">Documented program of external funding that funds a portion </w:t>
            </w:r>
            <w:r w:rsidR="005111DF">
              <w:rPr>
                <w:rFonts w:ascii="Arial" w:hAnsi="Arial" w:cs="Arial"/>
                <w:sz w:val="16"/>
                <w:szCs w:val="16"/>
              </w:rPr>
              <w:t>of FTE as PI or Co-PI status  (or equivalent) over an extended period of time</w:t>
            </w:r>
            <w:r w:rsidR="00907D76" w:rsidRPr="00907D76">
              <w:rPr>
                <w:rFonts w:ascii="Arial" w:hAnsi="Arial" w:cs="Arial"/>
                <w:sz w:val="16"/>
                <w:szCs w:val="16"/>
              </w:rPr>
              <w:t xml:space="preserve"> </w:t>
            </w:r>
          </w:p>
          <w:p w14:paraId="7D48ECB3" w14:textId="1287A640" w:rsidR="00BE0F9C" w:rsidRPr="00BE0F9C" w:rsidRDefault="00BE0F9C" w:rsidP="00907D76">
            <w:pPr>
              <w:tabs>
                <w:tab w:val="left" w:pos="431"/>
              </w:tabs>
              <w:spacing w:after="0" w:line="240" w:lineRule="auto"/>
              <w:ind w:left="71"/>
              <w:rPr>
                <w:rFonts w:ascii="Arial" w:hAnsi="Arial" w:cs="Arial"/>
                <w:sz w:val="16"/>
                <w:szCs w:val="16"/>
              </w:rPr>
            </w:pPr>
          </w:p>
        </w:tc>
      </w:tr>
      <w:tr w:rsidR="00140731" w14:paraId="082F495C" w14:textId="77777777" w:rsidTr="00D37F50">
        <w:trPr>
          <w:cantSplit/>
          <w:trHeight w:val="1001"/>
        </w:trPr>
        <w:tc>
          <w:tcPr>
            <w:tcW w:w="153" w:type="pct"/>
            <w:tcBorders>
              <w:top w:val="double" w:sz="12" w:space="0" w:color="auto"/>
            </w:tcBorders>
            <w:textDirection w:val="btLr"/>
          </w:tcPr>
          <w:p w14:paraId="27F857CE" w14:textId="77777777" w:rsidR="00140731" w:rsidRPr="00A50326" w:rsidRDefault="00140731" w:rsidP="00140731">
            <w:pPr>
              <w:ind w:left="360" w:right="113"/>
              <w:jc w:val="center"/>
              <w:rPr>
                <w:rFonts w:ascii="Arial" w:hAnsi="Arial" w:cs="Arial"/>
                <w:b/>
                <w:sz w:val="18"/>
                <w:szCs w:val="18"/>
              </w:rPr>
            </w:pPr>
            <w:r>
              <w:rPr>
                <w:rFonts w:ascii="Arial" w:hAnsi="Arial" w:cs="Arial"/>
                <w:b/>
                <w:sz w:val="18"/>
                <w:szCs w:val="18"/>
              </w:rPr>
              <w:lastRenderedPageBreak/>
              <w:t>Level 3</w:t>
            </w:r>
          </w:p>
        </w:tc>
        <w:tc>
          <w:tcPr>
            <w:tcW w:w="811" w:type="pct"/>
            <w:tcBorders>
              <w:top w:val="double" w:sz="12" w:space="0" w:color="auto"/>
            </w:tcBorders>
          </w:tcPr>
          <w:p w14:paraId="0F21C87A" w14:textId="1E14B34F" w:rsidR="00F51A9E" w:rsidRPr="002D68B5" w:rsidRDefault="00F51A9E" w:rsidP="002D68B5">
            <w:pPr>
              <w:tabs>
                <w:tab w:val="left" w:pos="431"/>
              </w:tabs>
              <w:spacing w:after="0" w:line="240" w:lineRule="auto"/>
              <w:ind w:left="71"/>
              <w:rPr>
                <w:rFonts w:ascii="Arial" w:hAnsi="Arial" w:cs="Arial"/>
                <w:b/>
                <w:sz w:val="16"/>
                <w:szCs w:val="16"/>
              </w:rPr>
            </w:pPr>
            <w:r w:rsidRPr="002D68B5">
              <w:rPr>
                <w:rFonts w:ascii="Arial" w:hAnsi="Arial" w:cs="Arial"/>
                <w:b/>
                <w:sz w:val="16"/>
                <w:szCs w:val="16"/>
              </w:rPr>
              <w:t>Senior Instructor II</w:t>
            </w:r>
          </w:p>
          <w:p w14:paraId="7D4D364D" w14:textId="6F043018" w:rsidR="00140731" w:rsidRPr="006C5618" w:rsidRDefault="00DA0967" w:rsidP="004710A0">
            <w:pPr>
              <w:tabs>
                <w:tab w:val="left" w:pos="431"/>
              </w:tabs>
              <w:spacing w:after="0" w:line="240" w:lineRule="auto"/>
              <w:ind w:left="71"/>
              <w:rPr>
                <w:rFonts w:ascii="Arial" w:hAnsi="Arial" w:cs="Arial"/>
                <w:sz w:val="16"/>
                <w:szCs w:val="16"/>
              </w:rPr>
            </w:pPr>
            <w:r>
              <w:rPr>
                <w:rFonts w:ascii="Arial" w:hAnsi="Arial" w:cs="Arial"/>
                <w:sz w:val="16"/>
                <w:szCs w:val="16"/>
              </w:rPr>
              <w:t>All items</w:t>
            </w:r>
            <w:r w:rsidR="00140731" w:rsidRPr="006C5618">
              <w:rPr>
                <w:rFonts w:ascii="Arial" w:hAnsi="Arial" w:cs="Arial"/>
                <w:sz w:val="16"/>
                <w:szCs w:val="16"/>
              </w:rPr>
              <w:t xml:space="preserve"> from the previous rank</w:t>
            </w:r>
            <w:r w:rsidR="004710A0">
              <w:rPr>
                <w:rFonts w:ascii="Arial" w:hAnsi="Arial" w:cs="Arial"/>
                <w:sz w:val="16"/>
                <w:szCs w:val="16"/>
              </w:rPr>
              <w:t xml:space="preserve"> and expanded as described below</w:t>
            </w:r>
          </w:p>
          <w:p w14:paraId="16291838" w14:textId="77777777" w:rsidR="00140731" w:rsidRDefault="00140731" w:rsidP="009C19A7">
            <w:pPr>
              <w:numPr>
                <w:ilvl w:val="0"/>
                <w:numId w:val="7"/>
              </w:numPr>
              <w:tabs>
                <w:tab w:val="clear" w:pos="720"/>
                <w:tab w:val="left" w:pos="431"/>
              </w:tabs>
              <w:spacing w:after="0" w:line="240" w:lineRule="auto"/>
              <w:ind w:left="431"/>
              <w:rPr>
                <w:rFonts w:ascii="Arial" w:hAnsi="Arial" w:cs="Arial"/>
                <w:sz w:val="16"/>
                <w:szCs w:val="16"/>
              </w:rPr>
            </w:pPr>
            <w:r>
              <w:rPr>
                <w:rFonts w:ascii="Arial" w:hAnsi="Arial" w:cs="Arial"/>
                <w:sz w:val="16"/>
                <w:szCs w:val="16"/>
              </w:rPr>
              <w:t>Active</w:t>
            </w:r>
            <w:r w:rsidRPr="006C5618">
              <w:rPr>
                <w:rFonts w:ascii="Arial" w:hAnsi="Arial" w:cs="Arial"/>
                <w:sz w:val="16"/>
                <w:szCs w:val="16"/>
              </w:rPr>
              <w:t xml:space="preserve"> </w:t>
            </w:r>
            <w:r>
              <w:rPr>
                <w:rFonts w:ascii="Arial" w:hAnsi="Arial" w:cs="Arial"/>
                <w:sz w:val="16"/>
                <w:szCs w:val="16"/>
              </w:rPr>
              <w:t>leadership</w:t>
            </w:r>
            <w:r w:rsidRPr="006C5618">
              <w:rPr>
                <w:rFonts w:ascii="Arial" w:hAnsi="Arial" w:cs="Arial"/>
                <w:sz w:val="16"/>
                <w:szCs w:val="16"/>
              </w:rPr>
              <w:t xml:space="preserve"> responsibilities</w:t>
            </w:r>
            <w:r>
              <w:rPr>
                <w:rFonts w:ascii="Arial" w:hAnsi="Arial" w:cs="Arial"/>
                <w:sz w:val="16"/>
                <w:szCs w:val="16"/>
              </w:rPr>
              <w:t xml:space="preserve"> in a variety of areas including but not limited to</w:t>
            </w:r>
            <w:r w:rsidRPr="006C5618">
              <w:rPr>
                <w:rFonts w:ascii="Arial" w:hAnsi="Arial" w:cs="Arial"/>
                <w:sz w:val="16"/>
                <w:szCs w:val="16"/>
              </w:rPr>
              <w:t xml:space="preserve">, curriculum development, program development, </w:t>
            </w:r>
            <w:r>
              <w:rPr>
                <w:rFonts w:ascii="Arial" w:hAnsi="Arial" w:cs="Arial"/>
                <w:sz w:val="16"/>
                <w:szCs w:val="16"/>
              </w:rPr>
              <w:t xml:space="preserve">and </w:t>
            </w:r>
            <w:r w:rsidRPr="006C5618">
              <w:rPr>
                <w:rFonts w:ascii="Arial" w:hAnsi="Arial" w:cs="Arial"/>
                <w:sz w:val="16"/>
                <w:szCs w:val="16"/>
              </w:rPr>
              <w:t xml:space="preserve">program evaluation of the </w:t>
            </w:r>
            <w:r>
              <w:rPr>
                <w:rFonts w:ascii="Arial" w:hAnsi="Arial" w:cs="Arial"/>
                <w:sz w:val="16"/>
                <w:szCs w:val="16"/>
              </w:rPr>
              <w:t>underg</w:t>
            </w:r>
            <w:r w:rsidRPr="006C5618">
              <w:rPr>
                <w:rFonts w:ascii="Arial" w:hAnsi="Arial" w:cs="Arial"/>
                <w:sz w:val="16"/>
                <w:szCs w:val="16"/>
              </w:rPr>
              <w:t>raduate education</w:t>
            </w:r>
            <w:r>
              <w:rPr>
                <w:rFonts w:ascii="Arial" w:hAnsi="Arial" w:cs="Arial"/>
                <w:sz w:val="16"/>
                <w:szCs w:val="16"/>
              </w:rPr>
              <w:t xml:space="preserve">. </w:t>
            </w:r>
          </w:p>
          <w:p w14:paraId="4192D3B7" w14:textId="039C0B66" w:rsidR="00140731" w:rsidRPr="00B5717E" w:rsidRDefault="00140731" w:rsidP="009C19A7">
            <w:pPr>
              <w:numPr>
                <w:ilvl w:val="0"/>
                <w:numId w:val="7"/>
              </w:numPr>
              <w:tabs>
                <w:tab w:val="clear" w:pos="720"/>
                <w:tab w:val="left" w:pos="431"/>
              </w:tabs>
              <w:spacing w:after="0" w:line="240" w:lineRule="auto"/>
              <w:ind w:left="431"/>
              <w:rPr>
                <w:rFonts w:ascii="Arial" w:hAnsi="Arial" w:cs="Arial"/>
                <w:sz w:val="16"/>
                <w:szCs w:val="16"/>
              </w:rPr>
            </w:pPr>
            <w:r w:rsidRPr="00C33C64">
              <w:rPr>
                <w:rFonts w:ascii="Arial" w:hAnsi="Arial" w:cs="Arial"/>
                <w:sz w:val="16"/>
                <w:szCs w:val="16"/>
              </w:rPr>
              <w:t>Widening of the scope</w:t>
            </w:r>
            <w:r w:rsidR="00247A2E">
              <w:rPr>
                <w:rFonts w:ascii="Arial" w:hAnsi="Arial" w:cs="Arial"/>
                <w:sz w:val="16"/>
                <w:szCs w:val="16"/>
              </w:rPr>
              <w:t xml:space="preserve"> of impact  and audience of</w:t>
            </w:r>
            <w:r w:rsidRPr="00C33C64">
              <w:rPr>
                <w:rFonts w:ascii="Arial" w:hAnsi="Arial" w:cs="Arial"/>
                <w:sz w:val="16"/>
                <w:szCs w:val="16"/>
              </w:rPr>
              <w:t xml:space="preserve"> scholarly activities</w:t>
            </w:r>
            <w:r w:rsidR="00BD03FA">
              <w:rPr>
                <w:rFonts w:ascii="Arial" w:hAnsi="Arial" w:cs="Arial"/>
                <w:sz w:val="16"/>
                <w:szCs w:val="16"/>
              </w:rPr>
              <w:t xml:space="preserve"> as appropriate</w:t>
            </w:r>
            <w:r w:rsidRPr="00C33C64">
              <w:rPr>
                <w:rFonts w:ascii="Arial" w:hAnsi="Arial" w:cs="Arial"/>
                <w:sz w:val="16"/>
                <w:szCs w:val="16"/>
              </w:rPr>
              <w:t xml:space="preserve"> (e.g., having a state or national office,</w:t>
            </w:r>
            <w:r>
              <w:rPr>
                <w:rFonts w:ascii="Arial" w:hAnsi="Arial" w:cs="Arial"/>
                <w:sz w:val="16"/>
                <w:szCs w:val="16"/>
              </w:rPr>
              <w:t xml:space="preserve"> </w:t>
            </w:r>
            <w:r w:rsidRPr="00B5717E">
              <w:rPr>
                <w:rFonts w:ascii="Arial" w:hAnsi="Arial" w:cs="Arial"/>
                <w:sz w:val="16"/>
                <w:szCs w:val="16"/>
              </w:rPr>
              <w:t>develop and publish teaching or clinical materials, publish in the practice literature, write grant applications)</w:t>
            </w:r>
          </w:p>
          <w:p w14:paraId="38D0F63D" w14:textId="77777777" w:rsidR="00140731" w:rsidRPr="006C5618" w:rsidRDefault="00140731" w:rsidP="00140731">
            <w:pPr>
              <w:tabs>
                <w:tab w:val="left" w:pos="431"/>
              </w:tabs>
              <w:ind w:left="71"/>
              <w:rPr>
                <w:rFonts w:ascii="Arial" w:hAnsi="Arial" w:cs="Arial"/>
                <w:sz w:val="16"/>
                <w:szCs w:val="16"/>
              </w:rPr>
            </w:pPr>
          </w:p>
        </w:tc>
        <w:tc>
          <w:tcPr>
            <w:tcW w:w="814" w:type="pct"/>
            <w:tcBorders>
              <w:top w:val="double" w:sz="12" w:space="0" w:color="auto"/>
            </w:tcBorders>
          </w:tcPr>
          <w:p w14:paraId="59675F94" w14:textId="5431A207" w:rsidR="00F51A9E" w:rsidRPr="002D68B5" w:rsidRDefault="00F51A9E" w:rsidP="004710A0">
            <w:pPr>
              <w:tabs>
                <w:tab w:val="left" w:pos="428"/>
              </w:tabs>
              <w:spacing w:after="0" w:line="240" w:lineRule="auto"/>
              <w:rPr>
                <w:rFonts w:ascii="Arial" w:hAnsi="Arial" w:cs="Arial"/>
                <w:b/>
                <w:sz w:val="16"/>
                <w:szCs w:val="16"/>
              </w:rPr>
            </w:pPr>
            <w:r w:rsidRPr="002D68B5">
              <w:rPr>
                <w:rFonts w:ascii="Arial" w:hAnsi="Arial" w:cs="Arial"/>
                <w:b/>
                <w:sz w:val="16"/>
                <w:szCs w:val="16"/>
              </w:rPr>
              <w:t>Senior Lecturer II</w:t>
            </w:r>
          </w:p>
          <w:p w14:paraId="43834512" w14:textId="771407D4" w:rsidR="00140731" w:rsidRPr="006C5618" w:rsidRDefault="00DA0967" w:rsidP="004710A0">
            <w:pPr>
              <w:tabs>
                <w:tab w:val="left" w:pos="428"/>
              </w:tabs>
              <w:spacing w:after="0" w:line="240" w:lineRule="auto"/>
              <w:ind w:left="71"/>
              <w:rPr>
                <w:rFonts w:ascii="Arial" w:hAnsi="Arial" w:cs="Arial"/>
                <w:sz w:val="16"/>
                <w:szCs w:val="16"/>
              </w:rPr>
            </w:pPr>
            <w:r>
              <w:rPr>
                <w:rFonts w:ascii="Arial" w:hAnsi="Arial" w:cs="Arial"/>
                <w:sz w:val="16"/>
                <w:szCs w:val="16"/>
              </w:rPr>
              <w:t>All items</w:t>
            </w:r>
            <w:r w:rsidR="00140731" w:rsidRPr="006C5618">
              <w:rPr>
                <w:rFonts w:ascii="Arial" w:hAnsi="Arial" w:cs="Arial"/>
                <w:sz w:val="16"/>
                <w:szCs w:val="16"/>
              </w:rPr>
              <w:t xml:space="preserve"> from the previous rank</w:t>
            </w:r>
          </w:p>
          <w:p w14:paraId="1DFDA53F" w14:textId="22D2A4EE" w:rsidR="00140731" w:rsidRDefault="00140731" w:rsidP="009C19A7">
            <w:pPr>
              <w:numPr>
                <w:ilvl w:val="0"/>
                <w:numId w:val="9"/>
              </w:numPr>
              <w:tabs>
                <w:tab w:val="clear" w:pos="720"/>
                <w:tab w:val="left" w:pos="428"/>
              </w:tabs>
              <w:spacing w:after="0" w:line="240" w:lineRule="auto"/>
              <w:ind w:left="431"/>
              <w:rPr>
                <w:rFonts w:ascii="Arial" w:hAnsi="Arial" w:cs="Arial"/>
                <w:sz w:val="16"/>
                <w:szCs w:val="16"/>
              </w:rPr>
            </w:pPr>
            <w:r>
              <w:rPr>
                <w:rFonts w:ascii="Arial" w:hAnsi="Arial" w:cs="Arial"/>
                <w:sz w:val="16"/>
                <w:szCs w:val="16"/>
              </w:rPr>
              <w:t>Active</w:t>
            </w:r>
            <w:r w:rsidRPr="006C5618">
              <w:rPr>
                <w:rFonts w:ascii="Arial" w:hAnsi="Arial" w:cs="Arial"/>
                <w:sz w:val="16"/>
                <w:szCs w:val="16"/>
              </w:rPr>
              <w:t xml:space="preserve"> </w:t>
            </w:r>
            <w:r>
              <w:rPr>
                <w:rFonts w:ascii="Arial" w:hAnsi="Arial" w:cs="Arial"/>
                <w:sz w:val="16"/>
                <w:szCs w:val="16"/>
              </w:rPr>
              <w:t>leadership</w:t>
            </w:r>
            <w:r w:rsidRPr="006C5618">
              <w:rPr>
                <w:rFonts w:ascii="Arial" w:hAnsi="Arial" w:cs="Arial"/>
                <w:sz w:val="16"/>
                <w:szCs w:val="16"/>
              </w:rPr>
              <w:t xml:space="preserve"> </w:t>
            </w:r>
            <w:r w:rsidR="004710A0">
              <w:rPr>
                <w:rFonts w:ascii="Arial" w:hAnsi="Arial" w:cs="Arial"/>
                <w:sz w:val="16"/>
                <w:szCs w:val="16"/>
              </w:rPr>
              <w:t xml:space="preserve"> and expanded as described below</w:t>
            </w:r>
            <w:r w:rsidR="004710A0" w:rsidRPr="006C5618">
              <w:rPr>
                <w:rFonts w:ascii="Arial" w:hAnsi="Arial" w:cs="Arial"/>
                <w:sz w:val="16"/>
                <w:szCs w:val="16"/>
              </w:rPr>
              <w:t xml:space="preserve"> </w:t>
            </w:r>
            <w:r w:rsidRPr="006C5618">
              <w:rPr>
                <w:rFonts w:ascii="Arial" w:hAnsi="Arial" w:cs="Arial"/>
                <w:sz w:val="16"/>
                <w:szCs w:val="16"/>
              </w:rPr>
              <w:t>responsibilities</w:t>
            </w:r>
            <w:r>
              <w:rPr>
                <w:rFonts w:ascii="Arial" w:hAnsi="Arial" w:cs="Arial"/>
                <w:sz w:val="16"/>
                <w:szCs w:val="16"/>
              </w:rPr>
              <w:t xml:space="preserve"> in a variety of areas including but not limited to</w:t>
            </w:r>
            <w:r w:rsidRPr="006C5618">
              <w:rPr>
                <w:rFonts w:ascii="Arial" w:hAnsi="Arial" w:cs="Arial"/>
                <w:sz w:val="16"/>
                <w:szCs w:val="16"/>
              </w:rPr>
              <w:t xml:space="preserve">, curriculum development, program development, </w:t>
            </w:r>
            <w:r>
              <w:rPr>
                <w:rFonts w:ascii="Arial" w:hAnsi="Arial" w:cs="Arial"/>
                <w:sz w:val="16"/>
                <w:szCs w:val="16"/>
              </w:rPr>
              <w:t xml:space="preserve">and </w:t>
            </w:r>
            <w:r w:rsidRPr="006C5618">
              <w:rPr>
                <w:rFonts w:ascii="Arial" w:hAnsi="Arial" w:cs="Arial"/>
                <w:sz w:val="16"/>
                <w:szCs w:val="16"/>
              </w:rPr>
              <w:t>program evaluation of the graduate education program</w:t>
            </w:r>
          </w:p>
          <w:p w14:paraId="26B93655" w14:textId="051230DF" w:rsidR="00140731" w:rsidRDefault="00140731" w:rsidP="009C19A7">
            <w:pPr>
              <w:numPr>
                <w:ilvl w:val="0"/>
                <w:numId w:val="9"/>
              </w:numPr>
              <w:tabs>
                <w:tab w:val="clear" w:pos="720"/>
                <w:tab w:val="num" w:pos="410"/>
              </w:tabs>
              <w:spacing w:after="0" w:line="240" w:lineRule="auto"/>
              <w:ind w:left="410"/>
              <w:rPr>
                <w:rFonts w:ascii="Arial" w:hAnsi="Arial" w:cs="Arial"/>
                <w:sz w:val="16"/>
                <w:szCs w:val="16"/>
              </w:rPr>
            </w:pPr>
            <w:r>
              <w:rPr>
                <w:rFonts w:ascii="Arial" w:hAnsi="Arial" w:cs="Arial"/>
                <w:sz w:val="16"/>
                <w:szCs w:val="16"/>
              </w:rPr>
              <w:t>W</w:t>
            </w:r>
            <w:r w:rsidR="00247A2E">
              <w:rPr>
                <w:rFonts w:ascii="Arial" w:hAnsi="Arial" w:cs="Arial"/>
                <w:sz w:val="16"/>
                <w:szCs w:val="16"/>
              </w:rPr>
              <w:t xml:space="preserve">idening of the scope of impact </w:t>
            </w:r>
            <w:r>
              <w:rPr>
                <w:rFonts w:ascii="Arial" w:hAnsi="Arial" w:cs="Arial"/>
                <w:sz w:val="16"/>
                <w:szCs w:val="16"/>
              </w:rPr>
              <w:t>and audience of your scholarly activities (e.g., having a state or national office</w:t>
            </w:r>
            <w:r w:rsidR="00AC1541">
              <w:t xml:space="preserve"> </w:t>
            </w:r>
            <w:r w:rsidR="00AC1541" w:rsidRPr="00AC1541">
              <w:rPr>
                <w:rFonts w:ascii="Arial" w:hAnsi="Arial" w:cs="Arial"/>
                <w:sz w:val="16"/>
                <w:szCs w:val="16"/>
              </w:rPr>
              <w:t>develop and publish teaching or clinical materials, publish in the practice literature, write grant applications</w:t>
            </w:r>
            <w:r>
              <w:rPr>
                <w:rFonts w:ascii="Arial" w:hAnsi="Arial" w:cs="Arial"/>
                <w:sz w:val="16"/>
                <w:szCs w:val="16"/>
              </w:rPr>
              <w:t>)</w:t>
            </w:r>
          </w:p>
          <w:p w14:paraId="2A66298E" w14:textId="77777777" w:rsidR="00140731" w:rsidRPr="006C5618" w:rsidRDefault="00140731" w:rsidP="00140731">
            <w:pPr>
              <w:tabs>
                <w:tab w:val="left" w:pos="428"/>
              </w:tabs>
              <w:ind w:left="71"/>
              <w:rPr>
                <w:rFonts w:ascii="Arial" w:hAnsi="Arial" w:cs="Arial"/>
                <w:sz w:val="16"/>
                <w:szCs w:val="16"/>
              </w:rPr>
            </w:pPr>
          </w:p>
        </w:tc>
        <w:tc>
          <w:tcPr>
            <w:tcW w:w="783" w:type="pct"/>
            <w:tcBorders>
              <w:top w:val="double" w:sz="12" w:space="0" w:color="auto"/>
            </w:tcBorders>
            <w:shd w:val="clear" w:color="auto" w:fill="D9D9D9" w:themeFill="background1" w:themeFillShade="D9"/>
          </w:tcPr>
          <w:p w14:paraId="11C1F882" w14:textId="567D420E" w:rsidR="00F51A9E" w:rsidRPr="00B447DE" w:rsidRDefault="00F51A9E" w:rsidP="00F51A9E">
            <w:pPr>
              <w:tabs>
                <w:tab w:val="left" w:pos="428"/>
              </w:tabs>
              <w:spacing w:after="0" w:line="240" w:lineRule="auto"/>
              <w:ind w:left="71"/>
              <w:rPr>
                <w:rFonts w:ascii="Arial" w:hAnsi="Arial" w:cs="Arial"/>
                <w:b/>
                <w:sz w:val="16"/>
                <w:szCs w:val="16"/>
              </w:rPr>
            </w:pPr>
            <w:r w:rsidRPr="00B447DE">
              <w:rPr>
                <w:rFonts w:ascii="Arial" w:hAnsi="Arial" w:cs="Arial"/>
                <w:b/>
                <w:sz w:val="16"/>
                <w:szCs w:val="16"/>
              </w:rPr>
              <w:t>Clinical Professor</w:t>
            </w:r>
          </w:p>
          <w:p w14:paraId="6D029596" w14:textId="18A92A28" w:rsidR="00977EBC" w:rsidRDefault="00DA0967" w:rsidP="004710A0">
            <w:pPr>
              <w:spacing w:after="0" w:line="240" w:lineRule="auto"/>
              <w:ind w:left="-9"/>
              <w:rPr>
                <w:rFonts w:ascii="Arial" w:hAnsi="Arial" w:cs="Arial"/>
                <w:sz w:val="16"/>
                <w:szCs w:val="16"/>
              </w:rPr>
            </w:pPr>
            <w:r>
              <w:rPr>
                <w:rFonts w:ascii="Arial" w:hAnsi="Arial" w:cs="Arial"/>
                <w:sz w:val="16"/>
                <w:szCs w:val="16"/>
              </w:rPr>
              <w:t xml:space="preserve">All </w:t>
            </w:r>
            <w:r w:rsidR="00977EBC">
              <w:rPr>
                <w:rFonts w:ascii="Arial" w:hAnsi="Arial" w:cs="Arial"/>
                <w:sz w:val="16"/>
                <w:szCs w:val="16"/>
              </w:rPr>
              <w:t>Items from the previous rank</w:t>
            </w:r>
            <w:r w:rsidR="004710A0">
              <w:rPr>
                <w:rFonts w:ascii="Arial" w:hAnsi="Arial" w:cs="Arial"/>
                <w:sz w:val="16"/>
                <w:szCs w:val="16"/>
              </w:rPr>
              <w:t xml:space="preserve"> and expanded as described below</w:t>
            </w:r>
          </w:p>
          <w:p w14:paraId="17317B1A" w14:textId="2CC2F415" w:rsidR="00977EBC" w:rsidRDefault="00977EBC" w:rsidP="009C19A7">
            <w:pPr>
              <w:numPr>
                <w:ilvl w:val="0"/>
                <w:numId w:val="23"/>
              </w:numPr>
              <w:tabs>
                <w:tab w:val="num" w:pos="351"/>
              </w:tabs>
              <w:spacing w:after="0" w:line="240" w:lineRule="auto"/>
              <w:ind w:left="351"/>
              <w:rPr>
                <w:rFonts w:ascii="Arial" w:hAnsi="Arial" w:cs="Arial"/>
                <w:sz w:val="16"/>
                <w:szCs w:val="16"/>
              </w:rPr>
            </w:pPr>
            <w:r>
              <w:rPr>
                <w:rFonts w:ascii="Arial" w:hAnsi="Arial" w:cs="Arial"/>
                <w:sz w:val="16"/>
                <w:szCs w:val="16"/>
              </w:rPr>
              <w:t xml:space="preserve">Active leadership responsibilities in a variety of areas </w:t>
            </w:r>
            <w:r w:rsidR="000B64FE">
              <w:rPr>
                <w:rFonts w:ascii="Arial" w:hAnsi="Arial" w:cs="Arial"/>
                <w:sz w:val="16"/>
                <w:szCs w:val="16"/>
              </w:rPr>
              <w:t>(e.g.,</w:t>
            </w:r>
            <w:r>
              <w:rPr>
                <w:rFonts w:ascii="Arial" w:hAnsi="Arial" w:cs="Arial"/>
                <w:sz w:val="16"/>
                <w:szCs w:val="16"/>
              </w:rPr>
              <w:t xml:space="preserve"> development and evaluation of the clinical education program</w:t>
            </w:r>
            <w:r w:rsidR="000B64FE">
              <w:rPr>
                <w:rFonts w:ascii="Arial" w:hAnsi="Arial" w:cs="Arial"/>
                <w:sz w:val="16"/>
                <w:szCs w:val="16"/>
              </w:rPr>
              <w:t>, budgeting and staff evaluation in a school/clinic)</w:t>
            </w:r>
            <w:r>
              <w:rPr>
                <w:rFonts w:ascii="Arial" w:hAnsi="Arial" w:cs="Arial"/>
                <w:sz w:val="16"/>
                <w:szCs w:val="16"/>
              </w:rPr>
              <w:t>.</w:t>
            </w:r>
          </w:p>
          <w:p w14:paraId="604C6597" w14:textId="6ED00655" w:rsidR="00977EBC" w:rsidRDefault="00977EBC" w:rsidP="009C19A7">
            <w:pPr>
              <w:numPr>
                <w:ilvl w:val="0"/>
                <w:numId w:val="23"/>
              </w:numPr>
              <w:tabs>
                <w:tab w:val="num" w:pos="351"/>
              </w:tabs>
              <w:spacing w:after="0" w:line="240" w:lineRule="auto"/>
              <w:ind w:left="351"/>
              <w:rPr>
                <w:rFonts w:ascii="Arial" w:hAnsi="Arial" w:cs="Arial"/>
                <w:sz w:val="16"/>
                <w:szCs w:val="16"/>
              </w:rPr>
            </w:pPr>
            <w:r>
              <w:rPr>
                <w:rFonts w:ascii="Arial" w:hAnsi="Arial" w:cs="Arial"/>
                <w:sz w:val="16"/>
                <w:szCs w:val="16"/>
              </w:rPr>
              <w:t>Widening of the scope of impact and audience of scholarly activities related to or directly impacting clinical education (e.g., having a state or national office; serving on a state board or committee;</w:t>
            </w:r>
            <w:r>
              <w:t xml:space="preserve"> </w:t>
            </w:r>
            <w:r>
              <w:rPr>
                <w:rFonts w:ascii="Arial" w:hAnsi="Arial" w:cs="Arial"/>
                <w:sz w:val="16"/>
                <w:szCs w:val="16"/>
              </w:rPr>
              <w:t>develop and publish clinical materials, in the practice literature, applying for internal or external awards to support program work)</w:t>
            </w:r>
          </w:p>
          <w:p w14:paraId="6DE24731" w14:textId="77777777" w:rsidR="00977EBC" w:rsidRDefault="00977EBC" w:rsidP="00977EBC">
            <w:pPr>
              <w:spacing w:after="0" w:line="240" w:lineRule="auto"/>
              <w:ind w:left="720"/>
              <w:rPr>
                <w:rFonts w:ascii="Arial" w:hAnsi="Arial" w:cs="Arial"/>
                <w:sz w:val="16"/>
                <w:szCs w:val="16"/>
              </w:rPr>
            </w:pPr>
          </w:p>
          <w:p w14:paraId="2C54FBC9" w14:textId="77777777" w:rsidR="00140731" w:rsidRPr="006C5618" w:rsidRDefault="00140731" w:rsidP="00D37F50">
            <w:pPr>
              <w:tabs>
                <w:tab w:val="left" w:pos="456"/>
              </w:tabs>
              <w:spacing w:after="0" w:line="240" w:lineRule="auto"/>
              <w:rPr>
                <w:rFonts w:ascii="Arial" w:hAnsi="Arial" w:cs="Arial"/>
                <w:sz w:val="16"/>
                <w:szCs w:val="16"/>
              </w:rPr>
            </w:pPr>
          </w:p>
        </w:tc>
        <w:tc>
          <w:tcPr>
            <w:tcW w:w="783" w:type="pct"/>
            <w:tcBorders>
              <w:top w:val="double" w:sz="12" w:space="0" w:color="auto"/>
            </w:tcBorders>
          </w:tcPr>
          <w:p w14:paraId="7CE89A91" w14:textId="4977E30D" w:rsidR="00F51A9E" w:rsidRPr="002D68B5" w:rsidRDefault="00F51A9E" w:rsidP="002D68B5">
            <w:pPr>
              <w:tabs>
                <w:tab w:val="left" w:pos="456"/>
              </w:tabs>
              <w:spacing w:after="0" w:line="240" w:lineRule="auto"/>
              <w:ind w:left="71"/>
              <w:rPr>
                <w:rFonts w:ascii="Arial" w:hAnsi="Arial" w:cs="Arial"/>
                <w:b/>
                <w:sz w:val="16"/>
                <w:szCs w:val="16"/>
              </w:rPr>
            </w:pPr>
            <w:r w:rsidRPr="002D68B5">
              <w:rPr>
                <w:rFonts w:ascii="Arial" w:hAnsi="Arial" w:cs="Arial"/>
                <w:b/>
                <w:sz w:val="16"/>
                <w:szCs w:val="16"/>
              </w:rPr>
              <w:t>Senior Research Assistant II</w:t>
            </w:r>
          </w:p>
          <w:p w14:paraId="534C27A2" w14:textId="538B29C6" w:rsidR="00140731" w:rsidRPr="006C5618" w:rsidRDefault="00DA0967" w:rsidP="004710A0">
            <w:pPr>
              <w:tabs>
                <w:tab w:val="left" w:pos="456"/>
              </w:tabs>
              <w:spacing w:after="0" w:line="240" w:lineRule="auto"/>
              <w:rPr>
                <w:rFonts w:ascii="Arial" w:hAnsi="Arial" w:cs="Arial"/>
                <w:sz w:val="16"/>
                <w:szCs w:val="16"/>
              </w:rPr>
            </w:pPr>
            <w:r>
              <w:rPr>
                <w:rFonts w:ascii="Arial" w:hAnsi="Arial" w:cs="Arial"/>
                <w:sz w:val="16"/>
                <w:szCs w:val="16"/>
              </w:rPr>
              <w:t xml:space="preserve">All </w:t>
            </w:r>
            <w:r w:rsidR="00140731" w:rsidRPr="006C5618">
              <w:rPr>
                <w:rFonts w:ascii="Arial" w:hAnsi="Arial" w:cs="Arial"/>
                <w:sz w:val="16"/>
                <w:szCs w:val="16"/>
              </w:rPr>
              <w:t>Item</w:t>
            </w:r>
            <w:r w:rsidR="00140731">
              <w:rPr>
                <w:rFonts w:ascii="Arial" w:hAnsi="Arial" w:cs="Arial"/>
                <w:sz w:val="16"/>
                <w:szCs w:val="16"/>
              </w:rPr>
              <w:t xml:space="preserve">s </w:t>
            </w:r>
            <w:r w:rsidR="00140731" w:rsidRPr="006C5618">
              <w:rPr>
                <w:rFonts w:ascii="Arial" w:hAnsi="Arial" w:cs="Arial"/>
                <w:sz w:val="16"/>
                <w:szCs w:val="16"/>
              </w:rPr>
              <w:t>from the previous rank</w:t>
            </w:r>
            <w:r w:rsidR="004710A0">
              <w:rPr>
                <w:rFonts w:ascii="Arial" w:hAnsi="Arial" w:cs="Arial"/>
                <w:sz w:val="16"/>
                <w:szCs w:val="16"/>
              </w:rPr>
              <w:t xml:space="preserve"> and expanded as described below</w:t>
            </w:r>
          </w:p>
          <w:p w14:paraId="2B9954FC" w14:textId="33C11959" w:rsidR="00140731" w:rsidRPr="006C5618" w:rsidRDefault="00140731" w:rsidP="009C19A7">
            <w:pPr>
              <w:numPr>
                <w:ilvl w:val="0"/>
                <w:numId w:val="15"/>
              </w:numPr>
              <w:tabs>
                <w:tab w:val="clear" w:pos="720"/>
                <w:tab w:val="left" w:pos="456"/>
              </w:tabs>
              <w:spacing w:after="0" w:line="240" w:lineRule="auto"/>
              <w:ind w:left="431"/>
              <w:rPr>
                <w:rFonts w:ascii="Arial" w:hAnsi="Arial" w:cs="Arial"/>
                <w:sz w:val="16"/>
                <w:szCs w:val="16"/>
              </w:rPr>
            </w:pPr>
            <w:r w:rsidRPr="006C5618">
              <w:rPr>
                <w:rFonts w:ascii="Arial" w:hAnsi="Arial" w:cs="Arial"/>
                <w:sz w:val="16"/>
                <w:szCs w:val="16"/>
              </w:rPr>
              <w:t>Provide</w:t>
            </w:r>
            <w:r w:rsidR="00CE690A">
              <w:rPr>
                <w:rFonts w:ascii="Arial" w:hAnsi="Arial" w:cs="Arial"/>
                <w:sz w:val="16"/>
                <w:szCs w:val="16"/>
              </w:rPr>
              <w:t>s</w:t>
            </w:r>
            <w:r w:rsidRPr="006C5618">
              <w:rPr>
                <w:rFonts w:ascii="Arial" w:hAnsi="Arial" w:cs="Arial"/>
                <w:sz w:val="16"/>
                <w:szCs w:val="16"/>
              </w:rPr>
              <w:t xml:space="preserve"> </w:t>
            </w:r>
            <w:r>
              <w:rPr>
                <w:rFonts w:ascii="Arial" w:hAnsi="Arial" w:cs="Arial"/>
                <w:sz w:val="16"/>
                <w:szCs w:val="16"/>
              </w:rPr>
              <w:t xml:space="preserve">expanded leadership and </w:t>
            </w:r>
            <w:r w:rsidRPr="006C5618">
              <w:rPr>
                <w:rFonts w:ascii="Arial" w:hAnsi="Arial" w:cs="Arial"/>
                <w:sz w:val="16"/>
                <w:szCs w:val="16"/>
              </w:rPr>
              <w:t>direction</w:t>
            </w:r>
            <w:r>
              <w:rPr>
                <w:rFonts w:ascii="Arial" w:hAnsi="Arial" w:cs="Arial"/>
                <w:sz w:val="16"/>
                <w:szCs w:val="16"/>
              </w:rPr>
              <w:t xml:space="preserve"> to others in the unit (e.g. supervision)</w:t>
            </w:r>
            <w:r w:rsidRPr="006C5618">
              <w:rPr>
                <w:rFonts w:ascii="Arial" w:hAnsi="Arial" w:cs="Arial"/>
                <w:sz w:val="16"/>
                <w:szCs w:val="16"/>
              </w:rPr>
              <w:t xml:space="preserve"> to others on project (e.g., students, other research assistants)</w:t>
            </w:r>
          </w:p>
        </w:tc>
        <w:tc>
          <w:tcPr>
            <w:tcW w:w="846" w:type="pct"/>
            <w:tcBorders>
              <w:top w:val="double" w:sz="12" w:space="0" w:color="auto"/>
            </w:tcBorders>
          </w:tcPr>
          <w:p w14:paraId="2B91BE63" w14:textId="3222D23F" w:rsidR="00F51A9E" w:rsidRPr="002D68B5" w:rsidRDefault="00F51A9E" w:rsidP="002D68B5">
            <w:pPr>
              <w:tabs>
                <w:tab w:val="left" w:pos="456"/>
              </w:tabs>
              <w:spacing w:after="0" w:line="240" w:lineRule="auto"/>
              <w:rPr>
                <w:rFonts w:ascii="Arial" w:hAnsi="Arial" w:cs="Arial"/>
                <w:b/>
                <w:sz w:val="16"/>
                <w:szCs w:val="16"/>
              </w:rPr>
            </w:pPr>
            <w:r w:rsidRPr="002D68B5">
              <w:rPr>
                <w:rFonts w:ascii="Arial" w:hAnsi="Arial" w:cs="Arial"/>
                <w:b/>
                <w:sz w:val="16"/>
                <w:szCs w:val="16"/>
              </w:rPr>
              <w:t>Senior Research Associate II</w:t>
            </w:r>
          </w:p>
          <w:p w14:paraId="345E06F0" w14:textId="3783A67D" w:rsidR="00140731" w:rsidRPr="006C5618" w:rsidRDefault="00DA0967" w:rsidP="004710A0">
            <w:pPr>
              <w:tabs>
                <w:tab w:val="left" w:pos="456"/>
              </w:tabs>
              <w:spacing w:after="0" w:line="240" w:lineRule="auto"/>
              <w:rPr>
                <w:rFonts w:ascii="Arial" w:hAnsi="Arial" w:cs="Arial"/>
                <w:sz w:val="16"/>
                <w:szCs w:val="16"/>
              </w:rPr>
            </w:pPr>
            <w:r>
              <w:rPr>
                <w:rFonts w:ascii="Arial" w:hAnsi="Arial" w:cs="Arial"/>
                <w:sz w:val="16"/>
                <w:szCs w:val="16"/>
              </w:rPr>
              <w:t xml:space="preserve">All </w:t>
            </w:r>
            <w:r w:rsidR="00140731">
              <w:rPr>
                <w:rFonts w:ascii="Arial" w:hAnsi="Arial" w:cs="Arial"/>
                <w:sz w:val="16"/>
                <w:szCs w:val="16"/>
              </w:rPr>
              <w:t xml:space="preserve">Items </w:t>
            </w:r>
            <w:r w:rsidR="00140731" w:rsidRPr="006C5618">
              <w:rPr>
                <w:rFonts w:ascii="Arial" w:hAnsi="Arial" w:cs="Arial"/>
                <w:sz w:val="16"/>
                <w:szCs w:val="16"/>
              </w:rPr>
              <w:t>from the previous rank</w:t>
            </w:r>
            <w:r w:rsidR="004710A0">
              <w:rPr>
                <w:rFonts w:ascii="Arial" w:hAnsi="Arial" w:cs="Arial"/>
                <w:sz w:val="16"/>
                <w:szCs w:val="16"/>
              </w:rPr>
              <w:t xml:space="preserve"> and expanded as described below</w:t>
            </w:r>
          </w:p>
          <w:p w14:paraId="163CF24B" w14:textId="3FFDC9B0" w:rsidR="00140731" w:rsidRDefault="00140731" w:rsidP="009C19A7">
            <w:pPr>
              <w:numPr>
                <w:ilvl w:val="0"/>
                <w:numId w:val="12"/>
              </w:numPr>
              <w:tabs>
                <w:tab w:val="left" w:pos="431"/>
              </w:tabs>
              <w:spacing w:after="0" w:line="240" w:lineRule="auto"/>
              <w:rPr>
                <w:rFonts w:ascii="Arial" w:hAnsi="Arial" w:cs="Arial"/>
                <w:sz w:val="16"/>
                <w:szCs w:val="16"/>
              </w:rPr>
            </w:pPr>
            <w:r w:rsidRPr="006C5618">
              <w:rPr>
                <w:rFonts w:ascii="Arial" w:hAnsi="Arial" w:cs="Arial"/>
                <w:sz w:val="16"/>
                <w:szCs w:val="16"/>
              </w:rPr>
              <w:t xml:space="preserve">Documented </w:t>
            </w:r>
            <w:r>
              <w:rPr>
                <w:rFonts w:ascii="Arial" w:hAnsi="Arial" w:cs="Arial"/>
                <w:sz w:val="16"/>
                <w:szCs w:val="16"/>
              </w:rPr>
              <w:t xml:space="preserve">expanded </w:t>
            </w:r>
            <w:r w:rsidRPr="006C5618">
              <w:rPr>
                <w:rFonts w:ascii="Arial" w:hAnsi="Arial" w:cs="Arial"/>
                <w:sz w:val="16"/>
                <w:szCs w:val="16"/>
              </w:rPr>
              <w:t xml:space="preserve">service and/or leadership </w:t>
            </w:r>
            <w:r>
              <w:rPr>
                <w:rFonts w:ascii="Arial" w:hAnsi="Arial" w:cs="Arial"/>
                <w:sz w:val="16"/>
                <w:szCs w:val="16"/>
              </w:rPr>
              <w:t xml:space="preserve">in the field, </w:t>
            </w:r>
            <w:r w:rsidRPr="006C5618">
              <w:rPr>
                <w:rFonts w:ascii="Arial" w:hAnsi="Arial" w:cs="Arial"/>
                <w:sz w:val="16"/>
                <w:szCs w:val="16"/>
              </w:rPr>
              <w:t>research</w:t>
            </w:r>
            <w:r w:rsidR="00F51A9E">
              <w:rPr>
                <w:rFonts w:ascii="Arial" w:hAnsi="Arial" w:cs="Arial"/>
                <w:sz w:val="16"/>
                <w:szCs w:val="16"/>
              </w:rPr>
              <w:t>/</w:t>
            </w:r>
            <w:r w:rsidRPr="006C5618">
              <w:rPr>
                <w:rFonts w:ascii="Arial" w:hAnsi="Arial" w:cs="Arial"/>
                <w:sz w:val="16"/>
                <w:szCs w:val="16"/>
              </w:rPr>
              <w:t xml:space="preserve"> outreach unit, college and/or university</w:t>
            </w:r>
            <w:r>
              <w:rPr>
                <w:rFonts w:ascii="Arial" w:hAnsi="Arial" w:cs="Arial"/>
                <w:sz w:val="16"/>
                <w:szCs w:val="16"/>
              </w:rPr>
              <w:t xml:space="preserve"> (e.g., Director of unit)</w:t>
            </w:r>
            <w:r w:rsidRPr="006C5618">
              <w:rPr>
                <w:rFonts w:ascii="Arial" w:hAnsi="Arial" w:cs="Arial"/>
                <w:sz w:val="16"/>
                <w:szCs w:val="16"/>
              </w:rPr>
              <w:t xml:space="preserve"> </w:t>
            </w:r>
          </w:p>
          <w:p w14:paraId="3B27D733" w14:textId="5096CCB2" w:rsidR="00F51A9E" w:rsidRPr="00F51A9E" w:rsidRDefault="00140731" w:rsidP="009C19A7">
            <w:pPr>
              <w:numPr>
                <w:ilvl w:val="0"/>
                <w:numId w:val="12"/>
              </w:numPr>
              <w:spacing w:after="0" w:line="240" w:lineRule="auto"/>
              <w:rPr>
                <w:rFonts w:ascii="Arial" w:hAnsi="Arial" w:cs="Arial"/>
                <w:sz w:val="16"/>
                <w:szCs w:val="16"/>
              </w:rPr>
            </w:pPr>
            <w:r>
              <w:rPr>
                <w:rFonts w:ascii="Arial" w:hAnsi="Arial" w:cs="Arial"/>
                <w:sz w:val="16"/>
                <w:szCs w:val="16"/>
              </w:rPr>
              <w:t xml:space="preserve">Widening of the scope of impact  and audience of scholarly </w:t>
            </w:r>
            <w:r w:rsidR="00247A2E">
              <w:rPr>
                <w:rFonts w:ascii="Arial" w:hAnsi="Arial" w:cs="Arial"/>
                <w:sz w:val="16"/>
                <w:szCs w:val="16"/>
              </w:rPr>
              <w:t>a</w:t>
            </w:r>
            <w:r>
              <w:rPr>
                <w:rFonts w:ascii="Arial" w:hAnsi="Arial" w:cs="Arial"/>
                <w:sz w:val="16"/>
                <w:szCs w:val="16"/>
              </w:rPr>
              <w:t xml:space="preserve">ctivities </w:t>
            </w:r>
            <w:r w:rsidR="00F51A9E">
              <w:rPr>
                <w:rFonts w:ascii="Arial" w:hAnsi="Arial" w:cs="Arial"/>
                <w:sz w:val="16"/>
                <w:szCs w:val="16"/>
              </w:rPr>
              <w:t xml:space="preserve">commensurate with job description </w:t>
            </w:r>
            <w:r>
              <w:rPr>
                <w:rFonts w:ascii="Arial" w:hAnsi="Arial" w:cs="Arial"/>
                <w:sz w:val="16"/>
                <w:szCs w:val="16"/>
              </w:rPr>
              <w:t>(e.g., having a state or national office in professional organization, journal editor, editorial board, journals)</w:t>
            </w:r>
          </w:p>
        </w:tc>
        <w:tc>
          <w:tcPr>
            <w:tcW w:w="810" w:type="pct"/>
            <w:tcBorders>
              <w:top w:val="double" w:sz="12" w:space="0" w:color="auto"/>
            </w:tcBorders>
            <w:shd w:val="clear" w:color="auto" w:fill="D9D9D9" w:themeFill="background1" w:themeFillShade="D9"/>
          </w:tcPr>
          <w:p w14:paraId="110E7142" w14:textId="4437A6D9" w:rsidR="00F51A9E" w:rsidRPr="002D68B5" w:rsidRDefault="00F51A9E" w:rsidP="00A65EB3">
            <w:pPr>
              <w:tabs>
                <w:tab w:val="left" w:pos="456"/>
              </w:tabs>
              <w:spacing w:after="0" w:line="240" w:lineRule="auto"/>
              <w:ind w:left="71"/>
              <w:rPr>
                <w:rFonts w:ascii="Arial" w:hAnsi="Arial" w:cs="Arial"/>
                <w:b/>
                <w:sz w:val="16"/>
                <w:szCs w:val="16"/>
              </w:rPr>
            </w:pPr>
            <w:r w:rsidRPr="002D68B5">
              <w:rPr>
                <w:rFonts w:ascii="Arial" w:hAnsi="Arial" w:cs="Arial"/>
                <w:b/>
                <w:sz w:val="16"/>
                <w:szCs w:val="16"/>
              </w:rPr>
              <w:t>Research Professor</w:t>
            </w:r>
          </w:p>
          <w:p w14:paraId="780138E5" w14:textId="37AF5ED1" w:rsidR="00F51A9E" w:rsidRDefault="00DA0967" w:rsidP="00A65EB3">
            <w:pPr>
              <w:tabs>
                <w:tab w:val="left" w:pos="456"/>
              </w:tabs>
              <w:spacing w:after="0" w:line="240" w:lineRule="auto"/>
              <w:ind w:left="71"/>
              <w:rPr>
                <w:rFonts w:ascii="Arial" w:hAnsi="Arial" w:cs="Arial"/>
                <w:sz w:val="16"/>
                <w:szCs w:val="16"/>
              </w:rPr>
            </w:pPr>
            <w:r>
              <w:rPr>
                <w:rFonts w:ascii="Arial" w:hAnsi="Arial" w:cs="Arial"/>
                <w:sz w:val="16"/>
                <w:szCs w:val="16"/>
              </w:rPr>
              <w:t xml:space="preserve">All </w:t>
            </w:r>
            <w:r w:rsidR="00F51A9E">
              <w:rPr>
                <w:rFonts w:ascii="Arial" w:hAnsi="Arial" w:cs="Arial"/>
                <w:sz w:val="16"/>
                <w:szCs w:val="16"/>
              </w:rPr>
              <w:t>Items  from previous rank</w:t>
            </w:r>
            <w:r w:rsidR="004710A0">
              <w:rPr>
                <w:rFonts w:ascii="Arial" w:hAnsi="Arial" w:cs="Arial"/>
                <w:sz w:val="16"/>
                <w:szCs w:val="16"/>
              </w:rPr>
              <w:t xml:space="preserve"> and expanded as described below</w:t>
            </w:r>
          </w:p>
          <w:p w14:paraId="61F0B3CF" w14:textId="783C2069" w:rsidR="00F51A9E" w:rsidRPr="006C5618" w:rsidRDefault="00F51A9E" w:rsidP="004710A0">
            <w:pPr>
              <w:numPr>
                <w:ilvl w:val="0"/>
                <w:numId w:val="41"/>
              </w:numPr>
              <w:tabs>
                <w:tab w:val="left" w:pos="431"/>
              </w:tabs>
              <w:spacing w:after="0" w:line="240" w:lineRule="auto"/>
              <w:rPr>
                <w:rFonts w:ascii="Arial" w:hAnsi="Arial" w:cs="Arial"/>
                <w:sz w:val="16"/>
                <w:szCs w:val="16"/>
              </w:rPr>
            </w:pPr>
            <w:r w:rsidRPr="006C5618">
              <w:rPr>
                <w:rFonts w:ascii="Arial" w:hAnsi="Arial" w:cs="Arial"/>
                <w:sz w:val="16"/>
                <w:szCs w:val="16"/>
              </w:rPr>
              <w:t xml:space="preserve">Scholarly contributions to the field through professional products </w:t>
            </w:r>
            <w:r>
              <w:rPr>
                <w:rFonts w:ascii="Arial" w:hAnsi="Arial" w:cs="Arial"/>
                <w:sz w:val="16"/>
                <w:szCs w:val="16"/>
              </w:rPr>
              <w:t xml:space="preserve">equivalent to tenured full professor </w:t>
            </w:r>
            <w:r w:rsidRPr="006C5618">
              <w:rPr>
                <w:rFonts w:ascii="Arial" w:hAnsi="Arial" w:cs="Arial"/>
                <w:sz w:val="16"/>
                <w:szCs w:val="16"/>
              </w:rPr>
              <w:t>(e.g., research publications, professional presentations, grant applications</w:t>
            </w:r>
            <w:r w:rsidR="00A65EB3">
              <w:rPr>
                <w:rFonts w:ascii="Arial" w:hAnsi="Arial" w:cs="Arial"/>
                <w:sz w:val="16"/>
                <w:szCs w:val="16"/>
              </w:rPr>
              <w:t>.</w:t>
            </w:r>
            <w:r>
              <w:rPr>
                <w:rFonts w:ascii="Arial" w:hAnsi="Arial" w:cs="Arial"/>
                <w:sz w:val="16"/>
                <w:szCs w:val="16"/>
              </w:rPr>
              <w:t xml:space="preserve"> </w:t>
            </w:r>
          </w:p>
          <w:p w14:paraId="6A2EE789" w14:textId="7A9C8049" w:rsidR="00F51A9E" w:rsidRDefault="00F51A9E" w:rsidP="004710A0">
            <w:pPr>
              <w:numPr>
                <w:ilvl w:val="0"/>
                <w:numId w:val="41"/>
              </w:numPr>
              <w:tabs>
                <w:tab w:val="left" w:pos="431"/>
              </w:tabs>
              <w:spacing w:after="0" w:line="240" w:lineRule="auto"/>
              <w:rPr>
                <w:rFonts w:ascii="Arial" w:hAnsi="Arial" w:cs="Arial"/>
                <w:sz w:val="16"/>
                <w:szCs w:val="16"/>
              </w:rPr>
            </w:pPr>
            <w:r w:rsidRPr="006C5618">
              <w:rPr>
                <w:rFonts w:ascii="Arial" w:hAnsi="Arial" w:cs="Arial"/>
                <w:sz w:val="16"/>
                <w:szCs w:val="16"/>
              </w:rPr>
              <w:t>Documented service and/or leadership in the field, research or outreach unit, college and/or university</w:t>
            </w:r>
            <w:r w:rsidR="00F84C7E">
              <w:rPr>
                <w:rFonts w:ascii="Arial" w:hAnsi="Arial" w:cs="Arial"/>
                <w:sz w:val="16"/>
                <w:szCs w:val="16"/>
              </w:rPr>
              <w:t xml:space="preserve"> at levels commensurate to tenured full professor.</w:t>
            </w:r>
          </w:p>
          <w:p w14:paraId="414B7E0B" w14:textId="412E9F6D" w:rsidR="00140731" w:rsidRPr="00F23D6F" w:rsidRDefault="00F51A9E" w:rsidP="004710A0">
            <w:pPr>
              <w:numPr>
                <w:ilvl w:val="0"/>
                <w:numId w:val="41"/>
              </w:numPr>
              <w:tabs>
                <w:tab w:val="left" w:pos="431"/>
              </w:tabs>
              <w:spacing w:after="0" w:line="240" w:lineRule="auto"/>
              <w:rPr>
                <w:rFonts w:ascii="Arial" w:hAnsi="Arial" w:cs="Arial"/>
                <w:sz w:val="16"/>
                <w:szCs w:val="16"/>
              </w:rPr>
            </w:pPr>
            <w:r>
              <w:rPr>
                <w:rFonts w:ascii="Arial" w:hAnsi="Arial" w:cs="Arial"/>
                <w:sz w:val="16"/>
                <w:szCs w:val="16"/>
              </w:rPr>
              <w:t xml:space="preserve">Documented program of external funding </w:t>
            </w:r>
            <w:r w:rsidR="00395AF2">
              <w:rPr>
                <w:rFonts w:ascii="Arial" w:hAnsi="Arial" w:cs="Arial"/>
                <w:sz w:val="16"/>
                <w:szCs w:val="16"/>
              </w:rPr>
              <w:t xml:space="preserve">that </w:t>
            </w:r>
            <w:r w:rsidR="005111DF">
              <w:rPr>
                <w:rFonts w:ascii="Arial" w:hAnsi="Arial" w:cs="Arial"/>
                <w:sz w:val="16"/>
                <w:szCs w:val="16"/>
              </w:rPr>
              <w:t>fund</w:t>
            </w:r>
            <w:r w:rsidR="00395AF2">
              <w:rPr>
                <w:rFonts w:ascii="Arial" w:hAnsi="Arial" w:cs="Arial"/>
                <w:sz w:val="16"/>
                <w:szCs w:val="16"/>
              </w:rPr>
              <w:t>s</w:t>
            </w:r>
            <w:r w:rsidR="005111DF">
              <w:rPr>
                <w:rFonts w:ascii="Arial" w:hAnsi="Arial" w:cs="Arial"/>
                <w:sz w:val="16"/>
                <w:szCs w:val="16"/>
              </w:rPr>
              <w:t xml:space="preserve"> the majority of FTE as PI or Co-PI status  (or equivalent) over an extended period of time</w:t>
            </w:r>
            <w:r w:rsidR="00F84C7E">
              <w:rPr>
                <w:rFonts w:ascii="Arial" w:hAnsi="Arial" w:cs="Arial"/>
                <w:sz w:val="16"/>
                <w:szCs w:val="16"/>
              </w:rPr>
              <w:t xml:space="preserve"> (e.g. 3-5 years)</w:t>
            </w:r>
          </w:p>
        </w:tc>
      </w:tr>
    </w:tbl>
    <w:p w14:paraId="75453DB1" w14:textId="205D3622" w:rsidR="008B447F" w:rsidRPr="00240220" w:rsidRDefault="008B447F" w:rsidP="000B64FE">
      <w:pPr>
        <w:rPr>
          <w:rFonts w:ascii="Times New Roman" w:hAnsi="Times New Roman" w:cs="Times New Roman"/>
          <w:b/>
          <w:sz w:val="24"/>
          <w:szCs w:val="24"/>
        </w:rPr>
      </w:pPr>
    </w:p>
    <w:sectPr w:rsidR="008B447F" w:rsidRPr="00240220" w:rsidSect="00140731">
      <w:headerReference w:type="default" r:id="rId11"/>
      <w:footerReference w:type="even" r:id="rId12"/>
      <w:footerReference w:type="default" r:id="rId13"/>
      <w:pgSz w:w="15840" w:h="12240" w:orient="landscape"/>
      <w:pgMar w:top="720" w:right="720" w:bottom="720" w:left="72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andy" w:date="2015-02-04T14:34:00Z" w:initials="r">
    <w:p w14:paraId="47A3D14F" w14:textId="41B4D995" w:rsidR="0090706F" w:rsidRDefault="0090706F">
      <w:pPr>
        <w:pStyle w:val="CommentText"/>
      </w:pPr>
      <w:r>
        <w:rPr>
          <w:rStyle w:val="CommentReference"/>
        </w:rPr>
        <w:annotationRef/>
      </w:r>
      <w:r>
        <w:t xml:space="preserve">I added this qualification to all research professor faculty ranks for two reasons. First, given our mission as a research university, it is my aspirational goal to have more students involved in research. Second, I anticipate that some research faculty will be asked to serve on student thesis and dissertation committees, or co-chair, a duty for which I want them to have some documented competencies. </w:t>
      </w:r>
    </w:p>
  </w:comment>
  <w:comment w:id="20" w:author="randy" w:date="2015-02-04T14:27:00Z" w:initials="r">
    <w:p w14:paraId="465FB536" w14:textId="7D335383" w:rsidR="0090706F" w:rsidRDefault="0090706F">
      <w:pPr>
        <w:pStyle w:val="CommentText"/>
      </w:pPr>
      <w:r>
        <w:rPr>
          <w:rStyle w:val="CommentReference"/>
        </w:rPr>
        <w:annotationRef/>
      </w:r>
      <w:r>
        <w:t>Our previous draft include “clinical” faculty and “instructors” which was out of alignment with the CBA. These changes align the policy with the current CBA.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A3D14F" w15:done="0"/>
  <w15:commentEx w15:paraId="465FB5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91E47" w14:textId="77777777" w:rsidR="00E87E0E" w:rsidRDefault="00E87E0E" w:rsidP="004C45BB">
      <w:pPr>
        <w:spacing w:after="0" w:line="240" w:lineRule="auto"/>
      </w:pPr>
      <w:r>
        <w:separator/>
      </w:r>
    </w:p>
  </w:endnote>
  <w:endnote w:type="continuationSeparator" w:id="0">
    <w:p w14:paraId="72456565" w14:textId="77777777" w:rsidR="00E87E0E" w:rsidRDefault="00E87E0E" w:rsidP="004C45BB">
      <w:pPr>
        <w:spacing w:after="0" w:line="240" w:lineRule="auto"/>
      </w:pPr>
      <w:r>
        <w:continuationSeparator/>
      </w:r>
    </w:p>
  </w:endnote>
  <w:endnote w:type="continuationNotice" w:id="1">
    <w:p w14:paraId="6C92B733" w14:textId="77777777" w:rsidR="00E87E0E" w:rsidRDefault="00E87E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68318"/>
      <w:docPartObj>
        <w:docPartGallery w:val="Page Numbers (Bottom of Page)"/>
        <w:docPartUnique/>
      </w:docPartObj>
    </w:sdtPr>
    <w:sdtEndPr>
      <w:rPr>
        <w:noProof/>
      </w:rPr>
    </w:sdtEndPr>
    <w:sdtContent>
      <w:p w14:paraId="62F75C3B" w14:textId="261EE187" w:rsidR="0090706F" w:rsidRDefault="0090706F">
        <w:pPr>
          <w:pStyle w:val="Footer"/>
          <w:jc w:val="right"/>
        </w:pPr>
        <w:r>
          <w:fldChar w:fldCharType="begin"/>
        </w:r>
        <w:r>
          <w:instrText xml:space="preserve"> PAGE   \* MERGEFORMAT </w:instrText>
        </w:r>
        <w:r>
          <w:fldChar w:fldCharType="separate"/>
        </w:r>
        <w:r w:rsidR="00FA2594">
          <w:rPr>
            <w:noProof/>
          </w:rPr>
          <w:t>21</w:t>
        </w:r>
        <w:r>
          <w:rPr>
            <w:noProof/>
          </w:rPr>
          <w:fldChar w:fldCharType="end"/>
        </w:r>
      </w:p>
    </w:sdtContent>
  </w:sdt>
  <w:p w14:paraId="476F89B0" w14:textId="77777777" w:rsidR="0090706F" w:rsidRDefault="009070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F0643" w14:textId="77777777" w:rsidR="0090706F" w:rsidRDefault="0090706F" w:rsidP="001407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4FFB8D" w14:textId="77777777" w:rsidR="0090706F" w:rsidRDefault="0090706F" w:rsidP="0014073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FDE04" w14:textId="77777777" w:rsidR="0090706F" w:rsidRDefault="0090706F" w:rsidP="00140731">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A8E66" w14:textId="77777777" w:rsidR="00E87E0E" w:rsidRDefault="00E87E0E" w:rsidP="004C45BB">
      <w:pPr>
        <w:spacing w:after="0" w:line="240" w:lineRule="auto"/>
      </w:pPr>
      <w:r>
        <w:separator/>
      </w:r>
    </w:p>
  </w:footnote>
  <w:footnote w:type="continuationSeparator" w:id="0">
    <w:p w14:paraId="4A41F18D" w14:textId="77777777" w:rsidR="00E87E0E" w:rsidRDefault="00E87E0E" w:rsidP="004C45BB">
      <w:pPr>
        <w:spacing w:after="0" w:line="240" w:lineRule="auto"/>
      </w:pPr>
      <w:r>
        <w:continuationSeparator/>
      </w:r>
    </w:p>
  </w:footnote>
  <w:footnote w:type="continuationNotice" w:id="1">
    <w:p w14:paraId="4ED24EAC" w14:textId="77777777" w:rsidR="00E87E0E" w:rsidRDefault="00E87E0E">
      <w:pPr>
        <w:spacing w:after="0" w:line="240" w:lineRule="auto"/>
      </w:pPr>
    </w:p>
  </w:footnote>
  <w:footnote w:id="2">
    <w:p w14:paraId="05F9B369" w14:textId="37FE2ACF" w:rsidR="0090706F" w:rsidRDefault="0090706F" w:rsidP="001D3537">
      <w:pPr>
        <w:pStyle w:val="FootnoteText"/>
      </w:pPr>
      <w:r>
        <w:rPr>
          <w:rStyle w:val="FootnoteReference"/>
        </w:rPr>
        <w:footnoteRef/>
      </w:r>
      <w:r w:rsidRPr="00090D1D">
        <w:t>There is one class of NTTF appointments that is unique to the COE: dual title appointments. NTTF faculty with these appointments carry a research rank</w:t>
      </w:r>
      <w:r>
        <w:t xml:space="preserve">, </w:t>
      </w:r>
      <w:r w:rsidRPr="00090D1D">
        <w:t>formally recognized professorial title</w:t>
      </w:r>
      <w:r>
        <w:t xml:space="preserve">, and </w:t>
      </w:r>
      <w:r w:rsidRPr="00090D1D">
        <w:t xml:space="preserve">previously agreed upon academic rights and privileges. In the spring and fall of 2010 the voting and committee standing of these faculty </w:t>
      </w:r>
      <w:r>
        <w:t xml:space="preserve">members </w:t>
      </w:r>
      <w:r w:rsidRPr="00090D1D">
        <w:t xml:space="preserve">were clarified in </w:t>
      </w:r>
      <w:r>
        <w:t xml:space="preserve">memos from the COE Dean </w:t>
      </w:r>
      <w:r w:rsidRPr="00090D1D">
        <w:t>to each faculty, their respective departments, and the Graduate School. This group should be considered as a unique entity and each faculty member</w:t>
      </w:r>
      <w:r>
        <w:t xml:space="preserve">’s rights as described in those memos should be honored. </w:t>
      </w:r>
      <w:r w:rsidRPr="00090D1D">
        <w:t xml:space="preserve"> </w:t>
      </w:r>
      <w:r>
        <w:t xml:space="preserve"> </w:t>
      </w:r>
    </w:p>
  </w:footnote>
  <w:footnote w:id="3">
    <w:p w14:paraId="576483BB" w14:textId="77777777" w:rsidR="0090706F" w:rsidRDefault="0090706F" w:rsidP="001D3537">
      <w:pPr>
        <w:pStyle w:val="FootnoteText"/>
      </w:pPr>
      <w:r>
        <w:rPr>
          <w:rStyle w:val="FootnoteReference"/>
        </w:rPr>
        <w:footnoteRef/>
      </w:r>
      <w:r>
        <w:t xml:space="preserve"> Standards approved by COE Dean and Vice Provost for Academic Affairs </w:t>
      </w:r>
      <w:r w:rsidRPr="006C77F3">
        <w:t>(or Vice President for Research depending on appointment authority)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C7595" w14:textId="5DD55BE1" w:rsidR="0090706F" w:rsidRPr="00D37F50" w:rsidRDefault="0090706F">
    <w:pPr>
      <w:pStyle w:val="Header"/>
      <w:rPr>
        <w:rFonts w:ascii="Times New Roman" w:hAnsi="Times New Roman" w:cs="Times New Roman"/>
        <w:sz w:val="24"/>
        <w:szCs w:val="24"/>
      </w:rPr>
    </w:pPr>
    <w:r>
      <w:rPr>
        <w:rFonts w:ascii="Times New Roman" w:hAnsi="Times New Roman" w:cs="Times New Roman"/>
        <w:sz w:val="24"/>
        <w:szCs w:val="24"/>
      </w:rPr>
      <w:t>2/02</w:t>
    </w:r>
    <w:r w:rsidRPr="00D37F50">
      <w:rPr>
        <w:rFonts w:ascii="Times New Roman" w:hAnsi="Times New Roman" w:cs="Times New Roman"/>
        <w:sz w:val="24"/>
        <w:szCs w:val="24"/>
      </w:rPr>
      <w:t>/201</w:t>
    </w:r>
    <w:r>
      <w:rPr>
        <w:rFonts w:ascii="Times New Roman" w:hAnsi="Times New Roman" w:cs="Times New Roman"/>
        <w:sz w:val="24"/>
        <w:szCs w:val="24"/>
      </w:rPr>
      <w:t>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E68E6" w14:textId="77777777" w:rsidR="0090706F" w:rsidRDefault="009070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8695009"/>
    <w:multiLevelType w:val="hybridMultilevel"/>
    <w:tmpl w:val="C048168C"/>
    <w:lvl w:ilvl="0" w:tplc="04090015">
      <w:start w:val="2"/>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BA330E0"/>
    <w:multiLevelType w:val="hybridMultilevel"/>
    <w:tmpl w:val="7EE21C3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13610E"/>
    <w:multiLevelType w:val="hybridMultilevel"/>
    <w:tmpl w:val="4CE208CC"/>
    <w:lvl w:ilvl="0" w:tplc="EABCCB62">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D203031"/>
    <w:multiLevelType w:val="hybridMultilevel"/>
    <w:tmpl w:val="D116DA18"/>
    <w:lvl w:ilvl="0" w:tplc="9906185C">
      <w:start w:val="1"/>
      <w:numFmt w:val="lowerLetter"/>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C159B1"/>
    <w:multiLevelType w:val="hybridMultilevel"/>
    <w:tmpl w:val="44ACD7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0DFB7890"/>
    <w:multiLevelType w:val="hybridMultilevel"/>
    <w:tmpl w:val="C94CE0C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871F9D"/>
    <w:multiLevelType w:val="hybridMultilevel"/>
    <w:tmpl w:val="0DF27CF4"/>
    <w:lvl w:ilvl="0" w:tplc="C734CDD6">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5DF2FFE"/>
    <w:multiLevelType w:val="hybridMultilevel"/>
    <w:tmpl w:val="DB8C27B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EB3C7E"/>
    <w:multiLevelType w:val="hybridMultilevel"/>
    <w:tmpl w:val="D7D4777A"/>
    <w:lvl w:ilvl="0" w:tplc="9906185C">
      <w:start w:val="1"/>
      <w:numFmt w:val="lowerLetter"/>
      <w:lvlText w:val="%1)"/>
      <w:lvlJc w:val="left"/>
      <w:pPr>
        <w:ind w:left="720" w:hanging="360"/>
      </w:pPr>
      <w:rPr>
        <w:rFonts w:hint="default"/>
        <w:sz w:val="24"/>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631D1F"/>
    <w:multiLevelType w:val="hybridMultilevel"/>
    <w:tmpl w:val="ADA62F4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Tahom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Tahom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Tahom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B036B5B"/>
    <w:multiLevelType w:val="hybridMultilevel"/>
    <w:tmpl w:val="A70C23D6"/>
    <w:lvl w:ilvl="0" w:tplc="0409000F">
      <w:start w:val="1"/>
      <w:numFmt w:val="decimal"/>
      <w:lvlText w:val="%1."/>
      <w:lvlJc w:val="left"/>
      <w:pPr>
        <w:tabs>
          <w:tab w:val="num" w:pos="810"/>
        </w:tabs>
        <w:ind w:left="810" w:hanging="360"/>
      </w:pPr>
      <w:rPr>
        <w:rFont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4B0460"/>
    <w:multiLevelType w:val="hybridMultilevel"/>
    <w:tmpl w:val="EE6EA8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730C9B"/>
    <w:multiLevelType w:val="hybridMultilevel"/>
    <w:tmpl w:val="627EF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D30B54"/>
    <w:multiLevelType w:val="hybridMultilevel"/>
    <w:tmpl w:val="7FE01C1C"/>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143C1F"/>
    <w:multiLevelType w:val="hybridMultilevel"/>
    <w:tmpl w:val="36246DB2"/>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ahoma"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ahoma"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ahoma"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38E07C9"/>
    <w:multiLevelType w:val="hybridMultilevel"/>
    <w:tmpl w:val="A92C8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816582"/>
    <w:multiLevelType w:val="hybridMultilevel"/>
    <w:tmpl w:val="01127E1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39164F2E"/>
    <w:multiLevelType w:val="hybridMultilevel"/>
    <w:tmpl w:val="B374F150"/>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9">
    <w:nsid w:val="39511745"/>
    <w:multiLevelType w:val="hybridMultilevel"/>
    <w:tmpl w:val="CF64D750"/>
    <w:lvl w:ilvl="0" w:tplc="C36C943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7F7EE9"/>
    <w:multiLevelType w:val="hybridMultilevel"/>
    <w:tmpl w:val="06D44AD4"/>
    <w:lvl w:ilvl="0" w:tplc="E62E22D6">
      <w:start w:val="1"/>
      <w:numFmt w:val="decimal"/>
      <w:lvlText w:val="%1."/>
      <w:lvlJc w:val="left"/>
      <w:pPr>
        <w:ind w:left="630"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1">
    <w:nsid w:val="3ED64EB3"/>
    <w:multiLevelType w:val="hybridMultilevel"/>
    <w:tmpl w:val="EAF41F6A"/>
    <w:lvl w:ilvl="0" w:tplc="9906185C">
      <w:start w:val="1"/>
      <w:numFmt w:val="lowerLetter"/>
      <w:lvlText w:val="%1)"/>
      <w:lvlJc w:val="left"/>
      <w:pPr>
        <w:ind w:left="720" w:hanging="360"/>
      </w:pPr>
      <w:rPr>
        <w:rFonts w:hint="default"/>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773468"/>
    <w:multiLevelType w:val="hybridMultilevel"/>
    <w:tmpl w:val="92101434"/>
    <w:lvl w:ilvl="0" w:tplc="E62E22D6">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3">
    <w:nsid w:val="4B2749C2"/>
    <w:multiLevelType w:val="hybridMultilevel"/>
    <w:tmpl w:val="D5CCA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9F5F5A"/>
    <w:multiLevelType w:val="hybridMultilevel"/>
    <w:tmpl w:val="9628E3FE"/>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40B6BE2"/>
    <w:multiLevelType w:val="hybridMultilevel"/>
    <w:tmpl w:val="5080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3E2848"/>
    <w:multiLevelType w:val="hybridMultilevel"/>
    <w:tmpl w:val="30DA8C0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5686152E"/>
    <w:multiLevelType w:val="hybridMultilevel"/>
    <w:tmpl w:val="83C22FD6"/>
    <w:lvl w:ilvl="0" w:tplc="BE5C5B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741525"/>
    <w:multiLevelType w:val="hybridMultilevel"/>
    <w:tmpl w:val="AD6CA104"/>
    <w:lvl w:ilvl="0" w:tplc="D960F698">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985359"/>
    <w:multiLevelType w:val="hybridMultilevel"/>
    <w:tmpl w:val="7EFC049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B947C70"/>
    <w:multiLevelType w:val="hybridMultilevel"/>
    <w:tmpl w:val="70EEF13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D055D52"/>
    <w:multiLevelType w:val="hybridMultilevel"/>
    <w:tmpl w:val="D9AC252A"/>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B0011D"/>
    <w:multiLevelType w:val="hybridMultilevel"/>
    <w:tmpl w:val="C8840DD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E27022"/>
    <w:multiLevelType w:val="hybridMultilevel"/>
    <w:tmpl w:val="5292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AF1305"/>
    <w:multiLevelType w:val="hybridMultilevel"/>
    <w:tmpl w:val="90581D7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Tahom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Tahoma"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Tahoma"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AAB6E39"/>
    <w:multiLevelType w:val="hybridMultilevel"/>
    <w:tmpl w:val="8828CAB4"/>
    <w:lvl w:ilvl="0" w:tplc="05FAB82A">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B7707A9"/>
    <w:multiLevelType w:val="hybridMultilevel"/>
    <w:tmpl w:val="36246DB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53A050E"/>
    <w:multiLevelType w:val="hybridMultilevel"/>
    <w:tmpl w:val="29B2DB40"/>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552264E"/>
    <w:multiLevelType w:val="hybridMultilevel"/>
    <w:tmpl w:val="610C8C5E"/>
    <w:lvl w:ilvl="0" w:tplc="00982D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F07C98"/>
    <w:multiLevelType w:val="hybridMultilevel"/>
    <w:tmpl w:val="4D2031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D561C7F"/>
    <w:multiLevelType w:val="hybridMultilevel"/>
    <w:tmpl w:val="B9DA71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32"/>
  </w:num>
  <w:num w:numId="8">
    <w:abstractNumId w:val="40"/>
  </w:num>
  <w:num w:numId="9">
    <w:abstractNumId w:val="36"/>
  </w:num>
  <w:num w:numId="10">
    <w:abstractNumId w:val="6"/>
  </w:num>
  <w:num w:numId="11">
    <w:abstractNumId w:val="28"/>
  </w:num>
  <w:num w:numId="12">
    <w:abstractNumId w:val="34"/>
  </w:num>
  <w:num w:numId="13">
    <w:abstractNumId w:val="29"/>
  </w:num>
  <w:num w:numId="14">
    <w:abstractNumId w:val="10"/>
  </w:num>
  <w:num w:numId="15">
    <w:abstractNumId w:val="39"/>
  </w:num>
  <w:num w:numId="16">
    <w:abstractNumId w:val="9"/>
  </w:num>
  <w:num w:numId="17">
    <w:abstractNumId w:val="21"/>
  </w:num>
  <w:num w:numId="18">
    <w:abstractNumId w:val="25"/>
  </w:num>
  <w:num w:numId="19">
    <w:abstractNumId w:val="27"/>
  </w:num>
  <w:num w:numId="20">
    <w:abstractNumId w:val="7"/>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lvlOverride w:ilvl="2"/>
    <w:lvlOverride w:ilvl="3"/>
    <w:lvlOverride w:ilvl="4"/>
    <w:lvlOverride w:ilvl="5"/>
    <w:lvlOverride w:ilvl="6"/>
    <w:lvlOverride w:ilvl="7"/>
    <w:lvlOverride w:ilvl="8"/>
  </w:num>
  <w:num w:numId="24">
    <w:abstractNumId w:val="37"/>
  </w:num>
  <w:num w:numId="25">
    <w:abstractNumId w:val="31"/>
  </w:num>
  <w:num w:numId="26">
    <w:abstractNumId w:val="2"/>
  </w:num>
  <w:num w:numId="27">
    <w:abstractNumId w:val="14"/>
  </w:num>
  <w:num w:numId="28">
    <w:abstractNumId w:val="30"/>
  </w:num>
  <w:num w:numId="29">
    <w:abstractNumId w:val="23"/>
  </w:num>
  <w:num w:numId="30">
    <w:abstractNumId w:val="16"/>
  </w:num>
  <w:num w:numId="31">
    <w:abstractNumId w:val="24"/>
  </w:num>
  <w:num w:numId="32">
    <w:abstractNumId w:val="18"/>
  </w:num>
  <w:num w:numId="33">
    <w:abstractNumId w:val="19"/>
  </w:num>
  <w:num w:numId="34">
    <w:abstractNumId w:val="12"/>
  </w:num>
  <w:num w:numId="35">
    <w:abstractNumId w:val="33"/>
  </w:num>
  <w:num w:numId="36">
    <w:abstractNumId w:val="20"/>
  </w:num>
  <w:num w:numId="37">
    <w:abstractNumId w:val="22"/>
  </w:num>
  <w:num w:numId="38">
    <w:abstractNumId w:val="17"/>
  </w:num>
  <w:num w:numId="39">
    <w:abstractNumId w:val="5"/>
  </w:num>
  <w:num w:numId="40">
    <w:abstractNumId w:val="26"/>
  </w:num>
  <w:num w:numId="41">
    <w:abstractNumId w:val="38"/>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un Haskins">
    <w15:presenceInfo w15:providerId="AD" w15:userId="S-1-5-21-2613503727-1553357937-2150718590-43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0AC"/>
    <w:rsid w:val="00004306"/>
    <w:rsid w:val="00005CDB"/>
    <w:rsid w:val="000068D7"/>
    <w:rsid w:val="0001259E"/>
    <w:rsid w:val="00021635"/>
    <w:rsid w:val="00027C47"/>
    <w:rsid w:val="00033BD3"/>
    <w:rsid w:val="00061500"/>
    <w:rsid w:val="000858A6"/>
    <w:rsid w:val="00086757"/>
    <w:rsid w:val="000B34D9"/>
    <w:rsid w:val="000B64FE"/>
    <w:rsid w:val="000F1413"/>
    <w:rsid w:val="000F25CF"/>
    <w:rsid w:val="000F4A27"/>
    <w:rsid w:val="000F4EC6"/>
    <w:rsid w:val="000F54A4"/>
    <w:rsid w:val="00103C19"/>
    <w:rsid w:val="001049DD"/>
    <w:rsid w:val="00110516"/>
    <w:rsid w:val="00124B1A"/>
    <w:rsid w:val="00140731"/>
    <w:rsid w:val="00140CFE"/>
    <w:rsid w:val="001422E4"/>
    <w:rsid w:val="00155E63"/>
    <w:rsid w:val="00164908"/>
    <w:rsid w:val="001670D1"/>
    <w:rsid w:val="001732EE"/>
    <w:rsid w:val="00182154"/>
    <w:rsid w:val="001C0230"/>
    <w:rsid w:val="001D3537"/>
    <w:rsid w:val="001E4E52"/>
    <w:rsid w:val="001E7C36"/>
    <w:rsid w:val="00202590"/>
    <w:rsid w:val="00207C5E"/>
    <w:rsid w:val="00220F28"/>
    <w:rsid w:val="0022235B"/>
    <w:rsid w:val="00225070"/>
    <w:rsid w:val="0023423C"/>
    <w:rsid w:val="00240220"/>
    <w:rsid w:val="00246A78"/>
    <w:rsid w:val="00247A2E"/>
    <w:rsid w:val="00250E49"/>
    <w:rsid w:val="00290883"/>
    <w:rsid w:val="0029365C"/>
    <w:rsid w:val="002A4887"/>
    <w:rsid w:val="002D0258"/>
    <w:rsid w:val="002D13DC"/>
    <w:rsid w:val="002D68B5"/>
    <w:rsid w:val="00302E1F"/>
    <w:rsid w:val="003207CF"/>
    <w:rsid w:val="00320B8F"/>
    <w:rsid w:val="0032351B"/>
    <w:rsid w:val="00340913"/>
    <w:rsid w:val="00371775"/>
    <w:rsid w:val="00376301"/>
    <w:rsid w:val="00377F66"/>
    <w:rsid w:val="00382D33"/>
    <w:rsid w:val="00385242"/>
    <w:rsid w:val="00387878"/>
    <w:rsid w:val="00393F51"/>
    <w:rsid w:val="00395AF2"/>
    <w:rsid w:val="003A2A8C"/>
    <w:rsid w:val="003A6489"/>
    <w:rsid w:val="003C4238"/>
    <w:rsid w:val="003D07A2"/>
    <w:rsid w:val="003D09C2"/>
    <w:rsid w:val="003D6B07"/>
    <w:rsid w:val="003E7313"/>
    <w:rsid w:val="003F7402"/>
    <w:rsid w:val="00411530"/>
    <w:rsid w:val="004136A1"/>
    <w:rsid w:val="004554F7"/>
    <w:rsid w:val="004710A0"/>
    <w:rsid w:val="00474388"/>
    <w:rsid w:val="00490A29"/>
    <w:rsid w:val="004C45BB"/>
    <w:rsid w:val="004D4291"/>
    <w:rsid w:val="004D4DEB"/>
    <w:rsid w:val="004E03D1"/>
    <w:rsid w:val="004E08DF"/>
    <w:rsid w:val="004E72AA"/>
    <w:rsid w:val="004F3B44"/>
    <w:rsid w:val="005111DF"/>
    <w:rsid w:val="00514417"/>
    <w:rsid w:val="005158CE"/>
    <w:rsid w:val="00515EF9"/>
    <w:rsid w:val="0052294B"/>
    <w:rsid w:val="00533B3E"/>
    <w:rsid w:val="00560A00"/>
    <w:rsid w:val="005677A9"/>
    <w:rsid w:val="005800D5"/>
    <w:rsid w:val="005D0253"/>
    <w:rsid w:val="005D7292"/>
    <w:rsid w:val="005D76AF"/>
    <w:rsid w:val="005E4E69"/>
    <w:rsid w:val="005E537C"/>
    <w:rsid w:val="005E5F1D"/>
    <w:rsid w:val="005F369B"/>
    <w:rsid w:val="006150E4"/>
    <w:rsid w:val="00615C1A"/>
    <w:rsid w:val="0063533F"/>
    <w:rsid w:val="00636BA9"/>
    <w:rsid w:val="00644283"/>
    <w:rsid w:val="0066081B"/>
    <w:rsid w:val="006670A0"/>
    <w:rsid w:val="00670BCA"/>
    <w:rsid w:val="00685BA6"/>
    <w:rsid w:val="00686BED"/>
    <w:rsid w:val="00690673"/>
    <w:rsid w:val="0069306D"/>
    <w:rsid w:val="0069370E"/>
    <w:rsid w:val="006A39EA"/>
    <w:rsid w:val="006B638E"/>
    <w:rsid w:val="006D5A7B"/>
    <w:rsid w:val="006D6063"/>
    <w:rsid w:val="006F1152"/>
    <w:rsid w:val="00706597"/>
    <w:rsid w:val="0071233C"/>
    <w:rsid w:val="00731CBC"/>
    <w:rsid w:val="00741C1A"/>
    <w:rsid w:val="007457F2"/>
    <w:rsid w:val="00770D2E"/>
    <w:rsid w:val="007802F4"/>
    <w:rsid w:val="00785ADA"/>
    <w:rsid w:val="00796C9B"/>
    <w:rsid w:val="00797683"/>
    <w:rsid w:val="007B1406"/>
    <w:rsid w:val="007B4237"/>
    <w:rsid w:val="007D415D"/>
    <w:rsid w:val="007E2702"/>
    <w:rsid w:val="007E7120"/>
    <w:rsid w:val="007F0758"/>
    <w:rsid w:val="0081115D"/>
    <w:rsid w:val="0081280E"/>
    <w:rsid w:val="008152C4"/>
    <w:rsid w:val="00841C3D"/>
    <w:rsid w:val="00854F97"/>
    <w:rsid w:val="00856B88"/>
    <w:rsid w:val="00871888"/>
    <w:rsid w:val="0088659C"/>
    <w:rsid w:val="00886F73"/>
    <w:rsid w:val="0088701E"/>
    <w:rsid w:val="00893D56"/>
    <w:rsid w:val="008949FA"/>
    <w:rsid w:val="00897AFF"/>
    <w:rsid w:val="008A06D5"/>
    <w:rsid w:val="008A403D"/>
    <w:rsid w:val="008B447F"/>
    <w:rsid w:val="008F06E7"/>
    <w:rsid w:val="008F720E"/>
    <w:rsid w:val="009047E8"/>
    <w:rsid w:val="0090706F"/>
    <w:rsid w:val="00907C8C"/>
    <w:rsid w:val="00907D76"/>
    <w:rsid w:val="009150D2"/>
    <w:rsid w:val="009335A3"/>
    <w:rsid w:val="00933CF3"/>
    <w:rsid w:val="00935306"/>
    <w:rsid w:val="00947F14"/>
    <w:rsid w:val="00977EBC"/>
    <w:rsid w:val="00982A7B"/>
    <w:rsid w:val="009900EE"/>
    <w:rsid w:val="00996258"/>
    <w:rsid w:val="009A75AD"/>
    <w:rsid w:val="009B1215"/>
    <w:rsid w:val="009C19A7"/>
    <w:rsid w:val="009C6B79"/>
    <w:rsid w:val="009C6DA2"/>
    <w:rsid w:val="009C744B"/>
    <w:rsid w:val="009D5CCE"/>
    <w:rsid w:val="009E1347"/>
    <w:rsid w:val="009E4A85"/>
    <w:rsid w:val="009E5A63"/>
    <w:rsid w:val="009E7F49"/>
    <w:rsid w:val="009F371C"/>
    <w:rsid w:val="00A21295"/>
    <w:rsid w:val="00A22280"/>
    <w:rsid w:val="00A30508"/>
    <w:rsid w:val="00A33EAE"/>
    <w:rsid w:val="00A340D4"/>
    <w:rsid w:val="00A43B0B"/>
    <w:rsid w:val="00A52832"/>
    <w:rsid w:val="00A562B5"/>
    <w:rsid w:val="00A65EB3"/>
    <w:rsid w:val="00A87777"/>
    <w:rsid w:val="00A9311E"/>
    <w:rsid w:val="00AA2419"/>
    <w:rsid w:val="00AA36AE"/>
    <w:rsid w:val="00AA5BBB"/>
    <w:rsid w:val="00AB0940"/>
    <w:rsid w:val="00AB6E96"/>
    <w:rsid w:val="00AC1541"/>
    <w:rsid w:val="00AC1A2F"/>
    <w:rsid w:val="00AD5214"/>
    <w:rsid w:val="00AD6284"/>
    <w:rsid w:val="00AD6A16"/>
    <w:rsid w:val="00AE5BA7"/>
    <w:rsid w:val="00AE5D63"/>
    <w:rsid w:val="00AE7786"/>
    <w:rsid w:val="00AF4C27"/>
    <w:rsid w:val="00AF74B2"/>
    <w:rsid w:val="00B10703"/>
    <w:rsid w:val="00B1382B"/>
    <w:rsid w:val="00B26D00"/>
    <w:rsid w:val="00B417A2"/>
    <w:rsid w:val="00B45962"/>
    <w:rsid w:val="00B62F43"/>
    <w:rsid w:val="00B77456"/>
    <w:rsid w:val="00B85123"/>
    <w:rsid w:val="00B87E5F"/>
    <w:rsid w:val="00B91CE2"/>
    <w:rsid w:val="00BC7B28"/>
    <w:rsid w:val="00BD03FA"/>
    <w:rsid w:val="00BD2B7B"/>
    <w:rsid w:val="00BE0F9C"/>
    <w:rsid w:val="00BE432D"/>
    <w:rsid w:val="00BF5D98"/>
    <w:rsid w:val="00C04C30"/>
    <w:rsid w:val="00C14424"/>
    <w:rsid w:val="00C2156E"/>
    <w:rsid w:val="00C27A84"/>
    <w:rsid w:val="00C37DE6"/>
    <w:rsid w:val="00C44BB3"/>
    <w:rsid w:val="00C45577"/>
    <w:rsid w:val="00C566F5"/>
    <w:rsid w:val="00C5705B"/>
    <w:rsid w:val="00C613A3"/>
    <w:rsid w:val="00C62D9A"/>
    <w:rsid w:val="00C645BC"/>
    <w:rsid w:val="00C65FCB"/>
    <w:rsid w:val="00CA51C5"/>
    <w:rsid w:val="00CD3EE4"/>
    <w:rsid w:val="00CD5205"/>
    <w:rsid w:val="00CE35FD"/>
    <w:rsid w:val="00CE559D"/>
    <w:rsid w:val="00CE690A"/>
    <w:rsid w:val="00CF105E"/>
    <w:rsid w:val="00CF2CBC"/>
    <w:rsid w:val="00CF6503"/>
    <w:rsid w:val="00D13B59"/>
    <w:rsid w:val="00D1494E"/>
    <w:rsid w:val="00D37F50"/>
    <w:rsid w:val="00D41A87"/>
    <w:rsid w:val="00D455B1"/>
    <w:rsid w:val="00D611EC"/>
    <w:rsid w:val="00D67100"/>
    <w:rsid w:val="00D72FB3"/>
    <w:rsid w:val="00D774D9"/>
    <w:rsid w:val="00D84AB8"/>
    <w:rsid w:val="00D86106"/>
    <w:rsid w:val="00D92365"/>
    <w:rsid w:val="00D93D51"/>
    <w:rsid w:val="00D942DD"/>
    <w:rsid w:val="00DA0967"/>
    <w:rsid w:val="00DA4B69"/>
    <w:rsid w:val="00DA702D"/>
    <w:rsid w:val="00DB69C3"/>
    <w:rsid w:val="00DC35EC"/>
    <w:rsid w:val="00DC72D8"/>
    <w:rsid w:val="00DE4C08"/>
    <w:rsid w:val="00DE62E7"/>
    <w:rsid w:val="00DE7335"/>
    <w:rsid w:val="00DF7DEA"/>
    <w:rsid w:val="00E1321F"/>
    <w:rsid w:val="00E420AC"/>
    <w:rsid w:val="00E42EAD"/>
    <w:rsid w:val="00E447C5"/>
    <w:rsid w:val="00E464A2"/>
    <w:rsid w:val="00E752B5"/>
    <w:rsid w:val="00E80B61"/>
    <w:rsid w:val="00E87CBD"/>
    <w:rsid w:val="00E87E0E"/>
    <w:rsid w:val="00E901BA"/>
    <w:rsid w:val="00E928FF"/>
    <w:rsid w:val="00EA7C69"/>
    <w:rsid w:val="00EE28C9"/>
    <w:rsid w:val="00F04FC3"/>
    <w:rsid w:val="00F17B68"/>
    <w:rsid w:val="00F25772"/>
    <w:rsid w:val="00F269F0"/>
    <w:rsid w:val="00F42D00"/>
    <w:rsid w:val="00F435ED"/>
    <w:rsid w:val="00F43952"/>
    <w:rsid w:val="00F503D8"/>
    <w:rsid w:val="00F50BCA"/>
    <w:rsid w:val="00F51362"/>
    <w:rsid w:val="00F51A9E"/>
    <w:rsid w:val="00F65BEF"/>
    <w:rsid w:val="00F67FB3"/>
    <w:rsid w:val="00F71A32"/>
    <w:rsid w:val="00F82AA8"/>
    <w:rsid w:val="00F8391C"/>
    <w:rsid w:val="00F84C7E"/>
    <w:rsid w:val="00F8795E"/>
    <w:rsid w:val="00F87A16"/>
    <w:rsid w:val="00F911D9"/>
    <w:rsid w:val="00FA2594"/>
    <w:rsid w:val="00FC6F1B"/>
    <w:rsid w:val="00FE06CE"/>
    <w:rsid w:val="00FE64DE"/>
    <w:rsid w:val="00FF1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7F3544"/>
  <w15:docId w15:val="{F71EF9B5-550C-4472-8F6D-2DFFBD13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AC"/>
    <w:pPr>
      <w:ind w:left="720"/>
      <w:contextualSpacing/>
    </w:pPr>
  </w:style>
  <w:style w:type="character" w:styleId="CommentReference">
    <w:name w:val="annotation reference"/>
    <w:basedOn w:val="DefaultParagraphFont"/>
    <w:uiPriority w:val="99"/>
    <w:semiHidden/>
    <w:unhideWhenUsed/>
    <w:rsid w:val="00E420AC"/>
    <w:rPr>
      <w:sz w:val="16"/>
      <w:szCs w:val="16"/>
    </w:rPr>
  </w:style>
  <w:style w:type="paragraph" w:styleId="CommentText">
    <w:name w:val="annotation text"/>
    <w:basedOn w:val="Normal"/>
    <w:link w:val="CommentTextChar"/>
    <w:uiPriority w:val="99"/>
    <w:unhideWhenUsed/>
    <w:rsid w:val="00E420AC"/>
    <w:pPr>
      <w:spacing w:line="240" w:lineRule="auto"/>
    </w:pPr>
    <w:rPr>
      <w:sz w:val="20"/>
      <w:szCs w:val="20"/>
    </w:rPr>
  </w:style>
  <w:style w:type="character" w:customStyle="1" w:styleId="CommentTextChar">
    <w:name w:val="Comment Text Char"/>
    <w:basedOn w:val="DefaultParagraphFont"/>
    <w:link w:val="CommentText"/>
    <w:uiPriority w:val="99"/>
    <w:rsid w:val="00E420AC"/>
    <w:rPr>
      <w:sz w:val="20"/>
      <w:szCs w:val="20"/>
    </w:rPr>
  </w:style>
  <w:style w:type="paragraph" w:styleId="CommentSubject">
    <w:name w:val="annotation subject"/>
    <w:basedOn w:val="CommentText"/>
    <w:next w:val="CommentText"/>
    <w:link w:val="CommentSubjectChar"/>
    <w:uiPriority w:val="99"/>
    <w:semiHidden/>
    <w:unhideWhenUsed/>
    <w:rsid w:val="00E420AC"/>
    <w:rPr>
      <w:b/>
      <w:bCs/>
    </w:rPr>
  </w:style>
  <w:style w:type="character" w:customStyle="1" w:styleId="CommentSubjectChar">
    <w:name w:val="Comment Subject Char"/>
    <w:basedOn w:val="CommentTextChar"/>
    <w:link w:val="CommentSubject"/>
    <w:uiPriority w:val="99"/>
    <w:semiHidden/>
    <w:rsid w:val="00E420AC"/>
    <w:rPr>
      <w:b/>
      <w:bCs/>
      <w:sz w:val="20"/>
      <w:szCs w:val="20"/>
    </w:rPr>
  </w:style>
  <w:style w:type="paragraph" w:styleId="BalloonText">
    <w:name w:val="Balloon Text"/>
    <w:basedOn w:val="Normal"/>
    <w:link w:val="BalloonTextChar"/>
    <w:uiPriority w:val="99"/>
    <w:semiHidden/>
    <w:unhideWhenUsed/>
    <w:rsid w:val="00E42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0AC"/>
    <w:rPr>
      <w:rFonts w:ascii="Tahoma" w:hAnsi="Tahoma" w:cs="Tahoma"/>
      <w:sz w:val="16"/>
      <w:szCs w:val="16"/>
    </w:rPr>
  </w:style>
  <w:style w:type="paragraph" w:styleId="Header">
    <w:name w:val="header"/>
    <w:basedOn w:val="Normal"/>
    <w:link w:val="HeaderChar"/>
    <w:unhideWhenUsed/>
    <w:rsid w:val="004C45BB"/>
    <w:pPr>
      <w:tabs>
        <w:tab w:val="center" w:pos="4680"/>
        <w:tab w:val="right" w:pos="9360"/>
      </w:tabs>
      <w:spacing w:after="0" w:line="240" w:lineRule="auto"/>
    </w:pPr>
  </w:style>
  <w:style w:type="character" w:customStyle="1" w:styleId="HeaderChar">
    <w:name w:val="Header Char"/>
    <w:basedOn w:val="DefaultParagraphFont"/>
    <w:link w:val="Header"/>
    <w:rsid w:val="004C45BB"/>
  </w:style>
  <w:style w:type="paragraph" w:styleId="Footer">
    <w:name w:val="footer"/>
    <w:basedOn w:val="Normal"/>
    <w:link w:val="FooterChar"/>
    <w:uiPriority w:val="99"/>
    <w:unhideWhenUsed/>
    <w:rsid w:val="004C4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BB"/>
  </w:style>
  <w:style w:type="paragraph" w:styleId="NormalWeb">
    <w:name w:val="Normal (Web)"/>
    <w:basedOn w:val="Normal"/>
    <w:rsid w:val="00E464A2"/>
    <w:pPr>
      <w:spacing w:before="100" w:beforeAutospacing="1" w:after="100" w:afterAutospacing="1" w:line="240" w:lineRule="auto"/>
    </w:pPr>
    <w:rPr>
      <w:rFonts w:ascii="Times New Roman" w:eastAsia="Times New Roman" w:hAnsi="Times New Roman" w:cs="Times New Roman"/>
      <w:color w:val="003300"/>
      <w:sz w:val="24"/>
      <w:szCs w:val="24"/>
    </w:rPr>
  </w:style>
  <w:style w:type="character" w:styleId="Hyperlink">
    <w:name w:val="Hyperlink"/>
    <w:rsid w:val="00E464A2"/>
    <w:rPr>
      <w:color w:val="0000FF"/>
      <w:u w:val="single"/>
    </w:rPr>
  </w:style>
  <w:style w:type="paragraph" w:styleId="Revision">
    <w:name w:val="Revision"/>
    <w:hidden/>
    <w:uiPriority w:val="99"/>
    <w:semiHidden/>
    <w:rsid w:val="008A06D5"/>
    <w:pPr>
      <w:spacing w:after="0" w:line="240" w:lineRule="auto"/>
    </w:pPr>
  </w:style>
  <w:style w:type="paragraph" w:styleId="FootnoteText">
    <w:name w:val="footnote text"/>
    <w:basedOn w:val="Normal"/>
    <w:link w:val="FootnoteTextChar"/>
    <w:semiHidden/>
    <w:rsid w:val="001D3537"/>
    <w:pPr>
      <w:spacing w:after="0"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semiHidden/>
    <w:rsid w:val="001D3537"/>
    <w:rPr>
      <w:rFonts w:ascii="Times New Roman" w:eastAsia="Times New Roman" w:hAnsi="Times New Roman" w:cs="Times New Roman"/>
      <w:sz w:val="24"/>
      <w:szCs w:val="24"/>
    </w:rPr>
  </w:style>
  <w:style w:type="character" w:styleId="FootnoteReference">
    <w:name w:val="footnote reference"/>
    <w:semiHidden/>
    <w:rsid w:val="001D3537"/>
    <w:rPr>
      <w:vertAlign w:val="superscript"/>
    </w:rPr>
  </w:style>
  <w:style w:type="paragraph" w:styleId="HTMLPreformatted">
    <w:name w:val="HTML Preformatted"/>
    <w:basedOn w:val="Normal"/>
    <w:link w:val="HTMLPreformattedChar"/>
    <w:rsid w:val="001D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D3537"/>
    <w:rPr>
      <w:rFonts w:ascii="Courier New" w:eastAsia="Times New Roman" w:hAnsi="Courier New" w:cs="Courier New"/>
      <w:sz w:val="20"/>
      <w:szCs w:val="20"/>
    </w:rPr>
  </w:style>
  <w:style w:type="character" w:styleId="PageNumber">
    <w:name w:val="page number"/>
    <w:basedOn w:val="DefaultParagraphFont"/>
    <w:rsid w:val="00140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5962">
      <w:bodyDiv w:val="1"/>
      <w:marLeft w:val="0"/>
      <w:marRight w:val="0"/>
      <w:marTop w:val="0"/>
      <w:marBottom w:val="0"/>
      <w:divBdr>
        <w:top w:val="none" w:sz="0" w:space="0" w:color="auto"/>
        <w:left w:val="none" w:sz="0" w:space="0" w:color="auto"/>
        <w:bottom w:val="none" w:sz="0" w:space="0" w:color="auto"/>
        <w:right w:val="none" w:sz="0" w:space="0" w:color="auto"/>
      </w:divBdr>
    </w:div>
    <w:div w:id="469903430">
      <w:bodyDiv w:val="1"/>
      <w:marLeft w:val="0"/>
      <w:marRight w:val="0"/>
      <w:marTop w:val="0"/>
      <w:marBottom w:val="0"/>
      <w:divBdr>
        <w:top w:val="none" w:sz="0" w:space="0" w:color="auto"/>
        <w:left w:val="none" w:sz="0" w:space="0" w:color="auto"/>
        <w:bottom w:val="none" w:sz="0" w:space="0" w:color="auto"/>
        <w:right w:val="none" w:sz="0" w:space="0" w:color="auto"/>
      </w:divBdr>
    </w:div>
    <w:div w:id="605046228">
      <w:bodyDiv w:val="1"/>
      <w:marLeft w:val="0"/>
      <w:marRight w:val="0"/>
      <w:marTop w:val="0"/>
      <w:marBottom w:val="0"/>
      <w:divBdr>
        <w:top w:val="none" w:sz="0" w:space="0" w:color="auto"/>
        <w:left w:val="none" w:sz="0" w:space="0" w:color="auto"/>
        <w:bottom w:val="none" w:sz="0" w:space="0" w:color="auto"/>
        <w:right w:val="none" w:sz="0" w:space="0" w:color="auto"/>
      </w:divBdr>
    </w:div>
    <w:div w:id="645862703">
      <w:bodyDiv w:val="1"/>
      <w:marLeft w:val="0"/>
      <w:marRight w:val="0"/>
      <w:marTop w:val="0"/>
      <w:marBottom w:val="0"/>
      <w:divBdr>
        <w:top w:val="none" w:sz="0" w:space="0" w:color="auto"/>
        <w:left w:val="none" w:sz="0" w:space="0" w:color="auto"/>
        <w:bottom w:val="none" w:sz="0" w:space="0" w:color="auto"/>
        <w:right w:val="none" w:sz="0" w:space="0" w:color="auto"/>
      </w:divBdr>
    </w:div>
    <w:div w:id="675116595">
      <w:bodyDiv w:val="1"/>
      <w:marLeft w:val="0"/>
      <w:marRight w:val="0"/>
      <w:marTop w:val="0"/>
      <w:marBottom w:val="0"/>
      <w:divBdr>
        <w:top w:val="none" w:sz="0" w:space="0" w:color="auto"/>
        <w:left w:val="none" w:sz="0" w:space="0" w:color="auto"/>
        <w:bottom w:val="none" w:sz="0" w:space="0" w:color="auto"/>
        <w:right w:val="none" w:sz="0" w:space="0" w:color="auto"/>
      </w:divBdr>
      <w:divsChild>
        <w:div w:id="919872964">
          <w:marLeft w:val="0"/>
          <w:marRight w:val="0"/>
          <w:marTop w:val="0"/>
          <w:marBottom w:val="0"/>
          <w:divBdr>
            <w:top w:val="none" w:sz="0" w:space="0" w:color="auto"/>
            <w:left w:val="none" w:sz="0" w:space="0" w:color="auto"/>
            <w:bottom w:val="none" w:sz="0" w:space="0" w:color="auto"/>
            <w:right w:val="none" w:sz="0" w:space="0" w:color="auto"/>
          </w:divBdr>
        </w:div>
        <w:div w:id="1386488087">
          <w:marLeft w:val="0"/>
          <w:marRight w:val="0"/>
          <w:marTop w:val="0"/>
          <w:marBottom w:val="0"/>
          <w:divBdr>
            <w:top w:val="none" w:sz="0" w:space="0" w:color="auto"/>
            <w:left w:val="none" w:sz="0" w:space="0" w:color="auto"/>
            <w:bottom w:val="none" w:sz="0" w:space="0" w:color="auto"/>
            <w:right w:val="none" w:sz="0" w:space="0" w:color="auto"/>
          </w:divBdr>
        </w:div>
        <w:div w:id="199637584">
          <w:marLeft w:val="0"/>
          <w:marRight w:val="0"/>
          <w:marTop w:val="0"/>
          <w:marBottom w:val="0"/>
          <w:divBdr>
            <w:top w:val="none" w:sz="0" w:space="0" w:color="auto"/>
            <w:left w:val="none" w:sz="0" w:space="0" w:color="auto"/>
            <w:bottom w:val="none" w:sz="0" w:space="0" w:color="auto"/>
            <w:right w:val="none" w:sz="0" w:space="0" w:color="auto"/>
          </w:divBdr>
        </w:div>
      </w:divsChild>
    </w:div>
    <w:div w:id="680470388">
      <w:bodyDiv w:val="1"/>
      <w:marLeft w:val="0"/>
      <w:marRight w:val="0"/>
      <w:marTop w:val="0"/>
      <w:marBottom w:val="0"/>
      <w:divBdr>
        <w:top w:val="none" w:sz="0" w:space="0" w:color="auto"/>
        <w:left w:val="none" w:sz="0" w:space="0" w:color="auto"/>
        <w:bottom w:val="none" w:sz="0" w:space="0" w:color="auto"/>
        <w:right w:val="none" w:sz="0" w:space="0" w:color="auto"/>
      </w:divBdr>
      <w:divsChild>
        <w:div w:id="975649272">
          <w:marLeft w:val="0"/>
          <w:marRight w:val="0"/>
          <w:marTop w:val="0"/>
          <w:marBottom w:val="0"/>
          <w:divBdr>
            <w:top w:val="none" w:sz="0" w:space="0" w:color="auto"/>
            <w:left w:val="none" w:sz="0" w:space="0" w:color="auto"/>
            <w:bottom w:val="none" w:sz="0" w:space="0" w:color="auto"/>
            <w:right w:val="none" w:sz="0" w:space="0" w:color="auto"/>
          </w:divBdr>
        </w:div>
        <w:div w:id="1871259071">
          <w:marLeft w:val="0"/>
          <w:marRight w:val="0"/>
          <w:marTop w:val="0"/>
          <w:marBottom w:val="0"/>
          <w:divBdr>
            <w:top w:val="none" w:sz="0" w:space="0" w:color="auto"/>
            <w:left w:val="none" w:sz="0" w:space="0" w:color="auto"/>
            <w:bottom w:val="none" w:sz="0" w:space="0" w:color="auto"/>
            <w:right w:val="none" w:sz="0" w:space="0" w:color="auto"/>
          </w:divBdr>
        </w:div>
        <w:div w:id="654719157">
          <w:marLeft w:val="0"/>
          <w:marRight w:val="0"/>
          <w:marTop w:val="0"/>
          <w:marBottom w:val="0"/>
          <w:divBdr>
            <w:top w:val="none" w:sz="0" w:space="0" w:color="auto"/>
            <w:left w:val="none" w:sz="0" w:space="0" w:color="auto"/>
            <w:bottom w:val="none" w:sz="0" w:space="0" w:color="auto"/>
            <w:right w:val="none" w:sz="0" w:space="0" w:color="auto"/>
          </w:divBdr>
        </w:div>
        <w:div w:id="107161436">
          <w:marLeft w:val="0"/>
          <w:marRight w:val="0"/>
          <w:marTop w:val="0"/>
          <w:marBottom w:val="0"/>
          <w:divBdr>
            <w:top w:val="none" w:sz="0" w:space="0" w:color="auto"/>
            <w:left w:val="none" w:sz="0" w:space="0" w:color="auto"/>
            <w:bottom w:val="none" w:sz="0" w:space="0" w:color="auto"/>
            <w:right w:val="none" w:sz="0" w:space="0" w:color="auto"/>
          </w:divBdr>
        </w:div>
        <w:div w:id="373232098">
          <w:marLeft w:val="0"/>
          <w:marRight w:val="0"/>
          <w:marTop w:val="0"/>
          <w:marBottom w:val="0"/>
          <w:divBdr>
            <w:top w:val="none" w:sz="0" w:space="0" w:color="auto"/>
            <w:left w:val="none" w:sz="0" w:space="0" w:color="auto"/>
            <w:bottom w:val="none" w:sz="0" w:space="0" w:color="auto"/>
            <w:right w:val="none" w:sz="0" w:space="0" w:color="auto"/>
          </w:divBdr>
        </w:div>
        <w:div w:id="723411650">
          <w:marLeft w:val="0"/>
          <w:marRight w:val="0"/>
          <w:marTop w:val="0"/>
          <w:marBottom w:val="0"/>
          <w:divBdr>
            <w:top w:val="none" w:sz="0" w:space="0" w:color="auto"/>
            <w:left w:val="none" w:sz="0" w:space="0" w:color="auto"/>
            <w:bottom w:val="none" w:sz="0" w:space="0" w:color="auto"/>
            <w:right w:val="none" w:sz="0" w:space="0" w:color="auto"/>
          </w:divBdr>
        </w:div>
        <w:div w:id="1516461801">
          <w:marLeft w:val="0"/>
          <w:marRight w:val="0"/>
          <w:marTop w:val="0"/>
          <w:marBottom w:val="0"/>
          <w:divBdr>
            <w:top w:val="none" w:sz="0" w:space="0" w:color="auto"/>
            <w:left w:val="none" w:sz="0" w:space="0" w:color="auto"/>
            <w:bottom w:val="none" w:sz="0" w:space="0" w:color="auto"/>
            <w:right w:val="none" w:sz="0" w:space="0" w:color="auto"/>
          </w:divBdr>
        </w:div>
        <w:div w:id="773476632">
          <w:marLeft w:val="0"/>
          <w:marRight w:val="0"/>
          <w:marTop w:val="0"/>
          <w:marBottom w:val="0"/>
          <w:divBdr>
            <w:top w:val="none" w:sz="0" w:space="0" w:color="auto"/>
            <w:left w:val="none" w:sz="0" w:space="0" w:color="auto"/>
            <w:bottom w:val="none" w:sz="0" w:space="0" w:color="auto"/>
            <w:right w:val="none" w:sz="0" w:space="0" w:color="auto"/>
          </w:divBdr>
        </w:div>
      </w:divsChild>
    </w:div>
    <w:div w:id="1424108922">
      <w:bodyDiv w:val="1"/>
      <w:marLeft w:val="0"/>
      <w:marRight w:val="0"/>
      <w:marTop w:val="0"/>
      <w:marBottom w:val="0"/>
      <w:divBdr>
        <w:top w:val="none" w:sz="0" w:space="0" w:color="auto"/>
        <w:left w:val="none" w:sz="0" w:space="0" w:color="auto"/>
        <w:bottom w:val="none" w:sz="0" w:space="0" w:color="auto"/>
        <w:right w:val="none" w:sz="0" w:space="0" w:color="auto"/>
      </w:divBdr>
      <w:divsChild>
        <w:div w:id="1856729404">
          <w:marLeft w:val="0"/>
          <w:marRight w:val="0"/>
          <w:marTop w:val="0"/>
          <w:marBottom w:val="0"/>
          <w:divBdr>
            <w:top w:val="none" w:sz="0" w:space="0" w:color="auto"/>
            <w:left w:val="none" w:sz="0" w:space="0" w:color="auto"/>
            <w:bottom w:val="none" w:sz="0" w:space="0" w:color="auto"/>
            <w:right w:val="none" w:sz="0" w:space="0" w:color="auto"/>
          </w:divBdr>
        </w:div>
        <w:div w:id="824052170">
          <w:marLeft w:val="0"/>
          <w:marRight w:val="0"/>
          <w:marTop w:val="0"/>
          <w:marBottom w:val="0"/>
          <w:divBdr>
            <w:top w:val="none" w:sz="0" w:space="0" w:color="auto"/>
            <w:left w:val="none" w:sz="0" w:space="0" w:color="auto"/>
            <w:bottom w:val="none" w:sz="0" w:space="0" w:color="auto"/>
            <w:right w:val="none" w:sz="0" w:space="0" w:color="auto"/>
          </w:divBdr>
        </w:div>
        <w:div w:id="337928310">
          <w:marLeft w:val="0"/>
          <w:marRight w:val="0"/>
          <w:marTop w:val="0"/>
          <w:marBottom w:val="0"/>
          <w:divBdr>
            <w:top w:val="none" w:sz="0" w:space="0" w:color="auto"/>
            <w:left w:val="none" w:sz="0" w:space="0" w:color="auto"/>
            <w:bottom w:val="none" w:sz="0" w:space="0" w:color="auto"/>
            <w:right w:val="none" w:sz="0" w:space="0" w:color="auto"/>
          </w:divBdr>
        </w:div>
        <w:div w:id="989217309">
          <w:marLeft w:val="0"/>
          <w:marRight w:val="0"/>
          <w:marTop w:val="0"/>
          <w:marBottom w:val="0"/>
          <w:divBdr>
            <w:top w:val="none" w:sz="0" w:space="0" w:color="auto"/>
            <w:left w:val="none" w:sz="0" w:space="0" w:color="auto"/>
            <w:bottom w:val="none" w:sz="0" w:space="0" w:color="auto"/>
            <w:right w:val="none" w:sz="0" w:space="0" w:color="auto"/>
          </w:divBdr>
        </w:div>
        <w:div w:id="2137408342">
          <w:marLeft w:val="0"/>
          <w:marRight w:val="0"/>
          <w:marTop w:val="0"/>
          <w:marBottom w:val="0"/>
          <w:divBdr>
            <w:top w:val="none" w:sz="0" w:space="0" w:color="auto"/>
            <w:left w:val="none" w:sz="0" w:space="0" w:color="auto"/>
            <w:bottom w:val="none" w:sz="0" w:space="0" w:color="auto"/>
            <w:right w:val="none" w:sz="0" w:space="0" w:color="auto"/>
          </w:divBdr>
        </w:div>
      </w:divsChild>
    </w:div>
    <w:div w:id="1474711363">
      <w:bodyDiv w:val="1"/>
      <w:marLeft w:val="0"/>
      <w:marRight w:val="0"/>
      <w:marTop w:val="0"/>
      <w:marBottom w:val="0"/>
      <w:divBdr>
        <w:top w:val="none" w:sz="0" w:space="0" w:color="auto"/>
        <w:left w:val="none" w:sz="0" w:space="0" w:color="auto"/>
        <w:bottom w:val="none" w:sz="0" w:space="0" w:color="auto"/>
        <w:right w:val="none" w:sz="0" w:space="0" w:color="auto"/>
      </w:divBdr>
    </w:div>
    <w:div w:id="1540363891">
      <w:bodyDiv w:val="1"/>
      <w:marLeft w:val="0"/>
      <w:marRight w:val="0"/>
      <w:marTop w:val="0"/>
      <w:marBottom w:val="0"/>
      <w:divBdr>
        <w:top w:val="none" w:sz="0" w:space="0" w:color="auto"/>
        <w:left w:val="none" w:sz="0" w:space="0" w:color="auto"/>
        <w:bottom w:val="none" w:sz="0" w:space="0" w:color="auto"/>
        <w:right w:val="none" w:sz="0" w:space="0" w:color="auto"/>
      </w:divBdr>
    </w:div>
    <w:div w:id="1558081313">
      <w:bodyDiv w:val="1"/>
      <w:marLeft w:val="0"/>
      <w:marRight w:val="0"/>
      <w:marTop w:val="0"/>
      <w:marBottom w:val="0"/>
      <w:divBdr>
        <w:top w:val="none" w:sz="0" w:space="0" w:color="auto"/>
        <w:left w:val="none" w:sz="0" w:space="0" w:color="auto"/>
        <w:bottom w:val="none" w:sz="0" w:space="0" w:color="auto"/>
        <w:right w:val="none" w:sz="0" w:space="0" w:color="auto"/>
      </w:divBdr>
    </w:div>
    <w:div w:id="1581673950">
      <w:bodyDiv w:val="1"/>
      <w:marLeft w:val="0"/>
      <w:marRight w:val="0"/>
      <w:marTop w:val="0"/>
      <w:marBottom w:val="0"/>
      <w:divBdr>
        <w:top w:val="none" w:sz="0" w:space="0" w:color="auto"/>
        <w:left w:val="none" w:sz="0" w:space="0" w:color="auto"/>
        <w:bottom w:val="none" w:sz="0" w:space="0" w:color="auto"/>
        <w:right w:val="none" w:sz="0" w:space="0" w:color="auto"/>
      </w:divBdr>
    </w:div>
    <w:div w:id="1728918761">
      <w:bodyDiv w:val="1"/>
      <w:marLeft w:val="0"/>
      <w:marRight w:val="0"/>
      <w:marTop w:val="0"/>
      <w:marBottom w:val="0"/>
      <w:divBdr>
        <w:top w:val="none" w:sz="0" w:space="0" w:color="auto"/>
        <w:left w:val="none" w:sz="0" w:space="0" w:color="auto"/>
        <w:bottom w:val="none" w:sz="0" w:space="0" w:color="auto"/>
        <w:right w:val="none" w:sz="0" w:space="0" w:color="auto"/>
      </w:divBdr>
    </w:div>
    <w:div w:id="1808620184">
      <w:bodyDiv w:val="1"/>
      <w:marLeft w:val="0"/>
      <w:marRight w:val="0"/>
      <w:marTop w:val="0"/>
      <w:marBottom w:val="0"/>
      <w:divBdr>
        <w:top w:val="none" w:sz="0" w:space="0" w:color="auto"/>
        <w:left w:val="none" w:sz="0" w:space="0" w:color="auto"/>
        <w:bottom w:val="none" w:sz="0" w:space="0" w:color="auto"/>
        <w:right w:val="none" w:sz="0" w:space="0" w:color="auto"/>
      </w:divBdr>
    </w:div>
    <w:div w:id="204023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28</Pages>
  <Words>11305</Words>
  <Characters>64442</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Brigid Flannery</dc:creator>
  <cp:lastModifiedBy>Shaun Haskins</cp:lastModifiedBy>
  <cp:revision>4</cp:revision>
  <cp:lastPrinted>2015-02-02T16:50:00Z</cp:lastPrinted>
  <dcterms:created xsi:type="dcterms:W3CDTF">2015-02-04T22:28:00Z</dcterms:created>
  <dcterms:modified xsi:type="dcterms:W3CDTF">2015-02-06T18:59:00Z</dcterms:modified>
</cp:coreProperties>
</file>